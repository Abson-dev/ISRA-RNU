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comments.xml" ContentType="application/vnd.openxmlformats-officedocument.wordprocessingml.comments+xml"/>
  <Override PartName="/word/charts/chart41.xml" ContentType="application/vnd.openxmlformats-officedocument.drawingml.chart+xml"/>
  <Override PartName="/word/charts/colors4.xml" ContentType="application/vnd.ms-office.chartcolorstyle+xml"/>
  <Override PartName="/word/charts/style4.xml" ContentType="application/vnd.ms-office.chartstyle+xml"/>
  <Override PartName="/word/people.xml" ContentType="application/vnd.openxmlformats-officedocument.wordprocessingml.people+xml"/>
  <Override PartName="/word/settings.xml" ContentType="application/vnd.openxmlformats-officedocument.wordprocessingml.settings+xml"/>
  <Override PartName="/word/commentsIds.xml" ContentType="application/vnd.openxmlformats-officedocument.wordprocessingml.commentsIds+xml"/>
  <Override PartName="/word/charts/chart32.xml" ContentType="application/vnd.openxmlformats-officedocument.drawingml.chart+xml"/>
  <Override PartName="/word/charts/colors32.xml" ContentType="application/vnd.ms-office.chartcolorstyle+xml"/>
  <Override PartName="/word/charts/style32.xml" ContentType="application/vnd.ms-office.chartstyle+xml"/>
  <Override PartName="/word/fontTable.xml" ContentType="application/vnd.openxmlformats-officedocument.wordprocessingml.fontTable+xml"/>
  <Override PartName="/word/styles.xml" ContentType="application/vnd.openxmlformats-officedocument.wordprocessingml.styles+xml"/>
  <Override PartName="/word/footer21.xml" ContentType="application/vnd.openxmlformats-officedocument.wordprocessingml.footer+xml"/>
  <Override PartName="/word/commentsExtensible.xml" ContentType="application/vnd.openxmlformats-officedocument.wordprocessingml.commentsExtensible+xml"/>
  <Override PartName="/word/numbering.xml" ContentType="application/vnd.openxmlformats-officedocument.wordprocessingml.numbering+xml"/>
  <Override PartName="/word/endnotes.xml" ContentType="application/vnd.openxmlformats-officedocument.wordprocessingml.endnotes+xml"/>
  <Override PartName="/word/charts/chart23.xml" ContentType="application/vnd.openxmlformats-officedocument.drawingml.chart+xml"/>
  <Override PartName="/word/charts/colors23.xml" ContentType="application/vnd.ms-office.chartcolorstyle+xml"/>
  <Override PartName="/word/charts/style23.xml" ContentType="application/vnd.ms-office.chartstyle+xml"/>
  <Override PartName="/word/footnotes.xml" ContentType="application/vnd.openxmlformats-officedocument.wordprocessingml.footnotes+xml"/>
  <Override PartName="/word/footer12.xml" ContentType="application/vnd.openxmlformats-officedocument.wordprocessingml.footer+xml"/>
  <Override PartName="/word/charts/chart14.xml" ContentType="application/vnd.openxmlformats-officedocument.drawingml.chart+xml"/>
  <Override PartName="/word/charts/colors14.xml" ContentType="application/vnd.ms-office.chartcolorstyle+xml"/>
  <Override PartName="/word/charts/style14.xml" ContentType="application/vnd.ms-office.chartstyle+xml"/>
  <Override PartName="/word/theme/theme1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c="http://schemas.openxmlformats.org/drawingml/2006/char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effb90e73e04ba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7767AC" w:rsidR="00393069" w:rsidP="00393069" w:rsidRDefault="00393069" w14:paraId="5B068261" w14:textId="77777777">
      <w:pPr>
        <w:jc w:val="center"/>
        <w:rPr>
          <w:lang w:val="fr-SN"/>
        </w:rPr>
      </w:pPr>
      <w:r w:rsidRPr="007767AC">
        <w:rPr>
          <w:lang w:val="fr-SN"/>
        </w:rPr>
        <w:t xml:space="preserve">REPUBLIC OF SENEGAL</w:t>
      </w:r>
    </w:p>
    <w:p w:rsidRPr="007767AC" w:rsidR="00393069" w:rsidP="00393069" w:rsidRDefault="00393069" w14:paraId="23C4A4B9" w14:textId="77777777">
      <w:pPr>
        <w:jc w:val="center"/>
        <w:rPr>
          <w:lang w:val="fr-SN"/>
        </w:rPr>
      </w:pPr>
      <w:r w:rsidRPr="007767AC">
        <w:rPr>
          <w:lang w:val="fr-SN"/>
        </w:rPr>
        <w:t xml:space="preserve">One People-One Purpose-One Faith</w:t>
      </w:r>
    </w:p>
    <w:p w:rsidR="00393069" w:rsidP="00393069" w:rsidRDefault="00393069" w14:paraId="49F00CBF" w14:textId="77777777">
      <w:pPr>
        <w:jc w:val="center"/>
      </w:pPr>
      <w:r>
        <w:t xml:space="preserve">…………………….</w:t>
      </w:r>
    </w:p>
    <w:p w:rsidRPr="007767AC" w:rsidR="00393069" w:rsidP="00393069" w:rsidRDefault="00393069" w14:paraId="1925D66D" w14:textId="77777777">
      <w:pPr>
        <w:jc w:val="center"/>
        <w:rPr>
          <w:lang w:val="fr-SN"/>
        </w:rPr>
      </w:pPr>
      <w:r w:rsidRPr="007767AC">
        <w:rPr>
          <w:lang w:val="fr-SN"/>
        </w:rPr>
        <w:t xml:space="preserve">MINISTRY OF AGRICULTURE AND RURAL DEVELOPMENT</w:t>
      </w:r>
      <w:r w:rsidRPr="007767AC">
        <w:rPr>
          <w:lang w:val="fr-SN"/>
        </w:rPr>
        <w:tab/>
      </w:r>
    </w:p>
    <w:p w:rsidRPr="007767AC" w:rsidR="00393069" w:rsidP="00393069" w:rsidRDefault="00393069" w14:paraId="5B9FE1AC" w14:textId="77777777">
      <w:pPr>
        <w:jc w:val="center"/>
        <w:rPr>
          <w:lang w:val="fr-SN"/>
        </w:rPr>
      </w:pPr>
    </w:p>
    <w:p w:rsidRPr="007767AC" w:rsidR="00393069" w:rsidP="00393069" w:rsidRDefault="00393069" w14:paraId="1FA167AA" w14:textId="77777777">
      <w:pPr>
        <w:jc w:val="center"/>
        <w:rPr>
          <w:lang w:val="fr-SN"/>
        </w:rPr>
      </w:pPr>
      <w:r w:rsidRPr="007767AC">
        <w:rPr>
          <w:lang w:val="fr-SN"/>
        </w:rPr>
        <w:t xml:space="preserve">INSTITUT SENEGALAIS DE RECHERCHES AGRICOLES</w:t>
      </w:r>
    </w:p>
    <w:p w:rsidRPr="007767AC" w:rsidR="00393069" w:rsidP="00393069" w:rsidRDefault="00393069" w14:paraId="0E12B8FB" w14:textId="77777777">
      <w:pPr>
        <w:jc w:val="center"/>
        <w:rPr>
          <w:lang w:val="fr-SN"/>
        </w:rPr>
      </w:pPr>
    </w:p>
    <w:p w:rsidRPr="007767AC" w:rsidR="00393069" w:rsidP="00393069" w:rsidRDefault="004919A5" w14:paraId="7F4F2EF3" w14:textId="6C15B228">
      <w:pPr>
        <w:jc w:val="center"/>
        <w:rPr>
          <w:lang w:val="fr-SN"/>
        </w:rPr>
      </w:pPr>
      <w:ins w:author="MOR NGOM" w:date="2021-05-29T10:56:00Z" w:id="0">
        <w:r w:rsidRPr="003E6C8B">
          <w:rPr>
            <w:rFonts w:eastAsia="Calibri"/>
            <w:bCs/>
            <w:noProof/>
            <w:szCs w:val="24"/>
            <w:rPrChange w:author="Unknown" w:id="1">
              <w:rPr>
                <w:noProof/>
              </w:rPr>
            </w:rPrChange>
          </w:rPr>
          <w:drawing>
            <wp:anchor distT="0" distB="0" distL="114300" distR="114300" simplePos="0" relativeHeight="251661312" behindDoc="1" locked="0" layoutInCell="1" allowOverlap="1" wp14:editId="176091CF" wp14:anchorId="32038A6E">
              <wp:simplePos x="0" y="0"/>
              <wp:positionH relativeFrom="margin">
                <wp:align>center</wp:align>
              </wp:positionH>
              <wp:positionV relativeFrom="paragraph">
                <wp:posOffset>173990</wp:posOffset>
              </wp:positionV>
              <wp:extent cx="3905250" cy="771525"/>
              <wp:effectExtent l="0" t="0" r="0" b="9525"/>
              <wp:wrapTight wrapText="bothSides">
                <wp:wrapPolygon edited="0">
                  <wp:start x="10642" y="0"/>
                  <wp:lineTo x="316" y="6400"/>
                  <wp:lineTo x="0" y="12267"/>
                  <wp:lineTo x="421" y="18133"/>
                  <wp:lineTo x="316" y="20800"/>
                  <wp:lineTo x="12222" y="21333"/>
                  <wp:lineTo x="12644" y="21333"/>
                  <wp:lineTo x="13487" y="20800"/>
                  <wp:lineTo x="20230" y="18667"/>
                  <wp:lineTo x="21495" y="17600"/>
                  <wp:lineTo x="21495" y="0"/>
                  <wp:lineTo x="10642" y="0"/>
                </wp:wrapPolygon>
              </wp:wrapTight>
              <wp:docPr id="9" name="Image 9" descr="infopo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infopol-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250" cy="771525"/>
                      </a:xfrm>
                      <a:prstGeom prst="rect">
                        <a:avLst/>
                      </a:prstGeom>
                      <a:noFill/>
                      <a:ln>
                        <a:noFill/>
                      </a:ln>
                    </pic:spPr>
                  </pic:pic>
                </a:graphicData>
              </a:graphic>
            </wp:anchor>
          </w:drawing>
        </w:r>
      </w:ins>
    </w:p>
    <w:p w:rsidRPr="007767AC" w:rsidR="00393069" w:rsidDel="004919A5" w:rsidP="00393069" w:rsidRDefault="00393069" w14:paraId="1BC92235" w14:textId="57016893">
      <w:pPr>
        <w:jc w:val="center"/>
        <w:rPr>
          <w:del w:author="MOR NGOM" w:date="2021-05-29T10:56:00Z" w:id="2"/>
          <w:lang w:val="fr-SN"/>
        </w:rPr>
      </w:pPr>
    </w:p>
    <w:p w:rsidRPr="007767AC" w:rsidR="00393069" w:rsidDel="004919A5" w:rsidP="00393069" w:rsidRDefault="00393069" w14:paraId="0E31FD89" w14:textId="40D4A65C">
      <w:pPr>
        <w:jc w:val="center"/>
        <w:rPr>
          <w:del w:author="MOR NGOM" w:date="2021-05-29T10:56:00Z" w:id="3"/>
          <w:lang w:val="fr-SN"/>
        </w:rPr>
      </w:pPr>
    </w:p>
    <w:p w:rsidRPr="007767AC" w:rsidR="00393069" w:rsidDel="004919A5" w:rsidP="00393069" w:rsidRDefault="00393069" w14:paraId="2ED81FAD" w14:textId="38FEE0ED">
      <w:pPr>
        <w:jc w:val="center"/>
        <w:rPr>
          <w:del w:author="MOR NGOM" w:date="2021-05-29T10:56:00Z" w:id="4"/>
          <w:lang w:val="fr-SN"/>
        </w:rPr>
      </w:pPr>
    </w:p>
    <w:p w:rsidRPr="007767AC" w:rsidR="00393069" w:rsidDel="004919A5" w:rsidP="00393069" w:rsidRDefault="00393069" w14:paraId="3443FE73" w14:textId="4EE0FDB4">
      <w:pPr>
        <w:jc w:val="center"/>
        <w:rPr>
          <w:del w:author="MOR NGOM" w:date="2021-05-29T10:56:00Z" w:id="5"/>
          <w:lang w:val="fr-SN"/>
        </w:rPr>
      </w:pPr>
      <w:del w:author="MOR NGOM" w:date="2021-05-29T10:56:00Z" w:id="6">
        <w:r w:rsidRPr="007767AC" w:rsidDel="004919A5">
          <w:rPr>
            <w:lang w:val="fr-SN"/>
          </w:rPr>
          <w:delText xml:space="preserve">ISRA </w:delText>
        </w:r>
        <w:r w:rsidDel="004919A5">
          <w:rPr>
            <w:lang w:val="fr-SN"/>
          </w:rPr>
          <w:delText>BAME</w:delText>
        </w:r>
      </w:del>
    </w:p>
    <w:p w:rsidRPr="007767AC" w:rsidR="00393069" w:rsidP="00393069" w:rsidRDefault="00393069" w14:paraId="2F854A02" w14:textId="77777777">
      <w:pPr>
        <w:rPr>
          <w:lang w:val="fr-SN"/>
        </w:rPr>
      </w:pPr>
    </w:p>
    <w:p w:rsidRPr="007767AC" w:rsidR="00393069" w:rsidP="00393069" w:rsidRDefault="00393069" w14:paraId="27750C77" w14:textId="77777777">
      <w:pPr>
        <w:jc w:val="center"/>
        <w:rPr>
          <w:lang w:val="fr-SN"/>
        </w:rPr>
      </w:pPr>
    </w:p>
    <w:p w:rsidRPr="007767AC" w:rsidR="00393069" w:rsidP="00393069" w:rsidRDefault="00393069" w14:paraId="506BED9F" w14:textId="77777777">
      <w:pPr>
        <w:rPr>
          <w:lang w:val="fr-SN"/>
        </w:rPr>
      </w:pPr>
    </w:p>
    <w:p w:rsidR="00393069" w:rsidP="00393069" w:rsidRDefault="00393069" w14:paraId="5787D609" w14:textId="6EC66D9D">
      <w:pPr>
        <w:jc w:val="center"/>
        <w:rPr>
          <w:ins w:author="MOR NGOM" w:date="2021-05-29T10:56:00Z" w:id="7"/>
          <w:lang w:val="fr-SN"/>
        </w:rPr>
      </w:pPr>
    </w:p>
    <w:p w:rsidR="004919A5" w:rsidP="00393069" w:rsidRDefault="004919A5" w14:paraId="4D6821CF" w14:textId="20A0D640">
      <w:pPr>
        <w:jc w:val="center"/>
        <w:rPr>
          <w:ins w:author="MOR NGOM" w:date="2021-05-29T10:56:00Z" w:id="8"/>
          <w:lang w:val="fr-SN"/>
        </w:rPr>
      </w:pPr>
    </w:p>
    <w:p w:rsidR="004919A5" w:rsidP="00393069" w:rsidRDefault="004919A5" w14:paraId="55481683" w14:textId="49948172">
      <w:pPr>
        <w:jc w:val="center"/>
        <w:rPr>
          <w:ins w:author="MOR NGOM" w:date="2021-05-29T10:56:00Z" w:id="9"/>
          <w:lang w:val="fr-SN"/>
        </w:rPr>
      </w:pPr>
    </w:p>
    <w:p w:rsidRPr="007767AC" w:rsidR="004919A5" w:rsidP="00393069" w:rsidRDefault="004919A5" w14:paraId="6136D4CB" w14:textId="77777777">
      <w:pPr>
        <w:jc w:val="center"/>
        <w:rPr>
          <w:lang w:val="fr-SN"/>
        </w:rPr>
      </w:pPr>
    </w:p>
    <w:p w:rsidRPr="007767AC" w:rsidR="00393069" w:rsidP="00393069" w:rsidRDefault="00393069" w14:paraId="112AF8FB" w14:textId="77777777">
      <w:pPr>
        <w:jc w:val="center"/>
        <w:rPr>
          <w:lang w:val="fr-SN"/>
        </w:rPr>
      </w:pPr>
    </w:p>
    <w:p w:rsidRPr="007767AC" w:rsidR="00393069" w:rsidP="00393069" w:rsidRDefault="00393069" w14:paraId="389E6344" w14:textId="77777777">
      <w:pPr>
        <w:jc w:val="center"/>
        <w:rPr>
          <w:lang w:val="fr-SN"/>
        </w:rPr>
      </w:pPr>
      <w:r>
        <w:rPr>
          <w:noProof/>
        </w:rPr>
        <mc:AlternateContent>
          <mc:Choice Requires="wps">
            <w:drawing>
              <wp:anchor distT="0" distB="0" distL="114300" distR="114300" simplePos="0" relativeHeight="251659264" behindDoc="0" locked="0" layoutInCell="1" hidden="0" allowOverlap="1" wp14:editId="692100A8" wp14:anchorId="5516DCC9">
                <wp:simplePos x="0" y="0"/>
                <wp:positionH relativeFrom="column">
                  <wp:posOffset>-63499</wp:posOffset>
                </wp:positionH>
                <wp:positionV relativeFrom="paragraph">
                  <wp:posOffset>88900</wp:posOffset>
                </wp:positionV>
                <wp:extent cx="5937250" cy="1050925"/>
                <wp:effectExtent l="0" t="0" r="0" b="0"/>
                <wp:wrapNone/>
                <wp:docPr id="6" name="Rectangle avec coin diagonal arrondi 6"/>
                <wp:cNvGraphicFramePr/>
                <a:graphic xmlns:a="http://schemas.openxmlformats.org/drawingml/2006/main">
                  <a:graphicData uri="http://schemas.microsoft.com/office/word/2010/wordprocessingShape">
                    <wps:wsp>
                      <wps:cNvSpPr/>
                      <wps:spPr>
                        <a:xfrm>
                          <a:off x="2383725" y="3260888"/>
                          <a:ext cx="5924550" cy="1038225"/>
                        </a:xfrm>
                        <a:prstGeom prst="round2DiagRect">
                          <a:avLst>
                            <a:gd name="adj1" fmla="val 16667"/>
                            <a:gd name="adj2" fmla="val 0"/>
                          </a:avLst>
                        </a:prstGeom>
                        <a:noFill/>
                        <a:ln w="12700" cap="flat" cmpd="sng">
                          <a:solidFill>
                            <a:srgbClr val="42719B"/>
                          </a:solidFill>
                          <a:prstDash val="solid"/>
                          <a:miter lim="800000"/>
                          <a:headEnd type="none" w="sm" len="sm"/>
                          <a:tailEnd type="none" w="sm" len="sm"/>
                        </a:ln>
                      </wps:spPr>
                      <wps:txbx>
                        <w:txbxContent>
                          <w:p w:rsidR="00566EEB" w:rsidP="00393069" w:rsidRDefault="00566EEB" w14:paraId="57939360" w14:textId="77777777">
                            <w:pPr>
                              <w:jc w:val="left"/>
                              <w:textDirection w:val="btLr"/>
                            </w:pPr>
                          </w:p>
                        </w:txbxContent>
                      </wps:txbx>
                      <wps:bodyPr spcFirstLastPara="1" wrap="square" lIns="91425" tIns="91425" rIns="91425" bIns="91425" anchor="ctr" anchorCtr="0">
                        <a:noAutofit/>
                      </wps:bodyPr>
                    </wps:wsp>
                  </a:graphicData>
                </a:graphic>
              </wp:anchor>
            </w:drawing>
          </mc:Choice>
          <mc:Fallback>
            <w:pict>
              <v:shape id="Rectangle avec coin diagonal arrondi 6" style="position:absolute;left:0;text-align:left;margin-left:-5pt;margin-top:7pt;width:467.5pt;height:8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924550,1038225" o:spid="_x0000_s1026" filled="f" strokecolor="#42719b" strokeweight="1pt" o:spt="100" adj="-11796480,,5400" path="m173041,l5924550,r,l5924550,865184v,95568,-77473,173041,-173041,173041l,1038225r,l,173041c,77473,77473,,1730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" w14:anchorId="5516DCC9">
                <v:stroke joinstyle="miter" startarrowwidth="narrow" startarrowlength="short" endarrowwidth="narrow" endarrowlength="short"/>
                <v:formulas/>
                <v:path textboxrect="0,0,5924550,1038225" arrowok="t" o:connecttype="custom" o:connectlocs="173041,0;5924550,0;5924550,0;5924550,865184;5751509,1038225;0,1038225;0,1038225;0,173041;173041,0" o:connectangles="0,0,0,0,0,0,0,0,0"/>
                <v:textbox inset="2.53958mm,2.53958mm,2.53958mm,2.53958mm">
                  <w:txbxContent>
                    <w:p w:rsidR="00566EEB" w:rsidP="00393069" w:rsidRDefault="00566EEB" w14:paraId="57939360" w14:textId="77777777">
                      <w:pPr>
                        <w:jc w:val="left"/>
                        <w:textDirection w:val="btLr"/>
                      </w:pPr>
                    </w:p>
                  </w:txbxContent>
                </v:textbox>
              </v:shape>
            </w:pict>
          </mc:Fallback>
        </mc:AlternateContent>
      </w:r>
    </w:p>
    <w:p w:rsidRPr="007767AC" w:rsidR="00393069" w:rsidP="00393069" w:rsidRDefault="00393069" w14:paraId="2F52F661" w14:textId="77777777">
      <w:pPr>
        <w:jc w:val="center"/>
        <w:rPr>
          <w:smallCaps/>
          <w:sz w:val="28"/>
          <w:szCs w:val="28"/>
          <w:lang w:val="fr-SN"/>
        </w:rPr>
      </w:pPr>
      <w:r w:rsidRPr="007767AC">
        <w:rPr>
          <w:smallCaps/>
          <w:sz w:val="28"/>
          <w:szCs w:val="28"/>
          <w:lang w:val="fr-SN"/>
        </w:rPr>
        <w:t xml:space="preserve">Start-up report</w:t>
      </w:r>
    </w:p>
    <w:p w:rsidRPr="007767AC" w:rsidR="00393069" w:rsidP="00393069" w:rsidRDefault="00393069" w14:paraId="1CC2B671" w14:textId="77777777">
      <w:pPr>
        <w:jc w:val="center"/>
        <w:rPr>
          <w:smallCaps/>
          <w:sz w:val="28"/>
          <w:szCs w:val="28"/>
          <w:lang w:val="fr-SN"/>
        </w:rPr>
      </w:pPr>
      <w:r w:rsidRPr="007767AC">
        <w:rPr>
          <w:smallCaps/>
          <w:sz w:val="28"/>
          <w:szCs w:val="28"/>
          <w:lang w:val="fr-SN"/>
        </w:rPr>
        <w:t xml:space="preserve">the study on the inclusion of pastoral populations in the Single National Register of Senegal</w:t>
      </w:r>
    </w:p>
    <w:p w:rsidRPr="007767AC" w:rsidR="00393069" w:rsidP="00393069" w:rsidRDefault="00393069" w14:paraId="74DDC04D" w14:textId="77777777">
      <w:pPr>
        <w:jc w:val="center"/>
        <w:rPr>
          <w:smallCaps/>
          <w:lang w:val="fr-SN"/>
        </w:rPr>
      </w:pPr>
    </w:p>
    <w:p w:rsidRPr="007767AC" w:rsidR="00393069" w:rsidP="00393069" w:rsidRDefault="00393069" w14:paraId="7A272D19" w14:textId="77777777">
      <w:pPr>
        <w:rPr>
          <w:lang w:val="fr-SN"/>
        </w:rPr>
      </w:pPr>
    </w:p>
    <w:p w:rsidRPr="007767AC" w:rsidR="00393069" w:rsidP="00393069" w:rsidRDefault="00393069" w14:paraId="4BFA2446" w14:textId="77777777">
      <w:pPr>
        <w:rPr>
          <w:lang w:val="fr-SN"/>
        </w:rPr>
      </w:pPr>
    </w:p>
    <w:p w:rsidRPr="007767AC" w:rsidR="00393069" w:rsidP="00393069" w:rsidRDefault="00393069" w14:paraId="564E6593" w14:textId="77777777">
      <w:pPr>
        <w:rPr>
          <w:lang w:val="fr-SN"/>
        </w:rPr>
      </w:pPr>
    </w:p>
    <w:p w:rsidRPr="007767AC" w:rsidR="00393069" w:rsidP="00393069" w:rsidRDefault="00393069" w14:paraId="189B9192" w14:textId="77777777">
      <w:pPr>
        <w:rPr>
          <w:lang w:val="fr-SN"/>
        </w:rPr>
      </w:pPr>
    </w:p>
    <w:p w:rsidRPr="007767AC" w:rsidR="00393069" w:rsidP="00393069" w:rsidRDefault="00393069" w14:paraId="232C475C" w14:textId="77777777">
      <w:pPr>
        <w:rPr>
          <w:lang w:val="fr-SN"/>
        </w:rPr>
      </w:pPr>
    </w:p>
    <w:p w:rsidR="0097781E" w:rsidP="00393069" w:rsidRDefault="0097781E" w14:paraId="22416D82" w14:textId="77777777">
      <w:pPr>
        <w:rPr>
          <w:ins w:author="MOR NGOM" w:date="2021-05-29T10:42:00Z" w:id="10"/>
          <w:lang w:val="fr-SN"/>
        </w:rPr>
      </w:pPr>
    </w:p>
    <w:p w:rsidR="0097781E" w:rsidP="00393069" w:rsidRDefault="0097781E" w14:paraId="433C0DC9" w14:textId="77777777">
      <w:pPr>
        <w:rPr>
          <w:ins w:author="MOR NGOM" w:date="2021-05-29T10:42:00Z" w:id="11"/>
          <w:lang w:val="fr-SN"/>
        </w:rPr>
      </w:pPr>
    </w:p>
    <w:p w:rsidR="0097781E" w:rsidP="00393069" w:rsidRDefault="0097781E" w14:paraId="2DFFCF18" w14:textId="77777777">
      <w:pPr>
        <w:rPr>
          <w:ins w:author="MOR NGOM" w:date="2021-05-29T10:42:00Z" w:id="12"/>
          <w:lang w:val="fr-SN"/>
        </w:rPr>
      </w:pPr>
    </w:p>
    <w:p w:rsidR="0097781E" w:rsidP="00393069" w:rsidRDefault="0097781E" w14:paraId="4A4FC0A8" w14:textId="77777777">
      <w:pPr>
        <w:rPr>
          <w:ins w:author="MOR NGOM" w:date="2021-05-29T10:42:00Z" w:id="13"/>
          <w:lang w:val="fr-SN"/>
        </w:rPr>
      </w:pPr>
    </w:p>
    <w:p w:rsidR="0097781E" w:rsidP="00393069" w:rsidRDefault="0097781E" w14:paraId="18065641" w14:textId="77777777">
      <w:pPr>
        <w:rPr>
          <w:ins w:author="MOR NGOM" w:date="2021-05-29T10:42:00Z" w:id="14"/>
          <w:lang w:val="fr-SN"/>
        </w:rPr>
      </w:pPr>
    </w:p>
    <w:p w:rsidR="0097781E" w:rsidP="00393069" w:rsidRDefault="0097781E" w14:paraId="7B8BD5FD" w14:textId="77777777">
      <w:pPr>
        <w:rPr>
          <w:ins w:author="MOR NGOM" w:date="2021-05-29T10:42:00Z" w:id="15"/>
          <w:lang w:val="fr-SN"/>
        </w:rPr>
      </w:pPr>
    </w:p>
    <w:p w:rsidR="0097781E" w:rsidP="00393069" w:rsidRDefault="0097781E" w14:paraId="341520BF" w14:textId="77777777">
      <w:pPr>
        <w:rPr>
          <w:ins w:author="MOR NGOM" w:date="2021-05-29T10:42:00Z" w:id="16"/>
          <w:lang w:val="fr-SN"/>
        </w:rPr>
      </w:pPr>
    </w:p>
    <w:p w:rsidR="0097781E" w:rsidP="00393069" w:rsidRDefault="0097781E" w14:paraId="7EC87270" w14:textId="77777777">
      <w:pPr>
        <w:rPr>
          <w:ins w:author="MOR NGOM" w:date="2021-05-29T10:42:00Z" w:id="17"/>
          <w:lang w:val="fr-SN"/>
        </w:rPr>
      </w:pPr>
    </w:p>
    <w:p w:rsidR="00393069" w:rsidRDefault="0097781E" w14:paraId="74BA6C89" w14:textId="4CD00E58">
      <w:pPr>
        <w:jc w:val="right"/>
        <w:rPr>
          <w:ins w:author="MOR NGOM" w:date="2021-05-29T10:42:00Z" w:id="18"/>
          <w:lang w:val="fr-SN"/>
        </w:rPr>
        <w:pPrChange w:author="MOR NGOM" w:date="2021-05-29T10:43:00Z" w:id="19">
          <w:pPr/>
        </w:pPrChange>
      </w:pPr>
      <w:ins w:author="MOR NGOM" w:date="2021-05-29T10:42:00Z" w:id="22">
        <w:r>
          <w:rPr>
            <w:lang w:val="fr-SN"/>
          </w:rPr>
          <w:t xml:space="preserve"> May 2021 </w:t>
        </w:r>
      </w:ins>
      <w:del w:author="MOR NGOM" w:date="2021-05-29T10:41:00Z" w:id="24">
        <w:r w:rsidRPr="007767AC" w:rsidDel="0097781E" w:rsidR="00393069">
          <w:rPr>
            <w:lang w:val="fr-SN"/>
          </w:rPr>
          <w:br w:type="page"/>
        </w:r>
      </w:del>
    </w:p>
    <w:p w:rsidR="0097781E" w:rsidP="00393069" w:rsidRDefault="0097781E" w14:paraId="40D4CC63" w14:textId="3EB1CE80">
      <w:pPr>
        <w:rPr>
          <w:ins w:author="MOR NGOM" w:date="2021-05-29T10:42:00Z" w:id="25"/>
          <w:lang w:val="fr-SN"/>
        </w:rPr>
      </w:pPr>
    </w:p>
    <w:p w:rsidR="0097781E" w:rsidP="00393069" w:rsidRDefault="0097781E" w14:paraId="464BEADA" w14:textId="697D8BAD">
      <w:pPr>
        <w:rPr>
          <w:ins w:author="MOR NGOM" w:date="2021-05-29T10:42:00Z" w:id="26"/>
          <w:lang w:val="fr-SN"/>
        </w:rPr>
      </w:pPr>
    </w:p>
    <w:p w:rsidR="0097781E" w:rsidP="00393069" w:rsidRDefault="0097781E" w14:paraId="10646DED" w14:textId="77D9DD29">
      <w:pPr>
        <w:rPr>
          <w:ins w:author="MOR NGOM" w:date="2021-05-29T10:42:00Z" w:id="27"/>
          <w:lang w:val="fr-SN"/>
        </w:rPr>
      </w:pPr>
    </w:p>
    <w:p w:rsidR="0097781E" w:rsidP="00393069" w:rsidRDefault="0097781E" w14:paraId="7C065358" w14:textId="19B85513">
      <w:pPr>
        <w:rPr>
          <w:ins w:author="MOR NGOM" w:date="2021-05-29T10:42:00Z" w:id="28"/>
          <w:lang w:val="fr-SN"/>
        </w:rPr>
      </w:pPr>
    </w:p>
    <w:p w:rsidR="0097781E" w:rsidP="00393069" w:rsidRDefault="0097781E" w14:paraId="4FA4885A" w14:textId="760FC55A">
      <w:pPr>
        <w:rPr>
          <w:ins w:author="MOR NGOM" w:date="2021-05-29T10:42:00Z" w:id="29"/>
          <w:lang w:val="fr-SN"/>
        </w:rPr>
      </w:pPr>
    </w:p>
    <w:p w:rsidR="0097781E" w:rsidP="00393069" w:rsidRDefault="0097781E" w14:paraId="5612F3AC" w14:textId="301AEF91">
      <w:pPr>
        <w:rPr>
          <w:ins w:author="MOR NGOM" w:date="2021-05-29T10:42:00Z" w:id="30"/>
          <w:lang w:val="fr-SN"/>
        </w:rPr>
      </w:pPr>
    </w:p>
    <w:p w:rsidR="0097781E" w:rsidP="00393069" w:rsidRDefault="0097781E" w14:paraId="14655E9A" w14:textId="0FEAF405">
      <w:pPr>
        <w:rPr>
          <w:ins w:author="MOR NGOM" w:date="2021-05-29T10:42:00Z" w:id="31"/>
          <w:lang w:val="fr-SN"/>
        </w:rPr>
      </w:pPr>
    </w:p>
    <w:p w:rsidR="0097781E" w:rsidP="00393069" w:rsidRDefault="0097781E" w14:paraId="43A00E87" w14:textId="6E5A190C">
      <w:pPr>
        <w:rPr>
          <w:ins w:author="MOR NGOM" w:date="2021-05-29T10:42:00Z" w:id="32"/>
          <w:lang w:val="fr-SN"/>
        </w:rPr>
      </w:pPr>
    </w:p>
    <w:p w:rsidR="0097781E" w:rsidP="00393069" w:rsidRDefault="0097781E" w14:paraId="117FD08E" w14:textId="6F70A057">
      <w:pPr>
        <w:rPr>
          <w:ins w:author="MOR NGOM" w:date="2021-05-29T10:42:00Z" w:id="33"/>
          <w:lang w:val="fr-SN"/>
        </w:rPr>
      </w:pPr>
    </w:p>
    <w:p w:rsidR="0097781E" w:rsidP="00393069" w:rsidRDefault="0097781E" w14:paraId="4EC411C1" w14:textId="52EA0589">
      <w:pPr>
        <w:rPr>
          <w:ins w:author="MOR NGOM" w:date="2021-05-29T10:42:00Z" w:id="34"/>
          <w:lang w:val="fr-SN"/>
        </w:rPr>
      </w:pPr>
    </w:p>
    <w:p w:rsidR="0097781E" w:rsidP="00393069" w:rsidRDefault="0097781E" w14:paraId="76E32C3D" w14:textId="04250757">
      <w:pPr>
        <w:rPr>
          <w:ins w:author="MOR NGOM" w:date="2021-05-29T10:42:00Z" w:id="35"/>
          <w:lang w:val="fr-SN"/>
        </w:rPr>
      </w:pPr>
    </w:p>
    <w:p w:rsidR="0097781E" w:rsidP="00393069" w:rsidRDefault="0097781E" w14:paraId="1B974CBB" w14:textId="16675749">
      <w:pPr>
        <w:rPr>
          <w:ins w:author="MOR NGOM" w:date="2021-05-29T10:42:00Z" w:id="36"/>
          <w:lang w:val="fr-SN"/>
        </w:rPr>
      </w:pPr>
    </w:p>
    <w:p w:rsidR="0097781E" w:rsidP="00393069" w:rsidRDefault="0097781E" w14:paraId="158C4B96" w14:textId="423C7895">
      <w:pPr>
        <w:rPr>
          <w:ins w:author="MOR NGOM" w:date="2021-05-29T10:42:00Z" w:id="37"/>
          <w:lang w:val="fr-SN"/>
        </w:rPr>
      </w:pPr>
    </w:p>
    <w:p w:rsidR="0097781E" w:rsidP="00393069" w:rsidRDefault="0097781E" w14:paraId="24EAC3B9" w14:textId="5D6350A5">
      <w:pPr>
        <w:rPr>
          <w:ins w:author="MOR NGOM" w:date="2021-05-29T10:42:00Z" w:id="38"/>
          <w:lang w:val="fr-SN"/>
        </w:rPr>
      </w:pPr>
    </w:p>
    <w:p w:rsidR="0097781E" w:rsidP="00393069" w:rsidRDefault="0097781E" w14:paraId="4619ABDF" w14:textId="61E3735C">
      <w:pPr>
        <w:rPr>
          <w:ins w:author="MOR NGOM" w:date="2021-05-29T10:42:00Z" w:id="39"/>
          <w:lang w:val="fr-SN"/>
        </w:rPr>
      </w:pPr>
    </w:p>
    <w:p w:rsidRPr="007767AC" w:rsidR="0097781E" w:rsidP="00393069" w:rsidRDefault="0097781E" w14:paraId="6DCD7918" w14:textId="77777777">
      <w:pPr>
        <w:rPr>
          <w:lang w:val="fr-SN"/>
        </w:rPr>
      </w:pPr>
    </w:p>
    <w:p w:rsidR="00393069" w:rsidP="00393069" w:rsidRDefault="00393069" w14:paraId="2EE2B4FD" w14:textId="77777777">
      <w:pPr>
        <w:rPr>
          <w:lang w:val="fr-SN"/>
        </w:rPr>
      </w:pPr>
      <w:r>
        <w:rPr>
          <w:lang w:val="fr-SN"/>
        </w:rPr>
        <w:t xml:space="preserve">Contents</w:t>
      </w:r>
    </w:p>
    <w:p w:rsidR="00393069" w:rsidP="00393069" w:rsidRDefault="00393069" w14:paraId="4A461312" w14:textId="77777777">
      <w:pPr>
        <w:pStyle w:val="TM1"/>
        <w:tabs>
          <w:tab w:val="left" w:pos="480"/>
          <w:tab w:val="right" w:leader="dot" w:pos="9062"/>
        </w:tabs>
        <w:rPr>
          <w:rFonts w:asciiTheme="minorHAnsi" w:hAnsiTheme="minorHAnsi" w:eastAsiaTheme="minorEastAsia" w:cstheme="minorBidi"/>
          <w:noProof/>
          <w:szCs w:val="24"/>
          <w:lang w:val="fr-SN"/>
        </w:rPr>
      </w:pPr>
      <w:r>
        <w:rPr>
          <w:lang w:val="fr-SN"/>
        </w:rPr>
        <w:fldChar w:fldCharType="begin"/>
      </w:r>
      <w:r>
        <w:rPr>
          <w:lang w:val="fr-SN"/>
        </w:rPr>
        <w:instrText xml:space="preserve"> TOC \o "1-3" \h \z \u </w:instrText>
      </w:r>
      <w:r>
        <w:rPr>
          <w:lang w:val="fr-SN"/>
        </w:rPr>
        <w:fldChar w:fldCharType="separate"/>
      </w:r>
      <w:hyperlink w:history="1" w:anchor="_Toc73163982">
        <w:r w:rsidRPr="00D947E9">
          <w:rPr>
            <w:rStyle w:val="Lienhypertexte"/>
            <w:rFonts w:eastAsiaTheme="majorEastAsia"/>
            <w:b/>
            <w:noProof/>
            <w:lang w:val="fr-SN"/>
          </w:rPr>
          <w:t xml:space="preserve">I.</w:t>
        </w:r>
        <w:r>
          <w:rPr>
            <w:rFonts w:asciiTheme="minorHAnsi" w:hAnsiTheme="minorHAnsi" w:eastAsiaTheme="minorEastAsia" w:cstheme="minorBidi"/>
            <w:noProof/>
            <w:szCs w:val="24"/>
            <w:lang w:val="fr-SN"/>
          </w:rPr>
          <w:tab/>
        </w:r>
        <w:r w:rsidRPr="00D947E9">
          <w:rPr>
            <w:rStyle w:val="Lienhypertexte"/>
            <w:rFonts w:eastAsiaTheme="majorEastAsia"/>
            <w:b/>
            <w:noProof/>
            <w:lang w:val="fr-SN"/>
          </w:rPr>
          <w:t xml:space="preserve">Understanding of the mandate as presented in the tender</w:t>
        </w:r>
        <w:r>
          <w:rPr>
            <w:noProof/>
            <w:webHidden/>
          </w:rPr>
          <w:tab/>
        </w:r>
        <w:r>
          <w:rPr>
            <w:noProof/>
            <w:webHidden/>
          </w:rPr>
          <w:fldChar w:fldCharType="begin"/>
        </w:r>
        <w:r>
          <w:rPr>
            <w:noProof/>
            <w:webHidden/>
          </w:rPr>
          <w:instrText xml:space="preserve"> PAGEREF _Toc73163982 \h </w:instrText>
        </w:r>
        <w:r>
          <w:rPr>
            <w:noProof/>
            <w:webHidden/>
          </w:rPr>
        </w:r>
        <w:r>
          <w:rPr>
            <w:noProof/>
            <w:webHidden/>
          </w:rPr>
          <w:fldChar w:fldCharType="separate"/>
        </w:r>
        <w:r>
          <w:rPr>
            <w:noProof/>
            <w:webHidden/>
          </w:rPr>
          <w:t xml:space="preserve">3 </w:t>
        </w:r>
        <w:r>
          <w:rPr>
            <w:noProof/>
            <w:webHidden/>
          </w:rPr>
          <w:fldChar w:fldCharType="end"/>
        </w:r>
      </w:hyperlink>
    </w:p>
    <w:p w:rsidR="00393069" w:rsidP="00393069" w:rsidRDefault="00566EEB" w14:paraId="7D56661D"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83">
        <w:r w:rsidRPr="00D947E9" w:rsidR="00393069">
          <w:rPr>
            <w:rStyle w:val="Lienhypertexte"/>
            <w:rFonts w:eastAsiaTheme="majorEastAsia"/>
            <w:noProof/>
          </w:rPr>
          <w:t xml:space="preserve">1)</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Background and rationale</w:t>
        </w:r>
        <w:r w:rsidR="00393069">
          <w:rPr>
            <w:noProof/>
            <w:webHidden/>
          </w:rPr>
          <w:tab/>
        </w:r>
        <w:r w:rsidR="00393069">
          <w:rPr>
            <w:noProof/>
            <w:webHidden/>
          </w:rPr>
          <w:fldChar w:fldCharType="begin"/>
        </w:r>
        <w:r w:rsidR="00393069">
          <w:rPr>
            <w:noProof/>
            <w:webHidden/>
          </w:rPr>
          <w:instrText xml:space="preserve"> PAGEREF _Toc73163983 \h </w:instrText>
        </w:r>
        <w:r w:rsidR="00393069">
          <w:rPr>
            <w:noProof/>
            <w:webHidden/>
          </w:rPr>
        </w:r>
        <w:r w:rsidR="00393069">
          <w:rPr>
            <w:noProof/>
            <w:webHidden/>
          </w:rPr>
          <w:fldChar w:fldCharType="separate"/>
        </w:r>
        <w:r w:rsidR="00393069">
          <w:rPr>
            <w:noProof/>
            <w:webHidden/>
          </w:rPr>
          <w:t xml:space="preserve">3 </w:t>
        </w:r>
        <w:r w:rsidR="00393069">
          <w:rPr>
            <w:noProof/>
            <w:webHidden/>
          </w:rPr>
          <w:fldChar w:fldCharType="end"/>
        </w:r>
      </w:hyperlink>
    </w:p>
    <w:p w:rsidR="00393069" w:rsidP="00393069" w:rsidRDefault="00566EEB" w14:paraId="769858CC"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84">
        <w:r w:rsidRPr="00D947E9" w:rsidR="00393069">
          <w:rPr>
            <w:rStyle w:val="Lienhypertexte"/>
            <w:rFonts w:eastAsiaTheme="majorEastAsia"/>
            <w:noProof/>
          </w:rPr>
          <w:t xml:space="preserve">2)</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Objective of the study</w:t>
        </w:r>
        <w:r w:rsidR="00393069">
          <w:rPr>
            <w:noProof/>
            <w:webHidden/>
          </w:rPr>
          <w:tab/>
        </w:r>
        <w:r w:rsidR="00393069">
          <w:rPr>
            <w:noProof/>
            <w:webHidden/>
          </w:rPr>
          <w:fldChar w:fldCharType="begin"/>
        </w:r>
        <w:r w:rsidR="00393069">
          <w:rPr>
            <w:noProof/>
            <w:webHidden/>
          </w:rPr>
          <w:instrText xml:space="preserve"> PAGEREF _Toc73163984 \h </w:instrText>
        </w:r>
        <w:r w:rsidR="00393069">
          <w:rPr>
            <w:noProof/>
            <w:webHidden/>
          </w:rPr>
        </w:r>
        <w:r w:rsidR="00393069">
          <w:rPr>
            <w:noProof/>
            <w:webHidden/>
          </w:rPr>
          <w:fldChar w:fldCharType="separate"/>
        </w:r>
        <w:r w:rsidR="00393069">
          <w:rPr>
            <w:noProof/>
            <w:webHidden/>
          </w:rPr>
          <w:t xml:space="preserve">4 </w:t>
        </w:r>
        <w:r w:rsidR="00393069">
          <w:rPr>
            <w:noProof/>
            <w:webHidden/>
          </w:rPr>
          <w:fldChar w:fldCharType="end"/>
        </w:r>
      </w:hyperlink>
    </w:p>
    <w:p w:rsidR="00393069" w:rsidP="00393069" w:rsidRDefault="00566EEB" w14:paraId="4D938A76"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85">
        <w:r w:rsidRPr="00D947E9" w:rsidR="00393069">
          <w:rPr>
            <w:rStyle w:val="Lienhypertexte"/>
            <w:rFonts w:eastAsiaTheme="majorEastAsia"/>
            <w:noProof/>
          </w:rPr>
          <w:t xml:space="preserve">3)</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Expected deliverables</w:t>
        </w:r>
        <w:r w:rsidR="00393069">
          <w:rPr>
            <w:noProof/>
            <w:webHidden/>
          </w:rPr>
          <w:tab/>
        </w:r>
        <w:r w:rsidR="00393069">
          <w:rPr>
            <w:noProof/>
            <w:webHidden/>
          </w:rPr>
          <w:fldChar w:fldCharType="begin"/>
        </w:r>
        <w:r w:rsidR="00393069">
          <w:rPr>
            <w:noProof/>
            <w:webHidden/>
          </w:rPr>
          <w:instrText xml:space="preserve"> PAGEREF _Toc73163985 \h </w:instrText>
        </w:r>
        <w:r w:rsidR="00393069">
          <w:rPr>
            <w:noProof/>
            <w:webHidden/>
          </w:rPr>
        </w:r>
        <w:r w:rsidR="00393069">
          <w:rPr>
            <w:noProof/>
            <w:webHidden/>
          </w:rPr>
          <w:fldChar w:fldCharType="separate"/>
        </w:r>
        <w:r w:rsidR="00393069">
          <w:rPr>
            <w:noProof/>
            <w:webHidden/>
          </w:rPr>
          <w:t xml:space="preserve">4 </w:t>
        </w:r>
        <w:r w:rsidR="00393069">
          <w:rPr>
            <w:noProof/>
            <w:webHidden/>
          </w:rPr>
          <w:fldChar w:fldCharType="end"/>
        </w:r>
      </w:hyperlink>
    </w:p>
    <w:p w:rsidR="00393069" w:rsidP="00393069" w:rsidRDefault="00566EEB" w14:paraId="3033B08D" w14:textId="77777777">
      <w:pPr>
        <w:pStyle w:val="TM1"/>
        <w:tabs>
          <w:tab w:val="left" w:pos="480"/>
          <w:tab w:val="right" w:leader="dot" w:pos="9062"/>
        </w:tabs>
        <w:rPr>
          <w:rFonts w:asciiTheme="minorHAnsi" w:hAnsiTheme="minorHAnsi" w:eastAsiaTheme="minorEastAsia" w:cstheme="minorBidi"/>
          <w:noProof/>
          <w:szCs w:val="24"/>
          <w:lang w:val="fr-SN"/>
        </w:rPr>
      </w:pPr>
      <w:hyperlink w:history="1" w:anchor="_Toc73163986">
        <w:r w:rsidRPr="00D947E9" w:rsidR="00393069">
          <w:rPr>
            <w:rStyle w:val="Lienhypertexte"/>
            <w:rFonts w:eastAsiaTheme="majorEastAsia"/>
            <w:b/>
            <w:noProof/>
            <w:lang w:val="fr-SN"/>
          </w:rPr>
          <w:t xml:space="preserve">II.</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b/>
            <w:noProof/>
            <w:lang w:val="fr-SN"/>
          </w:rPr>
          <w:t xml:space="preserve">Initial findings on vulnerable livestock-owning households in the RNU database</w:t>
        </w:r>
        <w:r w:rsidR="00393069">
          <w:rPr>
            <w:noProof/>
            <w:webHidden/>
          </w:rPr>
          <w:tab/>
        </w:r>
        <w:r w:rsidR="00393069">
          <w:rPr>
            <w:noProof/>
            <w:webHidden/>
          </w:rPr>
          <w:fldChar w:fldCharType="begin"/>
        </w:r>
        <w:r w:rsidR="00393069">
          <w:rPr>
            <w:noProof/>
            <w:webHidden/>
          </w:rPr>
          <w:instrText xml:space="preserve"> PAGEREF _Toc73163986 \h </w:instrText>
        </w:r>
        <w:r w:rsidR="00393069">
          <w:rPr>
            <w:noProof/>
            <w:webHidden/>
          </w:rPr>
        </w:r>
        <w:r w:rsidR="00393069">
          <w:rPr>
            <w:noProof/>
            <w:webHidden/>
          </w:rPr>
          <w:fldChar w:fldCharType="separate"/>
        </w:r>
        <w:r w:rsidR="00393069">
          <w:rPr>
            <w:noProof/>
            <w:webHidden/>
          </w:rPr>
          <w:t xml:space="preserve">5 </w:t>
        </w:r>
        <w:r w:rsidR="00393069">
          <w:rPr>
            <w:noProof/>
            <w:webHidden/>
          </w:rPr>
          <w:fldChar w:fldCharType="end"/>
        </w:r>
      </w:hyperlink>
    </w:p>
    <w:p w:rsidR="00393069" w:rsidP="00393069" w:rsidRDefault="00566EEB" w14:paraId="4A08E957" w14:textId="77777777">
      <w:pPr>
        <w:pStyle w:val="TM1"/>
        <w:tabs>
          <w:tab w:val="left" w:pos="480"/>
          <w:tab w:val="right" w:leader="dot" w:pos="9062"/>
        </w:tabs>
        <w:rPr>
          <w:rFonts w:asciiTheme="minorHAnsi" w:hAnsiTheme="minorHAnsi" w:eastAsiaTheme="minorEastAsia" w:cstheme="minorBidi"/>
          <w:noProof/>
          <w:szCs w:val="24"/>
          <w:lang w:val="fr-SN"/>
        </w:rPr>
      </w:pPr>
      <w:hyperlink w:history="1" w:anchor="_Toc73163987">
        <w:r w:rsidRPr="00D947E9" w:rsidR="00393069">
          <w:rPr>
            <w:rStyle w:val="Lienhypertexte"/>
            <w:rFonts w:eastAsiaTheme="majorEastAsia"/>
            <w:b/>
            <w:noProof/>
          </w:rPr>
          <w:t xml:space="preserve">III.</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b/>
            <w:noProof/>
          </w:rPr>
          <w:t xml:space="preserve">Process analysis protocol</w:t>
        </w:r>
        <w:r w:rsidR="00393069">
          <w:rPr>
            <w:noProof/>
            <w:webHidden/>
          </w:rPr>
          <w:tab/>
        </w:r>
        <w:r w:rsidR="00393069">
          <w:rPr>
            <w:noProof/>
            <w:webHidden/>
          </w:rPr>
          <w:fldChar w:fldCharType="begin"/>
        </w:r>
        <w:r w:rsidR="00393069">
          <w:rPr>
            <w:noProof/>
            <w:webHidden/>
          </w:rPr>
          <w:instrText xml:space="preserve"> PAGEREF _Toc73163987 \h </w:instrText>
        </w:r>
        <w:r w:rsidR="00393069">
          <w:rPr>
            <w:noProof/>
            <w:webHidden/>
          </w:rPr>
        </w:r>
        <w:r w:rsidR="00393069">
          <w:rPr>
            <w:noProof/>
            <w:webHidden/>
          </w:rPr>
          <w:fldChar w:fldCharType="separate"/>
        </w:r>
        <w:r w:rsidR="00393069">
          <w:rPr>
            <w:noProof/>
            <w:webHidden/>
          </w:rPr>
          <w:t xml:space="preserve">6 </w:t>
        </w:r>
        <w:r w:rsidR="00393069">
          <w:rPr>
            <w:noProof/>
            <w:webHidden/>
          </w:rPr>
          <w:fldChar w:fldCharType="end"/>
        </w:r>
      </w:hyperlink>
    </w:p>
    <w:p w:rsidR="00393069" w:rsidP="00393069" w:rsidRDefault="00566EEB" w14:paraId="52EC7975"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88">
        <w:r w:rsidRPr="00D947E9" w:rsidR="00393069">
          <w:rPr>
            <w:rStyle w:val="Lienhypertexte"/>
            <w:rFonts w:eastAsiaTheme="majorEastAsia"/>
            <w:noProof/>
            <w:lang w:val="fr-SN"/>
          </w:rPr>
          <w:t xml:space="preserve">1)</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Establishment of a technical steering committee</w:t>
        </w:r>
        <w:r w:rsidR="00393069">
          <w:rPr>
            <w:noProof/>
            <w:webHidden/>
          </w:rPr>
          <w:tab/>
        </w:r>
        <w:r w:rsidR="00393069">
          <w:rPr>
            <w:noProof/>
            <w:webHidden/>
          </w:rPr>
          <w:fldChar w:fldCharType="begin"/>
        </w:r>
        <w:r w:rsidR="00393069">
          <w:rPr>
            <w:noProof/>
            <w:webHidden/>
          </w:rPr>
          <w:instrText xml:space="preserve"> PAGEREF _Toc73163988 \h </w:instrText>
        </w:r>
        <w:r w:rsidR="00393069">
          <w:rPr>
            <w:noProof/>
            <w:webHidden/>
          </w:rPr>
        </w:r>
        <w:r w:rsidR="00393069">
          <w:rPr>
            <w:noProof/>
            <w:webHidden/>
          </w:rPr>
          <w:fldChar w:fldCharType="separate"/>
        </w:r>
        <w:r w:rsidR="00393069">
          <w:rPr>
            <w:noProof/>
            <w:webHidden/>
          </w:rPr>
          <w:t xml:space="preserve">7 </w:t>
        </w:r>
        <w:r w:rsidR="00393069">
          <w:rPr>
            <w:noProof/>
            <w:webHidden/>
          </w:rPr>
          <w:fldChar w:fldCharType="end"/>
        </w:r>
      </w:hyperlink>
    </w:p>
    <w:p w:rsidR="00393069" w:rsidP="00393069" w:rsidRDefault="00566EEB" w14:paraId="54FC68F3"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89">
        <w:r w:rsidRPr="00D947E9" w:rsidR="00393069">
          <w:rPr>
            <w:rStyle w:val="Lienhypertexte"/>
            <w:rFonts w:eastAsiaTheme="majorEastAsia"/>
            <w:noProof/>
            <w:lang w:val="fr-SN"/>
          </w:rPr>
          <w:t xml:space="preserve">2)</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Dimensions addressed in the tools to analyse the process</w:t>
        </w:r>
        <w:r w:rsidR="00393069">
          <w:rPr>
            <w:noProof/>
            <w:webHidden/>
          </w:rPr>
          <w:tab/>
        </w:r>
        <w:r w:rsidR="00393069">
          <w:rPr>
            <w:noProof/>
            <w:webHidden/>
          </w:rPr>
          <w:fldChar w:fldCharType="begin"/>
        </w:r>
        <w:r w:rsidR="00393069">
          <w:rPr>
            <w:noProof/>
            <w:webHidden/>
          </w:rPr>
          <w:instrText xml:space="preserve"> PAGEREF _Toc73163989 \h </w:instrText>
        </w:r>
        <w:r w:rsidR="00393069">
          <w:rPr>
            <w:noProof/>
            <w:webHidden/>
          </w:rPr>
        </w:r>
        <w:r w:rsidR="00393069">
          <w:rPr>
            <w:noProof/>
            <w:webHidden/>
          </w:rPr>
          <w:fldChar w:fldCharType="separate"/>
        </w:r>
        <w:r w:rsidR="00393069">
          <w:rPr>
            <w:noProof/>
            <w:webHidden/>
          </w:rPr>
          <w:t xml:space="preserve">7 </w:t>
        </w:r>
        <w:r w:rsidR="00393069">
          <w:rPr>
            <w:noProof/>
            <w:webHidden/>
          </w:rPr>
          <w:fldChar w:fldCharType="end"/>
        </w:r>
      </w:hyperlink>
    </w:p>
    <w:p w:rsidR="00393069" w:rsidP="00393069" w:rsidRDefault="00566EEB" w14:paraId="72531E3F"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90">
        <w:r w:rsidRPr="00D947E9" w:rsidR="00393069">
          <w:rPr>
            <w:rStyle w:val="Lienhypertexte"/>
            <w:rFonts w:eastAsiaTheme="majorEastAsia"/>
            <w:noProof/>
            <w:lang w:val="fr-SN"/>
          </w:rPr>
          <w:t xml:space="preserve">3)</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Target actors for interviews and focus groups :</w:t>
        </w:r>
        <w:r w:rsidR="00393069">
          <w:rPr>
            <w:noProof/>
            <w:webHidden/>
          </w:rPr>
          <w:tab/>
        </w:r>
        <w:r w:rsidR="00393069">
          <w:rPr>
            <w:noProof/>
            <w:webHidden/>
          </w:rPr>
          <w:fldChar w:fldCharType="begin"/>
        </w:r>
        <w:r w:rsidR="00393069">
          <w:rPr>
            <w:noProof/>
            <w:webHidden/>
          </w:rPr>
          <w:instrText xml:space="preserve"> PAGEREF _Toc73163990 \h </w:instrText>
        </w:r>
        <w:r w:rsidR="00393069">
          <w:rPr>
            <w:noProof/>
            <w:webHidden/>
          </w:rPr>
        </w:r>
        <w:r w:rsidR="00393069">
          <w:rPr>
            <w:noProof/>
            <w:webHidden/>
          </w:rPr>
          <w:fldChar w:fldCharType="separate"/>
        </w:r>
        <w:r w:rsidR="00393069">
          <w:rPr>
            <w:noProof/>
            <w:webHidden/>
          </w:rPr>
          <w:t xml:space="preserve">8 </w:t>
        </w:r>
        <w:r w:rsidR="00393069">
          <w:rPr>
            <w:noProof/>
            <w:webHidden/>
          </w:rPr>
          <w:fldChar w:fldCharType="end"/>
        </w:r>
      </w:hyperlink>
    </w:p>
    <w:p w:rsidR="00393069" w:rsidP="00393069" w:rsidRDefault="00566EEB" w14:paraId="79BC4D45" w14:textId="77777777">
      <w:pPr>
        <w:pStyle w:val="TM1"/>
        <w:tabs>
          <w:tab w:val="left" w:pos="720"/>
          <w:tab w:val="right" w:leader="dot" w:pos="9062"/>
        </w:tabs>
        <w:rPr>
          <w:rFonts w:asciiTheme="minorHAnsi" w:hAnsiTheme="minorHAnsi" w:eastAsiaTheme="minorEastAsia" w:cstheme="minorBidi"/>
          <w:noProof/>
          <w:szCs w:val="24"/>
          <w:lang w:val="fr-SN"/>
        </w:rPr>
      </w:pPr>
      <w:hyperlink w:history="1" w:anchor="_Toc73163991">
        <w:r w:rsidRPr="00D947E9" w:rsidR="00393069">
          <w:rPr>
            <w:rStyle w:val="Lienhypertexte"/>
            <w:rFonts w:eastAsiaTheme="majorEastAsia"/>
            <w:b/>
            <w:noProof/>
          </w:rPr>
          <w:t xml:space="preserve">IV.</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b/>
            <w:noProof/>
          </w:rPr>
          <w:t xml:space="preserve">The survey and sampling protocol</w:t>
        </w:r>
        <w:r w:rsidR="00393069">
          <w:rPr>
            <w:noProof/>
            <w:webHidden/>
          </w:rPr>
          <w:tab/>
        </w:r>
        <w:r w:rsidR="00393069">
          <w:rPr>
            <w:noProof/>
            <w:webHidden/>
          </w:rPr>
          <w:fldChar w:fldCharType="begin"/>
        </w:r>
        <w:r w:rsidR="00393069">
          <w:rPr>
            <w:noProof/>
            <w:webHidden/>
          </w:rPr>
          <w:instrText xml:space="preserve"> PAGEREF _Toc73163991 \h </w:instrText>
        </w:r>
        <w:r w:rsidR="00393069">
          <w:rPr>
            <w:noProof/>
            <w:webHidden/>
          </w:rPr>
        </w:r>
        <w:r w:rsidR="00393069">
          <w:rPr>
            <w:noProof/>
            <w:webHidden/>
          </w:rPr>
          <w:fldChar w:fldCharType="separate"/>
        </w:r>
        <w:r w:rsidR="00393069">
          <w:rPr>
            <w:noProof/>
            <w:webHidden/>
          </w:rPr>
          <w:t xml:space="preserve">8 </w:t>
        </w:r>
        <w:r w:rsidR="00393069">
          <w:rPr>
            <w:noProof/>
            <w:webHidden/>
          </w:rPr>
          <w:fldChar w:fldCharType="end"/>
        </w:r>
      </w:hyperlink>
    </w:p>
    <w:p w:rsidR="00393069" w:rsidP="00393069" w:rsidRDefault="00566EEB" w14:paraId="47ED4FF8"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92">
        <w:r w:rsidRPr="00D947E9" w:rsidR="00393069">
          <w:rPr>
            <w:rStyle w:val="Lienhypertexte"/>
            <w:rFonts w:eastAsiaTheme="majorEastAsia"/>
            <w:noProof/>
            <w:lang w:val="fr-SN"/>
          </w:rPr>
          <w:t xml:space="preserve">1)</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Specificities of pastoral vulnerability justifying the adaptation of the socio-economic analysis</w:t>
        </w:r>
        <w:r w:rsidR="00393069">
          <w:rPr>
            <w:noProof/>
            <w:webHidden/>
          </w:rPr>
          <w:tab/>
        </w:r>
        <w:r w:rsidR="00393069">
          <w:rPr>
            <w:noProof/>
            <w:webHidden/>
          </w:rPr>
          <w:fldChar w:fldCharType="begin"/>
        </w:r>
        <w:r w:rsidR="00393069">
          <w:rPr>
            <w:noProof/>
            <w:webHidden/>
          </w:rPr>
          <w:instrText xml:space="preserve"> PAGEREF _Toc73163992 \h </w:instrText>
        </w:r>
        <w:r w:rsidR="00393069">
          <w:rPr>
            <w:noProof/>
            <w:webHidden/>
          </w:rPr>
        </w:r>
        <w:r w:rsidR="00393069">
          <w:rPr>
            <w:noProof/>
            <w:webHidden/>
          </w:rPr>
          <w:fldChar w:fldCharType="separate"/>
        </w:r>
        <w:r w:rsidR="00393069">
          <w:rPr>
            <w:noProof/>
            <w:webHidden/>
          </w:rPr>
          <w:t xml:space="preserve">8 </w:t>
        </w:r>
        <w:r w:rsidR="00393069">
          <w:rPr>
            <w:noProof/>
            <w:webHidden/>
          </w:rPr>
          <w:fldChar w:fldCharType="end"/>
        </w:r>
      </w:hyperlink>
    </w:p>
    <w:p w:rsidR="00393069" w:rsidP="00393069" w:rsidRDefault="00566EEB" w14:paraId="7621B954"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93">
        <w:r w:rsidRPr="00D947E9" w:rsidR="00393069">
          <w:rPr>
            <w:rStyle w:val="Lienhypertexte"/>
            <w:rFonts w:eastAsiaTheme="majorEastAsia"/>
            <w:noProof/>
            <w:lang w:val="fr-SN"/>
          </w:rPr>
          <w:t xml:space="preserve">2)</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Different categories of pastoral vulnerability indicators</w:t>
        </w:r>
        <w:r w:rsidR="00393069">
          <w:rPr>
            <w:noProof/>
            <w:webHidden/>
          </w:rPr>
          <w:tab/>
        </w:r>
        <w:r w:rsidR="00393069">
          <w:rPr>
            <w:noProof/>
            <w:webHidden/>
          </w:rPr>
          <w:fldChar w:fldCharType="begin"/>
        </w:r>
        <w:r w:rsidR="00393069">
          <w:rPr>
            <w:noProof/>
            <w:webHidden/>
          </w:rPr>
          <w:instrText xml:space="preserve"> PAGEREF _Toc73163993 \h </w:instrText>
        </w:r>
        <w:r w:rsidR="00393069">
          <w:rPr>
            <w:noProof/>
            <w:webHidden/>
          </w:rPr>
        </w:r>
        <w:r w:rsidR="00393069">
          <w:rPr>
            <w:noProof/>
            <w:webHidden/>
          </w:rPr>
          <w:fldChar w:fldCharType="separate"/>
        </w:r>
        <w:r w:rsidR="00393069">
          <w:rPr>
            <w:noProof/>
            <w:webHidden/>
          </w:rPr>
          <w:t xml:space="preserve">9 </w:t>
        </w:r>
        <w:r w:rsidR="00393069">
          <w:rPr>
            <w:noProof/>
            <w:webHidden/>
          </w:rPr>
          <w:fldChar w:fldCharType="end"/>
        </w:r>
      </w:hyperlink>
    </w:p>
    <w:p w:rsidR="00393069" w:rsidP="00393069" w:rsidRDefault="00566EEB" w14:paraId="06CFBC5D"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3994">
        <w:r w:rsidRPr="00D947E9" w:rsidR="00393069">
          <w:rPr>
            <w:rStyle w:val="Lienhypertexte"/>
            <w:rFonts w:eastAsiaTheme="majorEastAsia"/>
            <w:noProof/>
            <w:lang w:val="fr-SN"/>
          </w:rPr>
          <w:t xml:space="preserve">a.</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Vulnerability indicators related to covariant risks</w:t>
        </w:r>
        <w:r w:rsidR="00393069">
          <w:rPr>
            <w:noProof/>
            <w:webHidden/>
          </w:rPr>
          <w:tab/>
        </w:r>
        <w:r w:rsidR="00393069">
          <w:rPr>
            <w:noProof/>
            <w:webHidden/>
          </w:rPr>
          <w:fldChar w:fldCharType="begin"/>
        </w:r>
        <w:r w:rsidR="00393069">
          <w:rPr>
            <w:noProof/>
            <w:webHidden/>
          </w:rPr>
          <w:instrText xml:space="preserve"> PAGEREF _Toc73163994 \h </w:instrText>
        </w:r>
        <w:r w:rsidR="00393069">
          <w:rPr>
            <w:noProof/>
            <w:webHidden/>
          </w:rPr>
        </w:r>
        <w:r w:rsidR="00393069">
          <w:rPr>
            <w:noProof/>
            <w:webHidden/>
          </w:rPr>
          <w:fldChar w:fldCharType="separate"/>
        </w:r>
        <w:r w:rsidR="00393069">
          <w:rPr>
            <w:noProof/>
            <w:webHidden/>
          </w:rPr>
          <w:t xml:space="preserve">9 </w:t>
        </w:r>
        <w:r w:rsidR="00393069">
          <w:rPr>
            <w:noProof/>
            <w:webHidden/>
          </w:rPr>
          <w:fldChar w:fldCharType="end"/>
        </w:r>
      </w:hyperlink>
    </w:p>
    <w:p w:rsidR="00393069" w:rsidP="00393069" w:rsidRDefault="00566EEB" w14:paraId="6A79DE2D"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3995">
        <w:r w:rsidRPr="00D947E9" w:rsidR="00393069">
          <w:rPr>
            <w:rStyle w:val="Lienhypertexte"/>
            <w:rFonts w:eastAsiaTheme="majorEastAsia"/>
            <w:noProof/>
            <w:lang w:val="fr-SN"/>
          </w:rPr>
          <w:t xml:space="preserve">b.</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Vulnerability indicators related to idiosyncratic risks</w:t>
        </w:r>
        <w:r w:rsidR="00393069">
          <w:rPr>
            <w:noProof/>
            <w:webHidden/>
          </w:rPr>
          <w:tab/>
        </w:r>
        <w:r w:rsidR="00393069">
          <w:rPr>
            <w:noProof/>
            <w:webHidden/>
          </w:rPr>
          <w:fldChar w:fldCharType="begin"/>
        </w:r>
        <w:r w:rsidR="00393069">
          <w:rPr>
            <w:noProof/>
            <w:webHidden/>
          </w:rPr>
          <w:instrText xml:space="preserve"> PAGEREF _Toc73163995 \h </w:instrText>
        </w:r>
        <w:r w:rsidR="00393069">
          <w:rPr>
            <w:noProof/>
            <w:webHidden/>
          </w:rPr>
        </w:r>
        <w:r w:rsidR="00393069">
          <w:rPr>
            <w:noProof/>
            <w:webHidden/>
          </w:rPr>
          <w:fldChar w:fldCharType="separate"/>
        </w:r>
        <w:r w:rsidR="00393069">
          <w:rPr>
            <w:noProof/>
            <w:webHidden/>
          </w:rPr>
          <w:t xml:space="preserve">10 </w:t>
        </w:r>
        <w:r w:rsidR="00393069">
          <w:rPr>
            <w:noProof/>
            <w:webHidden/>
          </w:rPr>
          <w:fldChar w:fldCharType="end"/>
        </w:r>
      </w:hyperlink>
    </w:p>
    <w:p w:rsidR="00393069" w:rsidP="00393069" w:rsidRDefault="00566EEB" w14:paraId="604D4C7F"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3996">
        <w:r w:rsidRPr="00D947E9" w:rsidR="00393069">
          <w:rPr>
            <w:rStyle w:val="Lienhypertexte"/>
            <w:rFonts w:eastAsiaTheme="majorEastAsia"/>
            <w:noProof/>
            <w:lang w:val="fr-SN"/>
          </w:rPr>
          <w:t xml:space="preserve">c.</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highlight w:val="lightGray"/>
            <w:lang w:val="fr-SN"/>
          </w:rPr>
          <w:t xml:space="preserve">Calculation of MTP (Multidimensional Livelihoods Test) scores</w:t>
        </w:r>
        <w:r w:rsidR="00393069">
          <w:rPr>
            <w:noProof/>
            <w:webHidden/>
          </w:rPr>
          <w:tab/>
        </w:r>
        <w:r w:rsidR="00393069">
          <w:rPr>
            <w:noProof/>
            <w:webHidden/>
          </w:rPr>
          <w:fldChar w:fldCharType="begin"/>
        </w:r>
        <w:r w:rsidR="00393069">
          <w:rPr>
            <w:noProof/>
            <w:webHidden/>
          </w:rPr>
          <w:instrText xml:space="preserve"> PAGEREF _Toc73163996 \h </w:instrText>
        </w:r>
        <w:r w:rsidR="00393069">
          <w:rPr>
            <w:noProof/>
            <w:webHidden/>
          </w:rPr>
        </w:r>
        <w:r w:rsidR="00393069">
          <w:rPr>
            <w:noProof/>
            <w:webHidden/>
          </w:rPr>
          <w:fldChar w:fldCharType="separate"/>
        </w:r>
        <w:r w:rsidR="00393069">
          <w:rPr>
            <w:noProof/>
            <w:webHidden/>
          </w:rPr>
          <w:t xml:space="preserve">11 </w:t>
        </w:r>
        <w:r w:rsidR="00393069">
          <w:rPr>
            <w:noProof/>
            <w:webHidden/>
          </w:rPr>
          <w:fldChar w:fldCharType="end"/>
        </w:r>
      </w:hyperlink>
    </w:p>
    <w:p w:rsidR="00393069" w:rsidP="00393069" w:rsidRDefault="00566EEB" w14:paraId="107C9069"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3997">
        <w:r w:rsidRPr="00D947E9" w:rsidR="00393069">
          <w:rPr>
            <w:rStyle w:val="Lienhypertexte"/>
            <w:rFonts w:eastAsiaTheme="majorEastAsia"/>
            <w:noProof/>
            <w:lang w:val="fr-SN"/>
          </w:rPr>
          <w:t xml:space="preserve">d.</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Presentation of the questionnaire modules</w:t>
        </w:r>
        <w:r w:rsidR="00393069">
          <w:rPr>
            <w:noProof/>
            <w:webHidden/>
          </w:rPr>
          <w:tab/>
        </w:r>
        <w:r w:rsidR="00393069">
          <w:rPr>
            <w:noProof/>
            <w:webHidden/>
          </w:rPr>
          <w:fldChar w:fldCharType="begin"/>
        </w:r>
        <w:r w:rsidR="00393069">
          <w:rPr>
            <w:noProof/>
            <w:webHidden/>
          </w:rPr>
          <w:instrText xml:space="preserve"> PAGEREF _Toc73163997 \h </w:instrText>
        </w:r>
        <w:r w:rsidR="00393069">
          <w:rPr>
            <w:noProof/>
            <w:webHidden/>
          </w:rPr>
        </w:r>
        <w:r w:rsidR="00393069">
          <w:rPr>
            <w:noProof/>
            <w:webHidden/>
          </w:rPr>
          <w:fldChar w:fldCharType="separate"/>
        </w:r>
        <w:r w:rsidR="00393069">
          <w:rPr>
            <w:noProof/>
            <w:webHidden/>
          </w:rPr>
          <w:t xml:space="preserve">12 </w:t>
        </w:r>
        <w:r w:rsidR="00393069">
          <w:rPr>
            <w:noProof/>
            <w:webHidden/>
          </w:rPr>
          <w:fldChar w:fldCharType="end"/>
        </w:r>
      </w:hyperlink>
    </w:p>
    <w:p w:rsidR="00393069" w:rsidP="00393069" w:rsidRDefault="00566EEB" w14:paraId="15BCD1AE" w14:textId="77777777">
      <w:pPr>
        <w:pStyle w:val="TM2"/>
        <w:tabs>
          <w:tab w:val="left" w:pos="720"/>
          <w:tab w:val="right" w:leader="dot" w:pos="9062"/>
        </w:tabs>
        <w:rPr>
          <w:rFonts w:asciiTheme="minorHAnsi" w:hAnsiTheme="minorHAnsi" w:eastAsiaTheme="minorEastAsia" w:cstheme="minorBidi"/>
          <w:noProof/>
          <w:szCs w:val="24"/>
          <w:lang w:val="fr-SN"/>
        </w:rPr>
      </w:pPr>
      <w:hyperlink w:history="1" w:anchor="_Toc73163998">
        <w:r w:rsidRPr="00D947E9" w:rsidR="00393069">
          <w:rPr>
            <w:rStyle w:val="Lienhypertexte"/>
            <w:rFonts w:eastAsiaTheme="majorEastAsia"/>
            <w:noProof/>
          </w:rPr>
          <w:t xml:space="preserve">3)</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Sampling method</w:t>
        </w:r>
        <w:r w:rsidR="00393069">
          <w:rPr>
            <w:noProof/>
            <w:webHidden/>
          </w:rPr>
          <w:tab/>
        </w:r>
        <w:r w:rsidR="00393069">
          <w:rPr>
            <w:noProof/>
            <w:webHidden/>
          </w:rPr>
          <w:fldChar w:fldCharType="begin"/>
        </w:r>
        <w:r w:rsidR="00393069">
          <w:rPr>
            <w:noProof/>
            <w:webHidden/>
          </w:rPr>
          <w:instrText xml:space="preserve"> PAGEREF _Toc73163998 \h </w:instrText>
        </w:r>
        <w:r w:rsidR="00393069">
          <w:rPr>
            <w:noProof/>
            <w:webHidden/>
          </w:rPr>
        </w:r>
        <w:r w:rsidR="00393069">
          <w:rPr>
            <w:noProof/>
            <w:webHidden/>
          </w:rPr>
          <w:fldChar w:fldCharType="separate"/>
        </w:r>
        <w:r w:rsidR="00393069">
          <w:rPr>
            <w:noProof/>
            <w:webHidden/>
          </w:rPr>
          <w:t xml:space="preserve">12 </w:t>
        </w:r>
        <w:r w:rsidR="00393069">
          <w:rPr>
            <w:noProof/>
            <w:webHidden/>
          </w:rPr>
          <w:fldChar w:fldCharType="end"/>
        </w:r>
      </w:hyperlink>
    </w:p>
    <w:p w:rsidR="00393069" w:rsidP="00393069" w:rsidRDefault="00566EEB" w14:paraId="07C4C945"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3999">
        <w:r w:rsidRPr="00D947E9" w:rsidR="00393069">
          <w:rPr>
            <w:rStyle w:val="Lienhypertexte"/>
            <w:rFonts w:eastAsiaTheme="majorEastAsia"/>
            <w:noProof/>
          </w:rPr>
          <w:t xml:space="preserve">a.</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Study area</w:t>
        </w:r>
        <w:r w:rsidR="00393069">
          <w:rPr>
            <w:noProof/>
            <w:webHidden/>
          </w:rPr>
          <w:tab/>
        </w:r>
        <w:r w:rsidR="00393069">
          <w:rPr>
            <w:noProof/>
            <w:webHidden/>
          </w:rPr>
          <w:fldChar w:fldCharType="begin"/>
        </w:r>
        <w:r w:rsidR="00393069">
          <w:rPr>
            <w:noProof/>
            <w:webHidden/>
          </w:rPr>
          <w:instrText xml:space="preserve"> PAGEREF _Toc73163999 \h </w:instrText>
        </w:r>
        <w:r w:rsidR="00393069">
          <w:rPr>
            <w:noProof/>
            <w:webHidden/>
          </w:rPr>
        </w:r>
        <w:r w:rsidR="00393069">
          <w:rPr>
            <w:noProof/>
            <w:webHidden/>
          </w:rPr>
          <w:fldChar w:fldCharType="separate"/>
        </w:r>
        <w:r w:rsidR="00393069">
          <w:rPr>
            <w:noProof/>
            <w:webHidden/>
          </w:rPr>
          <w:t xml:space="preserve">12 </w:t>
        </w:r>
        <w:r w:rsidR="00393069">
          <w:rPr>
            <w:noProof/>
            <w:webHidden/>
          </w:rPr>
          <w:fldChar w:fldCharType="end"/>
        </w:r>
      </w:hyperlink>
    </w:p>
    <w:p w:rsidR="00393069" w:rsidP="00393069" w:rsidRDefault="00566EEB" w14:paraId="236A135E"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4000">
        <w:r w:rsidRPr="00D947E9" w:rsidR="00393069">
          <w:rPr>
            <w:rStyle w:val="Lienhypertexte"/>
            <w:rFonts w:eastAsiaTheme="majorEastAsia"/>
            <w:noProof/>
          </w:rPr>
          <w:t xml:space="preserve">b.</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Sampling frame</w:t>
        </w:r>
        <w:r w:rsidR="00393069">
          <w:rPr>
            <w:noProof/>
            <w:webHidden/>
          </w:rPr>
          <w:tab/>
        </w:r>
        <w:r w:rsidR="00393069">
          <w:rPr>
            <w:noProof/>
            <w:webHidden/>
          </w:rPr>
          <w:fldChar w:fldCharType="begin"/>
        </w:r>
        <w:r w:rsidR="00393069">
          <w:rPr>
            <w:noProof/>
            <w:webHidden/>
          </w:rPr>
          <w:instrText xml:space="preserve"> PAGEREF _Toc73164000 \h </w:instrText>
        </w:r>
        <w:r w:rsidR="00393069">
          <w:rPr>
            <w:noProof/>
            <w:webHidden/>
          </w:rPr>
        </w:r>
        <w:r w:rsidR="00393069">
          <w:rPr>
            <w:noProof/>
            <w:webHidden/>
          </w:rPr>
          <w:fldChar w:fldCharType="separate"/>
        </w:r>
        <w:r w:rsidR="00393069">
          <w:rPr>
            <w:noProof/>
            <w:webHidden/>
          </w:rPr>
          <w:t xml:space="preserve">13 </w:t>
        </w:r>
        <w:r w:rsidR="00393069">
          <w:rPr>
            <w:noProof/>
            <w:webHidden/>
          </w:rPr>
          <w:fldChar w:fldCharType="end"/>
        </w:r>
      </w:hyperlink>
    </w:p>
    <w:p w:rsidR="00393069" w:rsidP="00393069" w:rsidRDefault="00566EEB" w14:paraId="3775B293"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4001">
        <w:r w:rsidRPr="00D947E9" w:rsidR="00393069">
          <w:rPr>
            <w:rStyle w:val="Lienhypertexte"/>
            <w:rFonts w:eastAsiaTheme="majorEastAsia"/>
            <w:noProof/>
            <w:lang w:val="fr-SN"/>
          </w:rPr>
          <w:t xml:space="preserve">c.</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lang w:val="fr-SN"/>
          </w:rPr>
          <w:t xml:space="preserve">Sample size calculation</w:t>
        </w:r>
        <w:r w:rsidR="00393069">
          <w:rPr>
            <w:noProof/>
            <w:webHidden/>
          </w:rPr>
          <w:tab/>
        </w:r>
        <w:r w:rsidR="00393069">
          <w:rPr>
            <w:noProof/>
            <w:webHidden/>
          </w:rPr>
          <w:fldChar w:fldCharType="begin"/>
        </w:r>
        <w:r w:rsidR="00393069">
          <w:rPr>
            <w:noProof/>
            <w:webHidden/>
          </w:rPr>
          <w:instrText xml:space="preserve"> PAGEREF _Toc73164001 \h </w:instrText>
        </w:r>
        <w:r w:rsidR="00393069">
          <w:rPr>
            <w:noProof/>
            <w:webHidden/>
          </w:rPr>
        </w:r>
        <w:r w:rsidR="00393069">
          <w:rPr>
            <w:noProof/>
            <w:webHidden/>
          </w:rPr>
          <w:fldChar w:fldCharType="separate"/>
        </w:r>
        <w:r w:rsidR="00393069">
          <w:rPr>
            <w:noProof/>
            <w:webHidden/>
          </w:rPr>
          <w:t xml:space="preserve">13 </w:t>
        </w:r>
        <w:r w:rsidR="00393069">
          <w:rPr>
            <w:noProof/>
            <w:webHidden/>
          </w:rPr>
          <w:fldChar w:fldCharType="end"/>
        </w:r>
      </w:hyperlink>
    </w:p>
    <w:p w:rsidR="00393069" w:rsidP="00393069" w:rsidRDefault="00566EEB" w14:paraId="3950786F"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4002">
        <w:r w:rsidRPr="00D947E9" w:rsidR="00393069">
          <w:rPr>
            <w:rStyle w:val="Lienhypertexte"/>
            <w:rFonts w:eastAsiaTheme="majorEastAsia"/>
            <w:noProof/>
          </w:rPr>
          <w:t xml:space="preserve">d.</w:t>
        </w:r>
        <w:r w:rsidR="00393069">
          <w:rPr>
            <w:rFonts w:asciiTheme="minorHAnsi" w:hAnsiTheme="minorHAnsi" w:eastAsiaTheme="minorEastAsia" w:cstheme="minorBidi"/>
            <w:noProof/>
            <w:szCs w:val="24"/>
            <w:lang w:val="fr-SN"/>
          </w:rPr>
          <w:tab/>
        </w:r>
        <w:r w:rsidRPr="00D947E9" w:rsidR="00393069">
          <w:rPr>
            <w:rStyle w:val="Lienhypertexte"/>
            <w:rFonts w:eastAsiaTheme="majorEastAsia"/>
            <w:noProof/>
          </w:rPr>
          <w:t xml:space="preserve">Survey design</w:t>
        </w:r>
        <w:r w:rsidR="00393069">
          <w:rPr>
            <w:noProof/>
            <w:webHidden/>
          </w:rPr>
          <w:tab/>
        </w:r>
        <w:r w:rsidR="00393069">
          <w:rPr>
            <w:noProof/>
            <w:webHidden/>
          </w:rPr>
          <w:fldChar w:fldCharType="begin"/>
        </w:r>
        <w:r w:rsidR="00393069">
          <w:rPr>
            <w:noProof/>
            <w:webHidden/>
          </w:rPr>
          <w:instrText xml:space="preserve"> PAGEREF _Toc73164002 \h </w:instrText>
        </w:r>
        <w:r w:rsidR="00393069">
          <w:rPr>
            <w:noProof/>
            <w:webHidden/>
          </w:rPr>
        </w:r>
        <w:r w:rsidR="00393069">
          <w:rPr>
            <w:noProof/>
            <w:webHidden/>
          </w:rPr>
          <w:fldChar w:fldCharType="separate"/>
        </w:r>
        <w:r w:rsidR="00393069">
          <w:rPr>
            <w:noProof/>
            <w:webHidden/>
          </w:rPr>
          <w:t xml:space="preserve">13 </w:t>
        </w:r>
        <w:r w:rsidR="00393069">
          <w:rPr>
            <w:noProof/>
            <w:webHidden/>
          </w:rPr>
          <w:fldChar w:fldCharType="end"/>
        </w:r>
      </w:hyperlink>
    </w:p>
    <w:p w:rsidR="00393069" w:rsidP="00393069" w:rsidRDefault="00566EEB" w14:paraId="5F291BA8" w14:textId="77777777">
      <w:pPr>
        <w:pStyle w:val="TM3"/>
        <w:tabs>
          <w:tab w:val="left" w:pos="960"/>
          <w:tab w:val="right" w:leader="dot" w:pos="9062"/>
        </w:tabs>
        <w:rPr>
          <w:rFonts w:asciiTheme="minorHAnsi" w:hAnsiTheme="minorHAnsi" w:eastAsiaTheme="minorEastAsia" w:cstheme="minorBidi"/>
          <w:noProof/>
          <w:szCs w:val="24"/>
          <w:lang w:val="fr-SN"/>
        </w:rPr>
      </w:pPr>
      <w:hyperlink w:history="1" w:anchor="_Toc73164003">
        <w:r w:rsidRPr="00D947E9" w:rsidR="00393069">
          <w:rPr>
            <w:rStyle w:val="Lienhypertexte"/>
            <w:rFonts w:eastAsia="Arial"/>
            <w:noProof/>
            <w:lang w:val="fr-SN"/>
          </w:rPr>
          <w:t xml:space="preserve">e.</w:t>
        </w:r>
        <w:r w:rsidR="00393069">
          <w:rPr>
            <w:rFonts w:asciiTheme="minorHAnsi" w:hAnsiTheme="minorHAnsi" w:eastAsiaTheme="minorEastAsia" w:cstheme="minorBidi"/>
            <w:noProof/>
            <w:szCs w:val="24"/>
            <w:lang w:val="fr-SN"/>
          </w:rPr>
          <w:tab/>
        </w:r>
        <w:r w:rsidRPr="00D947E9" w:rsidR="00393069">
          <w:rPr>
            <w:rStyle w:val="Lienhypertexte"/>
            <w:rFonts w:eastAsia="Arial"/>
            <w:noProof/>
            <w:lang w:val="fr-SN"/>
          </w:rPr>
          <w:t xml:space="preserve">The survey mechanism</w:t>
        </w:r>
        <w:r w:rsidR="00393069">
          <w:rPr>
            <w:noProof/>
            <w:webHidden/>
          </w:rPr>
          <w:tab/>
        </w:r>
        <w:r w:rsidR="00393069">
          <w:rPr>
            <w:noProof/>
            <w:webHidden/>
          </w:rPr>
          <w:fldChar w:fldCharType="begin"/>
        </w:r>
        <w:r w:rsidR="00393069">
          <w:rPr>
            <w:noProof/>
            <w:webHidden/>
          </w:rPr>
          <w:instrText xml:space="preserve"> PAGEREF _Toc73164003 \h </w:instrText>
        </w:r>
        <w:r w:rsidR="00393069">
          <w:rPr>
            <w:noProof/>
            <w:webHidden/>
          </w:rPr>
        </w:r>
        <w:r w:rsidR="00393069">
          <w:rPr>
            <w:noProof/>
            <w:webHidden/>
          </w:rPr>
          <w:fldChar w:fldCharType="separate"/>
        </w:r>
        <w:r w:rsidR="00393069">
          <w:rPr>
            <w:noProof/>
            <w:webHidden/>
          </w:rPr>
          <w:t xml:space="preserve">13 </w:t>
        </w:r>
        <w:r w:rsidR="00393069">
          <w:rPr>
            <w:noProof/>
            <w:webHidden/>
          </w:rPr>
          <w:fldChar w:fldCharType="end"/>
        </w:r>
      </w:hyperlink>
    </w:p>
    <w:p w:rsidR="00393069" w:rsidP="00393069" w:rsidRDefault="00393069" w14:paraId="4716D3FF" w14:textId="77777777">
      <w:pPr>
        <w:rPr>
          <w:rFonts w:eastAsiaTheme="majorEastAsia" w:cstheme="majorBidi"/>
          <w:b/>
          <w:spacing w:val="-10"/>
          <w:kern w:val="28"/>
          <w:szCs w:val="56"/>
          <w:lang w:val="fr-SN"/>
        </w:rPr>
      </w:pPr>
      <w:r>
        <w:rPr>
          <w:lang w:val="fr-SN"/>
        </w:rPr>
        <w:fldChar w:fldCharType="end"/>
      </w:r>
      <w:r>
        <w:rPr>
          <w:lang w:val="fr-SN"/>
        </w:rPr>
        <w:br w:type="page"/>
      </w:r>
    </w:p>
    <w:p w:rsidRPr="00AF4C52" w:rsidR="00393069" w:rsidP="00393069" w:rsidRDefault="00393069" w14:paraId="51CFC0EA" w14:textId="77777777">
      <w:pPr>
        <w:pStyle w:val="Titre"/>
      </w:pPr>
      <w:r w:rsidRPr="00AF4C52">
        <w:lastRenderedPageBreak/>
        <w:t xml:space="preserve">Introduction</w:t>
      </w:r>
    </w:p>
    <w:p w:rsidRPr="007767AC" w:rsidR="00393069" w:rsidP="00393069" w:rsidRDefault="00393069" w14:paraId="2A28C4B3" w14:textId="597CE7DB">
      <w:pPr>
        <w:rPr>
          <w:lang w:val="fr-SN"/>
        </w:rPr>
      </w:pPr>
      <w:r w:rsidRPr="007767AC">
        <w:rPr>
          <w:lang w:val="fr-SN"/>
        </w:rPr>
        <w:t xml:space="preserve">This inception note is the first deliverable of the study of the inclusion of pastoral populations in the Single National Register </w:t>
      </w:r>
      <w:ins w:author="MOR NGOM" w:date="2021-05-29T11:06:00Z" w:id="40">
        <w:r w:rsidR="007D3BA6">
          <w:rPr>
            <w:lang w:val="fr-SN"/>
          </w:rPr>
          <w:t xml:space="preserve">(</w:t>
        </w:r>
      </w:ins>
      <w:r w:rsidRPr="007767AC">
        <w:rPr>
          <w:lang w:val="fr-SN"/>
        </w:rPr>
        <w:t xml:space="preserve">SNR</w:t>
      </w:r>
      <w:ins w:author="MOR NGOM" w:date="2021-05-29T11:06:00Z" w:id="40">
        <w:r w:rsidR="007D3BA6">
          <w:rPr>
            <w:lang w:val="fr-SN"/>
          </w:rPr>
          <w:t xml:space="preserve">)</w:t>
        </w:r>
      </w:ins>
      <w:r w:rsidRPr="007767AC">
        <w:rPr>
          <w:lang w:val="fr-SN"/>
        </w:rPr>
        <w:t xml:space="preserve">. It recalls the understanding of the mandate </w:t>
      </w:r>
      <w:ins w:author="MOR NGOM" w:date="2021-05-29T11:12:00Z" w:id="41">
        <w:r w:rsidR="007D3BA6">
          <w:rPr>
            <w:lang w:val="fr-SN"/>
          </w:rPr>
          <w:t xml:space="preserve">given</w:t>
        </w:r>
      </w:ins>
      <w:del w:author="MOR NGOM" w:date="2021-05-29T11:12:00Z" w:id="42">
        <w:r w:rsidRPr="007767AC" w:rsidDel="007D3BA6">
          <w:rPr>
            <w:lang w:val="fr-SN"/>
          </w:rPr>
          <w:delText xml:space="preserve">demandé </w:delText>
        </w:r>
      </w:del>
      <w:ins w:author="MOR NGOM" w:date="2021-05-29T11:12:00Z" w:id="41">
        <w:r w:rsidR="007D3BA6">
          <w:rPr>
            <w:lang w:val="fr-SN"/>
          </w:rPr>
          <w:t xml:space="preserve"> by </w:t>
        </w:r>
      </w:ins>
      <w:r w:rsidRPr="007767AC">
        <w:rPr>
          <w:lang w:val="fr-SN"/>
        </w:rPr>
        <w:t xml:space="preserve">the sponsor, presents the process analysis protocol and the associated interview tools</w:t>
      </w:r>
      <w:ins w:author="MOR NGOM" w:date="2021-05-29T11:13:00Z" w:id="43">
        <w:r w:rsidR="007D3BA6">
          <w:rPr>
            <w:lang w:val="fr-SN"/>
          </w:rPr>
          <w:t xml:space="preserve">, but</w:t>
        </w:r>
      </w:ins>
      <w:r w:rsidRPr="007767AC">
        <w:rPr>
          <w:lang w:val="fr-SN"/>
        </w:rPr>
        <w:t xml:space="preserve"> </w:t>
      </w:r>
      <w:del w:author="MOR NGOM" w:date="2021-05-29T11:13:00Z" w:id="44">
        <w:r w:rsidRPr="007767AC" w:rsidDel="007D3BA6">
          <w:rPr>
            <w:lang w:val="fr-SN"/>
          </w:rPr>
          <w:delText>, présente</w:delText>
        </w:r>
      </w:del>
      <w:r w:rsidRPr="007767AC">
        <w:rPr>
          <w:lang w:val="fr-SN"/>
        </w:rPr>
        <w:t xml:space="preserve">also the protocol for analysing and sampling the degree of inclusion of pastoral households. </w:t>
      </w:r>
    </w:p>
    <w:p w:rsidRPr="007767AC" w:rsidR="00393069" w:rsidP="00393069" w:rsidRDefault="000A45EA" w14:paraId="790ECBE2" w14:textId="1AA2C379">
      <w:pPr>
        <w:pStyle w:val="Titre1"/>
        <w:numPr>
          <w:ilvl w:val="0"/>
          <w:numId w:val="6"/>
        </w:numPr>
        <w:spacing w:after="120"/>
        <w:rPr>
          <w:b/>
          <w:lang w:val="fr-SN"/>
        </w:rPr>
      </w:pPr>
      <w:bookmarkStart w:name="_Toc73163982" w:id="45"/>
      <w:r w:rsidRPr="007767AC">
        <w:rPr>
          <w:b/>
          <w:lang w:val="fr-SN"/>
        </w:rPr>
        <w:t xml:space="preserve">UNDERSTANDING OF THE MANDATE AS PRESENTED IN THE TENDER </w:t>
      </w:r>
      <w:bookmarkEnd w:id="45"/>
    </w:p>
    <w:p w:rsidR="00393069" w:rsidRDefault="003F20D2" w14:paraId="47B09A88" w14:textId="2E599981">
      <w:pPr>
        <w:pStyle w:val="Titre2"/>
        <w:tabs>
          <w:tab w:val="clear" w:pos="720"/>
        </w:tabs>
        <w:spacing w:before="120" w:after="120"/>
        <w:ind w:start="0" w:firstLine="0"/>
        <w:pPrChange w:author="Mamadou Bobo Barry" w:date="2021-05-29T20:04:00Z" w:id="46">
          <w:pPr>
            <w:pStyle w:val="Titre2"/>
            <w:numPr>
              <w:numId w:val="8"/>
            </w:numPr>
            <w:tabs>
              <w:tab w:val="clear" w:pos="720"/>
            </w:tabs>
            <w:spacing w:before="120" w:after="120"/>
            <w:ind w:hanging="360"/>
          </w:pPr>
        </w:pPrChange>
      </w:pPr>
      <w:bookmarkStart w:name="_Toc73163983" w:id="47"/>
      <w:ins w:author="Mamadou Bobo Barry" w:date="2021-05-29T20:04:00Z" w:id="48">
        <w:r>
          <w:t xml:space="preserve">1.1 </w:t>
        </w:r>
      </w:ins>
      <w:r w:rsidR="00393069">
        <w:t xml:space="preserve">Background and justification </w:t>
      </w:r>
      <w:bookmarkEnd w:id="47"/>
    </w:p>
    <w:p w:rsidRPr="007767AC" w:rsidR="00393069" w:rsidP="00393069" w:rsidRDefault="00393069" w14:paraId="5D252FF1" w14:textId="77777777">
      <w:pPr>
        <w:pBdr>
          <w:top w:val="nil"/>
          <w:left w:val="nil"/>
          <w:bottom w:val="nil"/>
          <w:right w:val="nil"/>
          <w:between w:val="nil"/>
        </w:pBdr>
        <w:spacing w:before="120"/>
        <w:rPr>
          <w:rFonts w:eastAsia="Arial Narrow" w:cs="Arial Narrow"/>
          <w:color w:val="000000"/>
          <w:szCs w:val="24"/>
          <w:lang w:val="fr-SN"/>
        </w:rPr>
      </w:pPr>
      <w:r w:rsidRPr="007767AC">
        <w:rPr>
          <w:rFonts w:eastAsia="Arial Narrow" w:cs="Arial Narrow"/>
          <w:color w:val="000000"/>
          <w:szCs w:val="24"/>
          <w:lang w:val="fr-SN"/>
        </w:rPr>
        <w:t xml:space="preserve">Social protection covers a range of actions to address the socio-economic vulnerability of populations. There are two mechanisms that make up most social protection systems: contributory social insurance, which is financed by contributions, </w:t>
      </w:r>
      <w:del w:author="MOR NGOM" w:date="2021-05-29T11:15:00Z" w:id="49">
        <w:r w:rsidRPr="007767AC" w:rsidDel="0043573C">
          <w:rPr>
            <w:rFonts w:eastAsia="Arial Narrow" w:cs="Arial Narrow"/>
            <w:color w:val="000000"/>
            <w:szCs w:val="24"/>
            <w:lang w:val="fr-SN"/>
          </w:rPr>
          <w:delText>,</w:delText>
        </w:r>
      </w:del>
      <w:r w:rsidRPr="007767AC">
        <w:rPr>
          <w:rFonts w:eastAsia="Arial Narrow" w:cs="Arial Narrow"/>
          <w:color w:val="000000"/>
          <w:szCs w:val="24"/>
          <w:lang w:val="fr-SN"/>
        </w:rPr>
        <w:t xml:space="preserve">and non-contributory social assistance to support the most disadvantaged. Protection integrates several instruments including endogenous solidarity mechanisms and serves to prevent, manage and overcome difficult situations for populations (Grain de sel, N°79, 2020). </w:t>
      </w:r>
    </w:p>
    <w:p w:rsidRPr="007767AC" w:rsidR="00393069" w:rsidP="00393069" w:rsidRDefault="00393069" w14:paraId="76AD16E6" w14:textId="5A2732C0">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In sub-Saharan Africa, social protection systems have been built since colonisation and have gradually expanded at very different rates from one state to another (Dupuis and Fagnani, 2018)</w:t>
      </w:r>
      <w:r>
        <w:rPr>
          <w:rFonts w:eastAsia="Arial Narrow" w:cs="Arial Narrow"/>
          <w:color w:val="000000"/>
          <w:szCs w:val="24"/>
          <w:vertAlign w:val="superscript"/>
        </w:rPr>
        <w:footnoteReference w:id="1"/>
      </w:r>
      <w:r w:rsidRPr="007767AC">
        <w:rPr>
          <w:rFonts w:eastAsia="Arial Narrow" w:cs="Arial Narrow"/>
          <w:color w:val="000000"/>
          <w:szCs w:val="24"/>
          <w:lang w:val="fr-SN"/>
        </w:rPr>
        <w:t xml:space="preserve">. In Senegal, public social protection policy took a turn from 2012, following the political changeover. This new turning point is marked by the creation of a General Delegation </w:t>
      </w:r>
      <w:ins w:author="Ndeye Fatou Faye" w:date="2021-05-29T16:01:00Z" w:id="50">
        <w:r w:rsidR="00A153B5">
          <w:rPr>
            <w:rFonts w:eastAsia="Arial Narrow" w:cs="Arial Narrow"/>
            <w:color w:val="000000"/>
            <w:szCs w:val="24"/>
            <w:lang w:val="fr-SN"/>
          </w:rPr>
          <w:t xml:space="preserve">for </w:t>
        </w:r>
      </w:ins>
      <w:r w:rsidRPr="007767AC">
        <w:rPr>
          <w:rFonts w:eastAsia="Arial Narrow" w:cs="Arial Narrow"/>
          <w:color w:val="000000"/>
          <w:szCs w:val="24"/>
          <w:lang w:val="fr-SN"/>
        </w:rPr>
        <w:t xml:space="preserve">Social Protection whose mission is to take into account the requirements of increasingly diversified and complex social protection needs. Several programmes were launched, in particular a mechanism for universal health coverage and a national programme of family security grants in 2013. This dynamic cannot be disconnected from the growing interest, over the last two decades, of donors, international organisations, NGOs, etc. in promoting social safety net programmes. Thus, the budgets allocated by the States are increasing, and programmes </w:t>
      </w:r>
      <w:r w:rsidRPr="007767AC">
        <w:rPr>
          <w:rFonts w:eastAsia="Arial Narrow" w:cs="Arial Narrow"/>
          <w:color w:val="000000"/>
          <w:szCs w:val="24"/>
          <w:lang w:val="fr-SN"/>
        </w:rPr>
        <w:t xml:space="preserve">are being initiated </w:t>
      </w:r>
      <w:ins w:author="MOR NGOM" w:date="2021-05-29T11:17:00Z" w:id="51">
        <w:r w:rsidR="0043573C">
          <w:rPr>
            <w:rFonts w:eastAsia="Arial Narrow" w:cs="Arial Narrow"/>
            <w:color w:val="000000"/>
            <w:szCs w:val="24"/>
            <w:lang w:val="fr-SN"/>
          </w:rPr>
          <w:t xml:space="preserve">that are </w:t>
        </w:r>
      </w:ins>
      <w:r w:rsidRPr="007767AC">
        <w:rPr>
          <w:rFonts w:eastAsia="Arial Narrow" w:cs="Arial Narrow"/>
          <w:color w:val="000000"/>
          <w:szCs w:val="24"/>
          <w:lang w:val="fr-SN"/>
        </w:rPr>
        <w:t xml:space="preserve">intended to complement national social protection policies.</w:t>
      </w:r>
      <w:r w:rsidRPr="007767AC">
        <w:rPr>
          <w:rFonts w:eastAsia="Arial Narrow" w:cs="Arial Narrow"/>
          <w:color w:val="000000"/>
          <w:szCs w:val="24"/>
          <w:lang w:val="fr-SN"/>
        </w:rPr>
        <w:t xml:space="preserve"> This does not fail to raise questions about the links between social protection systems and these diverse and disconnected social safety net initiatives and the possible generalisation of targeting registers; but these questions are not the subject of this study. However, all the promoters are based on the need for social protection to be a citizen's right and to be inclusive.</w:t>
      </w:r>
    </w:p>
    <w:p w:rsidRPr="007767AC" w:rsidR="00393069" w:rsidP="00393069" w:rsidRDefault="00393069" w14:paraId="69547A66" w14:textId="77777777">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The General Delegation for Social Protection and National Solidarity (DGPSN), a dedicated structure, has the central mission of correcting cleavages and disparities by combining "the contributory" and "the non-contributory", "the formal" and "the non-formal", the central and the local level of the social protection system (National Social Protection Strategy document, 2016). The Single National Register (RNU) is a central tool of this institution and, the World Bank is the main supporter of the state in the implementation of this targeting instrument. The RNU is a dynamic database obtained through a process of identification and selection of households in poverty. Its main objective is to promote the efficiency and coordination of social services through a single mechanism for identifying and targeting the various populations eligible for these services (Ndiaye, Diop and Sarr, 2019). There are many targeting methods, all of which, in the context of social safety nets, aim to identify the relevant beneficiary profiles to receive social assistance. Targeting remains an issue in the context of development programmes. The methods and doctrines are analysed by many specialists (Escot, 2018, De Sardan, 2019) </w:t>
      </w:r>
      <w:r>
        <w:rPr>
          <w:rFonts w:eastAsia="Arial Narrow" w:cs="Arial Narrow"/>
          <w:color w:val="000000"/>
          <w:szCs w:val="24"/>
          <w:vertAlign w:val="superscript"/>
        </w:rPr>
        <w:footnoteReference w:id="2"/>
      </w:r>
      <w:r w:rsidRPr="007767AC">
        <w:rPr>
          <w:rFonts w:eastAsia="Arial Narrow" w:cs="Arial Narrow"/>
          <w:color w:val="000000"/>
          <w:szCs w:val="24"/>
          <w:lang w:val="fr-SN"/>
        </w:rPr>
        <w:t xml:space="preserve">who draw attention to the cautions to be considered regarding the categories constituted.</w:t>
      </w:r>
    </w:p>
    <w:p w:rsidRPr="007767AC" w:rsidR="00393069" w:rsidP="00393069" w:rsidRDefault="00393069" w14:paraId="68E89D34" w14:textId="77777777">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Senegal's Single National Register adopts a poverty-based approach and aims to include all poor households regardless of their social group, source of income or </w:t>
      </w:r>
      <w:r w:rsidRPr="007767AC">
        <w:rPr>
          <w:rFonts w:eastAsia="Arial Narrow" w:cs="Arial Narrow"/>
          <w:color w:val="000000"/>
          <w:szCs w:val="24"/>
          <w:lang w:val="fr-SN"/>
        </w:rPr>
        <w:lastRenderedPageBreak/>
        <w:t xml:space="preserve">geographical area. This approach has, in theory, the merit of being non-discriminatory. However, it remains complex to include mobile communities such as pastoralists because of the specificity of their economy and their mode of resource exploitation. Several studies on pastoral societies underline their invisibility with regard to public policies in general. In the field of social protection and the rapid deployment of social safety net programmes, the difficulty of their inclusion is increasingly apparent. Moreover, </w:t>
      </w:r>
      <w:r w:rsidRPr="007767AC">
        <w:rPr>
          <w:lang w:val="fr-SN"/>
        </w:rPr>
        <w:t xml:space="preserve">few </w:t>
      </w:r>
      <w:r w:rsidRPr="007767AC">
        <w:rPr>
          <w:rFonts w:eastAsia="Arial Narrow" w:cs="Arial Narrow"/>
          <w:color w:val="000000"/>
          <w:szCs w:val="24"/>
          <w:lang w:val="fr-SN"/>
        </w:rPr>
        <w:t xml:space="preserve">studies have analysed the conditions for the inclusion of these mobile herders in social protection systems. This study aims to address this issue in the context of Senegal and the UNRD.</w:t>
      </w:r>
    </w:p>
    <w:p w:rsidRPr="007767AC" w:rsidR="00393069" w:rsidP="00393069" w:rsidRDefault="00393069" w14:paraId="3EE3C149" w14:textId="77777777">
      <w:pPr>
        <w:pBdr>
          <w:top w:val="nil"/>
          <w:left w:val="nil"/>
          <w:bottom w:val="nil"/>
          <w:right w:val="nil"/>
          <w:between w:val="nil"/>
        </w:pBdr>
        <w:rPr>
          <w:lang w:val="fr-SN"/>
        </w:rPr>
      </w:pPr>
    </w:p>
    <w:p w:rsidR="00393069" w:rsidRDefault="003F20D2" w14:paraId="427AEEDA" w14:textId="2D426C4C">
      <w:pPr>
        <w:pStyle w:val="Titre2"/>
        <w:tabs>
          <w:tab w:val="clear" w:pos="720"/>
        </w:tabs>
        <w:ind w:start="360" w:firstLine="0"/>
        <w:pPrChange w:author="Mamadou Bobo Barry" w:date="2021-05-29T20:07:00Z" w:id="53">
          <w:pPr>
            <w:pStyle w:val="Titre2"/>
            <w:numPr>
              <w:numId w:val="8"/>
            </w:numPr>
            <w:tabs>
              <w:tab w:val="clear" w:pos="720"/>
            </w:tabs>
            <w:ind w:hanging="360"/>
          </w:pPr>
        </w:pPrChange>
      </w:pPr>
      <w:bookmarkStart w:name="_Toc73163984" w:id="54"/>
      <w:ins w:author="Mamadou Bobo Barry" w:date="2021-05-29T20:07:00Z" w:id="55">
        <w:r>
          <w:t xml:space="preserve">1.2 </w:t>
        </w:r>
      </w:ins>
      <w:r w:rsidR="00393069">
        <w:t xml:space="preserve">Objective of the study </w:t>
      </w:r>
      <w:bookmarkEnd w:id="54"/>
    </w:p>
    <w:p w:rsidRPr="007767AC" w:rsidR="00393069" w:rsidP="00393069" w:rsidRDefault="00393069" w14:paraId="0129F92A" w14:textId="77777777">
      <w:pPr>
        <w:pBdr>
          <w:top w:val="nil"/>
          <w:left w:val="nil"/>
          <w:bottom w:val="nil"/>
          <w:right w:val="nil"/>
          <w:between w:val="nil"/>
        </w:pBdr>
        <w:rPr>
          <w:rFonts w:eastAsia="Arial Narrow" w:cs="Arial Narrow"/>
          <w:color w:val="000000"/>
          <w:szCs w:val="24"/>
          <w:lang w:val="fr-SN"/>
        </w:rPr>
      </w:pPr>
      <w:r w:rsidRPr="007767AC">
        <w:rPr>
          <w:rFonts w:eastAsia="Arial Narrow" w:cs="Arial Narrow"/>
          <w:b/>
          <w:i/>
          <w:color w:val="000000"/>
          <w:szCs w:val="24"/>
          <w:lang w:val="fr-SN"/>
        </w:rPr>
        <w:t xml:space="preserve">The objective of the study is to analyse the current process of building the Single National Register in Senegal and to measure its effective degree of inclusiveness in </w:t>
      </w:r>
      <w:r w:rsidRPr="007767AC">
        <w:rPr>
          <w:rFonts w:eastAsia="Arial Narrow" w:cs="Arial Narrow"/>
          <w:color w:val="000000"/>
          <w:szCs w:val="24"/>
          <w:lang w:val="fr-SN"/>
        </w:rPr>
        <w:t xml:space="preserve">relation to vulnerable pastoral populations.</w:t>
      </w:r>
    </w:p>
    <w:p w:rsidRPr="007767AC" w:rsidR="00393069" w:rsidP="00393069" w:rsidRDefault="00393069" w14:paraId="42487D2D" w14:textId="77777777">
      <w:pPr>
        <w:pBdr>
          <w:top w:val="nil"/>
          <w:left w:val="nil"/>
          <w:bottom w:val="nil"/>
          <w:right w:val="nil"/>
          <w:between w:val="nil"/>
        </w:pBdr>
        <w:rPr>
          <w:lang w:val="fr-SN"/>
        </w:rPr>
      </w:pPr>
      <w:r w:rsidRPr="007767AC">
        <w:rPr>
          <w:rFonts w:eastAsia="Arial Narrow" w:cs="Arial Narrow"/>
          <w:color w:val="000000"/>
          <w:szCs w:val="24"/>
          <w:lang w:val="fr-SN"/>
        </w:rPr>
        <w:t xml:space="preserve">More specifically, this expertise aims to </w:t>
      </w:r>
      <w:r w:rsidRPr="007767AC">
        <w:rPr>
          <w:lang w:val="fr-SN"/>
        </w:rPr>
        <w:t xml:space="preserve">: </w:t>
      </w:r>
    </w:p>
    <w:p w:rsidRPr="007767AC" w:rsidR="00393069" w:rsidP="00393069" w:rsidRDefault="00393069" w14:paraId="71F6F4AC" w14:textId="77777777">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 xml:space="preserve">evaluate the process of UNR and the inclusion of pastoralists</w:t>
      </w:r>
      <w:r w:rsidRPr="007767AC">
        <w:rPr>
          <w:b/>
          <w:i/>
          <w:lang w:val="fr-SN"/>
        </w:rPr>
        <w:t xml:space="preserve">;</w:t>
      </w:r>
    </w:p>
    <w:p w:rsidRPr="007767AC" w:rsidR="00393069" w:rsidP="00393069" w:rsidRDefault="00393069" w14:paraId="2A15612C" w14:textId="77777777">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 xml:space="preserve">to analyse and compare by sampling the current coverage of the social register with regard to the situation of pastoral populations in </w:t>
      </w:r>
      <w:commentRangeEnd w:id="56"/>
      <w:r w:rsidR="0043573C">
        <w:rPr>
          <w:rStyle w:val="Marquedecommentaire"/>
        </w:rPr>
        <w:commentReference w:id="56"/>
      </w:r>
      <w:commentRangeStart w:id="56"/>
      <w:r w:rsidRPr="007767AC">
        <w:rPr>
          <w:rFonts w:eastAsia="Arial Narrow" w:cs="Arial Narrow"/>
          <w:b/>
          <w:i/>
          <w:color w:val="000000"/>
          <w:szCs w:val="24"/>
          <w:lang w:val="fr-SN"/>
        </w:rPr>
        <w:t xml:space="preserve">defined locations</w:t>
      </w:r>
      <w:r w:rsidRPr="007767AC">
        <w:rPr>
          <w:rFonts w:eastAsia="Arial Narrow" w:cs="Arial Narrow"/>
          <w:b/>
          <w:i/>
          <w:color w:val="000000"/>
          <w:szCs w:val="24"/>
          <w:lang w:val="fr-SN"/>
        </w:rPr>
        <w:t xml:space="preserve">; </w:t>
      </w:r>
    </w:p>
    <w:p w:rsidRPr="007767AC" w:rsidR="00393069" w:rsidP="00393069" w:rsidRDefault="00393069" w14:paraId="113DA409" w14:textId="77777777">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 xml:space="preserve">to make recommendations to decision-makers and partners in the process initiated by the Government of Senegal to extend the RNU to the poorest and most vulnerable pastoral populations.</w:t>
      </w:r>
    </w:p>
    <w:p w:rsidRPr="007767AC" w:rsidR="00393069" w:rsidP="00393069" w:rsidRDefault="00393069" w14:paraId="04CAB8F3" w14:textId="77777777">
      <w:pPr>
        <w:pBdr>
          <w:top w:val="nil"/>
          <w:left w:val="nil"/>
          <w:bottom w:val="nil"/>
          <w:right w:val="nil"/>
          <w:between w:val="nil"/>
        </w:pBdr>
        <w:rPr>
          <w:rFonts w:eastAsia="Arial Narrow" w:cs="Arial Narrow"/>
          <w:color w:val="000000"/>
          <w:szCs w:val="24"/>
          <w:lang w:val="fr-SN"/>
        </w:rPr>
      </w:pPr>
    </w:p>
    <w:p w:rsidRPr="007767AC" w:rsidR="00393069" w:rsidP="00393069" w:rsidRDefault="00393069" w14:paraId="70260749" w14:textId="77777777">
      <w:pPr>
        <w:pBdr>
          <w:top w:val="nil"/>
          <w:left w:val="nil"/>
          <w:bottom w:val="nil"/>
          <w:right w:val="nil"/>
          <w:between w:val="nil"/>
        </w:pBdr>
        <w:rPr>
          <w:rFonts w:eastAsia="Arial Narrow" w:cs="Arial Narrow"/>
          <w:b/>
          <w:i/>
          <w:color w:val="000000"/>
          <w:szCs w:val="24"/>
          <w:lang w:val="fr-SN"/>
        </w:rPr>
      </w:pPr>
      <w:r w:rsidRPr="007767AC">
        <w:rPr>
          <w:rFonts w:eastAsia="Arial Narrow" w:cs="Arial Narrow"/>
          <w:color w:val="000000"/>
          <w:szCs w:val="24"/>
          <w:lang w:val="fr-SN"/>
        </w:rPr>
        <w:t xml:space="preserve">This understanding of </w:t>
      </w:r>
      <w:sdt>
        <w:sdtPr>
          <w:tag w:val="goog_rdk_1"/>
          <w:id w:val="-2089067010"/>
        </w:sdtPr>
        <w:sdtContent>
          <w:r w:rsidRPr="007767AC">
            <w:rPr>
              <w:rFonts w:eastAsia="Arial Narrow" w:cs="Arial Narrow"/>
              <w:color w:val="000000"/>
              <w:szCs w:val="24"/>
              <w:lang w:val="fr-SN"/>
            </w:rPr>
            <w:t xml:space="preserve">the </w:t>
          </w:r>
        </w:sdtContent>
      </w:sdt>
      <w:commentRangeStart w:id="57"/>
      <w:r w:rsidRPr="007767AC">
        <w:rPr>
          <w:rFonts w:eastAsia="Arial Narrow" w:cs="Arial Narrow"/>
          <w:color w:val="000000"/>
          <w:szCs w:val="24"/>
          <w:lang w:val="fr-SN"/>
        </w:rPr>
        <w:t xml:space="preserve">mission will help</w:t>
      </w:r>
      <w:commentRangeEnd w:id="57"/>
      <w:r w:rsidR="00F0374E">
        <w:rPr>
          <w:rStyle w:val="Marquedecommentaire"/>
        </w:rPr>
        <w:commentReference w:id="57"/>
      </w:r>
      <w:r w:rsidRPr="007767AC">
        <w:rPr>
          <w:rFonts w:eastAsia="Arial Narrow" w:cs="Arial Narrow"/>
          <w:color w:val="000000"/>
          <w:szCs w:val="24"/>
          <w:lang w:val="fr-SN"/>
        </w:rPr>
        <w:t xml:space="preserve"> </w:t>
      </w:r>
      <w:r w:rsidRPr="007767AC">
        <w:rPr>
          <w:rFonts w:eastAsia="Arial Narrow" w:cs="Arial Narrow"/>
          <w:color w:val="000000"/>
          <w:szCs w:val="24"/>
          <w:lang w:val="fr-SN"/>
        </w:rPr>
        <w:t xml:space="preserve">answer these key questions in the end:</w:t>
      </w:r>
    </w:p>
    <w:p w:rsidRPr="007767AC" w:rsidR="00393069" w:rsidP="00393069" w:rsidRDefault="00393069" w14:paraId="7DF26085" w14:textId="77777777">
      <w:pPr>
        <w:keepLines/>
        <w:pBdr>
          <w:top w:val="single" w:color="000000" w:sz="4" w:space="1"/>
          <w:left w:val="single" w:color="000000" w:sz="4" w:space="4"/>
          <w:bottom w:val="single" w:color="000000" w:sz="4" w:space="1"/>
          <w:right w:val="single" w:color="000000" w:sz="4" w:space="4"/>
        </w:pBdr>
        <w:rPr>
          <w:color w:val="2F5496"/>
          <w:sz w:val="22"/>
          <w:szCs w:val="22"/>
          <w:lang w:val="fr-SN"/>
        </w:rPr>
      </w:pPr>
      <w:r w:rsidRPr="007767AC">
        <w:rPr>
          <w:color w:val="2F5496"/>
          <w:sz w:val="22"/>
          <w:szCs w:val="22"/>
          <w:lang w:val="fr-SN"/>
        </w:rPr>
        <w:t xml:space="preserve">Q1. Does the targeting process (community identification, socio-economic survey) identify poor pastoralist households in the same way as other poor households? For a given area, does the RNU correctly reflect the proportion of poor pastoral households?</w:t>
      </w:r>
    </w:p>
    <w:p w:rsidRPr="003F20D2" w:rsidR="00393069" w:rsidRDefault="00393069" w14:paraId="566DC8D3" w14:textId="4EC48DBD">
      <w:pPr>
        <w:pStyle w:val="Paragraphedeliste"/>
        <w:keepLines/>
        <w:numPr>
          <w:ilvl w:val="0"/>
          <w:numId w:val="19"/>
        </w:numPr>
        <w:pBdr>
          <w:top w:val="single" w:color="000000" w:sz="4" w:space="1"/>
          <w:left w:val="single" w:color="000000" w:sz="4" w:space="4"/>
          <w:bottom w:val="single" w:color="000000" w:sz="4" w:space="1"/>
          <w:right w:val="single" w:color="000000" w:sz="4" w:space="4"/>
        </w:pBdr>
        <w:rPr>
          <w:sz w:val="22"/>
          <w:szCs w:val="22"/>
          <w:lang w:val="fr-SN"/>
          <w:rPrChange w:author="Mamadou Bobo Barry" w:date="2021-05-29T20:08:00Z" w:id="58">
            <w:rPr>
              <w:lang w:val="fr-SN"/>
            </w:rPr>
          </w:rPrChange>
        </w:rPr>
        <w:pPrChange w:author="Mamadou Bobo Barry" w:date="2021-05-29T20:08:00Z" w:id="59">
          <w:pPr>
            <w:keepLines/>
            <w:pBdr>
              <w:top w:val="single" w:color="000000" w:sz="4" w:space="1"/>
              <w:left w:val="single" w:color="000000" w:sz="4" w:space="4"/>
              <w:bottom w:val="single" w:color="000000" w:sz="4" w:space="1"/>
              <w:right w:val="single" w:color="000000" w:sz="4" w:space="4"/>
            </w:pBdr>
          </w:pPr>
        </w:pPrChange>
      </w:pPr>
      <w:del w:author="Mamadou Bobo Barry" w:date="2021-05-29T20:08:00Z" w:id="60">
        <w:r w:rsidRPr="003F20D2" w:rsidDel="003F20D2">
          <w:rPr>
            <w:sz w:val="22"/>
            <w:szCs w:val="22"/>
            <w:lang w:val="fr-SN"/>
            <w:rPrChange w:author="Mamadou Bobo Barry" w:date="2021-05-29T20:08:00Z" w:id="61">
              <w:rPr>
                <w:lang w:val="fr-SN"/>
              </w:rPr>
            </w:rPrChange>
          </w:rPr>
          <w:delText xml:space="preserve">- </w:delText>
        </w:r>
      </w:del>
      <w:r w:rsidRPr="003F20D2">
        <w:rPr>
          <w:sz w:val="22"/>
          <w:szCs w:val="22"/>
          <w:lang w:val="fr-SN"/>
          <w:rPrChange w:author="Mamadou Bobo Barry" w:date="2021-05-29T20:08:00Z" w:id="62">
            <w:rPr>
              <w:lang w:val="fr-SN"/>
            </w:rPr>
          </w:rPrChange>
        </w:rPr>
        <w:t xml:space="preserve">Comparison of the % exclusion errors in the pastoral population with the % exclusion errors (based on LMP) in the non-pastoral population.</w:t>
      </w:r>
    </w:p>
    <w:p w:rsidRPr="003F20D2" w:rsidR="00393069" w:rsidRDefault="00393069" w14:paraId="4CBE1FE4" w14:textId="46A8CE50">
      <w:pPr>
        <w:pStyle w:val="Paragraphedeliste"/>
        <w:keepLines/>
        <w:numPr>
          <w:ilvl w:val="0"/>
          <w:numId w:val="19"/>
        </w:numPr>
        <w:pBdr>
          <w:top w:val="single" w:color="000000" w:sz="4" w:space="1"/>
          <w:left w:val="single" w:color="000000" w:sz="4" w:space="4"/>
          <w:bottom w:val="single" w:color="000000" w:sz="4" w:space="1"/>
          <w:right w:val="single" w:color="000000" w:sz="4" w:space="4"/>
        </w:pBdr>
        <w:rPr>
          <w:sz w:val="22"/>
          <w:szCs w:val="22"/>
          <w:lang w:val="fr-SN"/>
          <w:rPrChange w:author="Mamadou Bobo Barry" w:date="2021-05-29T20:08:00Z" w:id="63">
            <w:rPr>
              <w:lang w:val="fr-SN"/>
            </w:rPr>
          </w:rPrChange>
        </w:rPr>
        <w:pPrChange w:author="Mamadou Bobo Barry" w:date="2021-05-29T20:08:00Z" w:id="64">
          <w:pPr>
            <w:keepLines/>
            <w:pBdr>
              <w:top w:val="single" w:color="000000" w:sz="4" w:space="1"/>
              <w:left w:val="single" w:color="000000" w:sz="4" w:space="4"/>
              <w:bottom w:val="single" w:color="000000" w:sz="4" w:space="1"/>
              <w:right w:val="single" w:color="000000" w:sz="4" w:space="4"/>
            </w:pBdr>
          </w:pPr>
        </w:pPrChange>
      </w:pPr>
      <w:del w:author="Mamadou Bobo Barry" w:date="2021-05-29T20:08:00Z" w:id="65">
        <w:r w:rsidRPr="003F20D2" w:rsidDel="003F20D2">
          <w:rPr>
            <w:sz w:val="22"/>
            <w:szCs w:val="22"/>
            <w:lang w:val="fr-SN"/>
            <w:rPrChange w:author="Mamadou Bobo Barry" w:date="2021-05-29T20:08:00Z" w:id="66">
              <w:rPr>
                <w:lang w:val="fr-SN"/>
              </w:rPr>
            </w:rPrChange>
          </w:rPr>
          <w:delText xml:space="preserve">- </w:delText>
        </w:r>
      </w:del>
      <w:r w:rsidRPr="003F20D2">
        <w:rPr>
          <w:sz w:val="22"/>
          <w:szCs w:val="22"/>
          <w:lang w:val="fr-SN"/>
          <w:rPrChange w:author="Mamadou Bobo Barry" w:date="2021-05-29T20:08:00Z" w:id="67">
            <w:rPr>
              <w:lang w:val="fr-SN"/>
            </w:rPr>
          </w:rPrChange>
        </w:rPr>
        <w:t xml:space="preserve">Comparison of PMT score between RNU and non-RNU pastoralists.</w:t>
      </w:r>
    </w:p>
    <w:p w:rsidRPr="007767AC" w:rsidR="00393069" w:rsidP="00393069" w:rsidRDefault="00393069" w14:paraId="34DA547B" w14:textId="77777777">
      <w:pPr>
        <w:keepLines/>
        <w:pBdr>
          <w:top w:val="single" w:color="000000" w:sz="4" w:space="1"/>
          <w:left w:val="single" w:color="000000" w:sz="4" w:space="4"/>
          <w:bottom w:val="single" w:color="000000" w:sz="4" w:space="1"/>
          <w:right w:val="single" w:color="000000" w:sz="4" w:space="4"/>
        </w:pBdr>
        <w:rPr>
          <w:color w:val="2F5496"/>
          <w:sz w:val="22"/>
          <w:szCs w:val="22"/>
          <w:lang w:val="fr-SN"/>
        </w:rPr>
      </w:pPr>
      <w:r w:rsidRPr="007767AC">
        <w:rPr>
          <w:color w:val="2F5496"/>
          <w:sz w:val="22"/>
          <w:szCs w:val="22"/>
          <w:lang w:val="fr-SN"/>
        </w:rPr>
        <w:t xml:space="preserve">Q2. What are the characteristics of pastoral households in the RNU? Do these characteristics meet the indicators of pastoral vulnerability? </w:t>
      </w:r>
    </w:p>
    <w:p w:rsidRPr="003F20D2" w:rsidR="00393069" w:rsidRDefault="00393069" w14:paraId="36E7C6AE" w14:textId="485815D3">
      <w:pPr>
        <w:pStyle w:val="Paragraphedeliste"/>
        <w:keepLines/>
        <w:numPr>
          <w:ilvl w:val="0"/>
          <w:numId w:val="21"/>
        </w:numPr>
        <w:pBdr>
          <w:top w:val="single" w:color="000000" w:sz="4" w:space="1"/>
          <w:left w:val="single" w:color="000000" w:sz="4" w:space="4"/>
          <w:bottom w:val="single" w:color="000000" w:sz="4" w:space="1"/>
          <w:right w:val="single" w:color="000000" w:sz="4" w:space="4"/>
        </w:pBdr>
        <w:rPr>
          <w:sz w:val="22"/>
          <w:szCs w:val="22"/>
          <w:lang w:val="fr-SN"/>
          <w:rPrChange w:author="Mamadou Bobo Barry" w:date="2021-05-29T20:08:00Z" w:id="68">
            <w:rPr>
              <w:lang w:val="fr-SN"/>
            </w:rPr>
          </w:rPrChange>
        </w:rPr>
        <w:pPrChange w:author="Mamadou Bobo Barry" w:date="2021-05-29T20:08:00Z" w:id="69">
          <w:pPr>
            <w:keepLines/>
            <w:pBdr>
              <w:top w:val="single" w:color="000000" w:sz="4" w:space="1"/>
              <w:left w:val="single" w:color="000000" w:sz="4" w:space="4"/>
              <w:bottom w:val="single" w:color="000000" w:sz="4" w:space="1"/>
              <w:right w:val="single" w:color="000000" w:sz="4" w:space="4"/>
            </w:pBdr>
          </w:pPr>
        </w:pPrChange>
      </w:pPr>
      <w:del w:author="Mamadou Bobo Barry" w:date="2021-05-29T20:08:00Z" w:id="70">
        <w:r w:rsidRPr="003F20D2" w:rsidDel="003F20D2">
          <w:rPr>
            <w:sz w:val="22"/>
            <w:szCs w:val="22"/>
            <w:lang w:val="fr-SN"/>
            <w:rPrChange w:author="Mamadou Bobo Barry" w:date="2021-05-29T20:08:00Z" w:id="71">
              <w:rPr>
                <w:lang w:val="fr-SN"/>
              </w:rPr>
            </w:rPrChange>
          </w:rPr>
          <w:delText xml:space="preserve">- </w:delText>
        </w:r>
      </w:del>
      <w:r w:rsidRPr="003F20D2">
        <w:rPr>
          <w:sz w:val="22"/>
          <w:szCs w:val="22"/>
          <w:lang w:val="fr-SN"/>
          <w:rPrChange w:author="Mamadou Bobo Barry" w:date="2021-05-29T20:08:00Z" w:id="72">
            <w:rPr>
              <w:lang w:val="fr-SN"/>
            </w:rPr>
          </w:rPrChange>
        </w:rPr>
        <w:t xml:space="preserve">Comparison of socio-demo variables between RNU and non-RNU pastoralists.</w:t>
      </w:r>
    </w:p>
    <w:p w:rsidRPr="003F20D2" w:rsidR="00393069" w:rsidRDefault="00393069" w14:paraId="74BDCC70" w14:textId="0BFF0DC1">
      <w:pPr>
        <w:pStyle w:val="Paragraphedeliste"/>
        <w:keepLines/>
        <w:numPr>
          <w:ilvl w:val="0"/>
          <w:numId w:val="21"/>
        </w:numPr>
        <w:pBdr>
          <w:top w:val="single" w:color="000000" w:sz="4" w:space="1"/>
          <w:left w:val="single" w:color="000000" w:sz="4" w:space="4"/>
          <w:bottom w:val="single" w:color="000000" w:sz="4" w:space="1"/>
          <w:right w:val="single" w:color="000000" w:sz="4" w:space="4"/>
        </w:pBdr>
        <w:rPr>
          <w:sz w:val="22"/>
          <w:szCs w:val="22"/>
          <w:lang w:val="fr-SN"/>
          <w:rPrChange w:author="Mamadou Bobo Barry" w:date="2021-05-29T20:08:00Z" w:id="73">
            <w:rPr>
              <w:lang w:val="fr-SN"/>
            </w:rPr>
          </w:rPrChange>
        </w:rPr>
        <w:pPrChange w:author="Mamadou Bobo Barry" w:date="2021-05-29T20:08:00Z" w:id="74">
          <w:pPr>
            <w:keepLines/>
            <w:pBdr>
              <w:top w:val="single" w:color="000000" w:sz="4" w:space="1"/>
              <w:left w:val="single" w:color="000000" w:sz="4" w:space="4"/>
              <w:bottom w:val="single" w:color="000000" w:sz="4" w:space="1"/>
              <w:right w:val="single" w:color="000000" w:sz="4" w:space="4"/>
            </w:pBdr>
          </w:pPr>
        </w:pPrChange>
      </w:pPr>
      <w:del w:author="Mamadou Bobo Barry" w:date="2021-05-29T20:08:00Z" w:id="75">
        <w:r w:rsidRPr="003F20D2" w:rsidDel="003F20D2">
          <w:rPr>
            <w:sz w:val="22"/>
            <w:szCs w:val="22"/>
            <w:lang w:val="fr-SN"/>
            <w:rPrChange w:author="Mamadou Bobo Barry" w:date="2021-05-29T20:08:00Z" w:id="76">
              <w:rPr>
                <w:lang w:val="fr-SN"/>
              </w:rPr>
            </w:rPrChange>
          </w:rPr>
          <w:delText xml:space="preserve">- </w:delText>
        </w:r>
      </w:del>
      <w:r w:rsidRPr="003F20D2">
        <w:rPr>
          <w:sz w:val="22"/>
          <w:szCs w:val="22"/>
          <w:lang w:val="fr-SN"/>
          <w:rPrChange w:author="Mamadou Bobo Barry" w:date="2021-05-29T20:08:00Z" w:id="77">
            <w:rPr>
              <w:lang w:val="fr-SN"/>
            </w:rPr>
          </w:rPrChange>
        </w:rPr>
        <w:t xml:space="preserve">Comparison of the vulnerability score between RNU and non-RNU pastoralists.</w:t>
      </w:r>
    </w:p>
    <w:p w:rsidRPr="003F20D2" w:rsidR="00393069" w:rsidRDefault="00393069" w14:paraId="3058CC9D" w14:textId="546AD610">
      <w:pPr>
        <w:pStyle w:val="Paragraphedeliste"/>
        <w:keepLines/>
        <w:numPr>
          <w:ilvl w:val="0"/>
          <w:numId w:val="21"/>
        </w:numPr>
        <w:pBdr>
          <w:top w:val="single" w:color="000000" w:sz="4" w:space="1"/>
          <w:left w:val="single" w:color="000000" w:sz="4" w:space="4"/>
          <w:bottom w:val="single" w:color="000000" w:sz="4" w:space="1"/>
          <w:right w:val="single" w:color="000000" w:sz="4" w:space="4"/>
        </w:pBdr>
        <w:rPr>
          <w:sz w:val="22"/>
          <w:szCs w:val="22"/>
          <w:lang w:val="fr-SN"/>
          <w:rPrChange w:author="Mamadou Bobo Barry" w:date="2021-05-29T20:08:00Z" w:id="78">
            <w:rPr>
              <w:lang w:val="fr-SN"/>
            </w:rPr>
          </w:rPrChange>
        </w:rPr>
        <w:pPrChange w:author="Mamadou Bobo Barry" w:date="2021-05-29T20:08:00Z" w:id="79">
          <w:pPr>
            <w:keepLines/>
            <w:pBdr>
              <w:top w:val="single" w:color="000000" w:sz="4" w:space="1"/>
              <w:left w:val="single" w:color="000000" w:sz="4" w:space="4"/>
              <w:bottom w:val="single" w:color="000000" w:sz="4" w:space="1"/>
              <w:right w:val="single" w:color="000000" w:sz="4" w:space="4"/>
            </w:pBdr>
          </w:pPr>
        </w:pPrChange>
      </w:pPr>
      <w:del w:author="Mamadou Bobo Barry" w:date="2021-05-29T20:08:00Z" w:id="80">
        <w:r w:rsidRPr="003F20D2" w:rsidDel="003F20D2">
          <w:rPr>
            <w:sz w:val="22"/>
            <w:szCs w:val="22"/>
            <w:lang w:val="fr-SN"/>
            <w:rPrChange w:author="Mamadou Bobo Barry" w:date="2021-05-29T20:08:00Z" w:id="81">
              <w:rPr>
                <w:lang w:val="fr-SN"/>
              </w:rPr>
            </w:rPrChange>
          </w:rPr>
          <w:delText xml:space="preserve">- </w:delText>
        </w:r>
      </w:del>
      <w:r w:rsidRPr="003F20D2">
        <w:rPr>
          <w:sz w:val="22"/>
          <w:szCs w:val="22"/>
          <w:lang w:val="fr-SN"/>
          <w:rPrChange w:author="Mamadou Bobo Barry" w:date="2021-05-29T20:08:00Z" w:id="82">
            <w:rPr>
              <w:lang w:val="fr-SN"/>
            </w:rPr>
          </w:rPrChange>
        </w:rPr>
        <w:t xml:space="preserve">Critical analysis of the variables of the single sheet and reasonable proposal of adaptation for a future iteration of the RNU.</w:t>
      </w:r>
    </w:p>
    <w:p w:rsidRPr="007767AC" w:rsidR="00393069" w:rsidP="00393069" w:rsidRDefault="00393069" w14:paraId="59AE7A7A" w14:textId="77777777">
      <w:pPr>
        <w:keepLines/>
        <w:pBdr>
          <w:top w:val="single" w:color="000000" w:sz="4" w:space="1"/>
          <w:left w:val="single" w:color="000000" w:sz="4" w:space="4"/>
          <w:bottom w:val="single" w:color="000000" w:sz="4" w:space="1"/>
          <w:right w:val="single" w:color="000000" w:sz="4" w:space="4"/>
        </w:pBdr>
        <w:rPr>
          <w:color w:val="2F5496"/>
          <w:sz w:val="22"/>
          <w:szCs w:val="22"/>
          <w:lang w:val="fr-SN"/>
        </w:rPr>
      </w:pPr>
      <w:r w:rsidRPr="007767AC">
        <w:rPr>
          <w:color w:val="2F5496"/>
          <w:sz w:val="22"/>
          <w:szCs w:val="22"/>
          <w:lang w:val="fr-SN"/>
        </w:rPr>
        <w:t xml:space="preserve">Q3. What are the potential biases that may lead to a lack of consideration of pastoral households in the process?</w:t>
      </w:r>
    </w:p>
    <w:p w:rsidRPr="003F20D2" w:rsidR="00393069" w:rsidRDefault="00393069" w14:paraId="159D7330" w14:textId="128EF5D2">
      <w:pPr>
        <w:pStyle w:val="Paragraphedeliste"/>
        <w:keepLines/>
        <w:numPr>
          <w:ilvl w:val="0"/>
          <w:numId w:val="23"/>
        </w:numPr>
        <w:pBdr>
          <w:top w:val="single" w:color="000000" w:sz="4" w:space="1"/>
          <w:left w:val="single" w:color="000000" w:sz="4" w:space="4"/>
          <w:bottom w:val="single" w:color="000000" w:sz="4" w:space="1"/>
          <w:right w:val="single" w:color="000000" w:sz="4" w:space="4"/>
        </w:pBdr>
        <w:spacing w:after="120"/>
        <w:rPr>
          <w:lang w:val="fr-SN"/>
        </w:rPr>
        <w:pPrChange w:author="Mamadou Bobo Barry" w:date="2021-05-29T20:09:00Z" w:id="83">
          <w:pPr>
            <w:keepLines/>
            <w:pBdr>
              <w:top w:val="single" w:color="000000" w:sz="4" w:space="1"/>
              <w:left w:val="single" w:color="000000" w:sz="4" w:space="4"/>
              <w:bottom w:val="single" w:color="000000" w:sz="4" w:space="1"/>
              <w:right w:val="single" w:color="000000" w:sz="4" w:space="4"/>
            </w:pBdr>
            <w:spacing w:after="120"/>
          </w:pPr>
        </w:pPrChange>
      </w:pPr>
      <w:del w:author="Mamadou Bobo Barry" w:date="2021-05-29T20:09:00Z" w:id="84">
        <w:r w:rsidRPr="003F20D2" w:rsidDel="003F20D2">
          <w:rPr>
            <w:sz w:val="22"/>
            <w:szCs w:val="22"/>
            <w:lang w:val="fr-SN"/>
            <w:rPrChange w:author="Mamadou Bobo Barry" w:date="2021-05-29T20:09:00Z" w:id="85">
              <w:rPr>
                <w:lang w:val="fr-SN"/>
              </w:rPr>
            </w:rPrChange>
          </w:rPr>
          <w:delText xml:space="preserve">- </w:delText>
        </w:r>
      </w:del>
      <w:del w:author="Ndeye Fatou Faye" w:date="2021-05-29T16:08:00Z" w:id="89">
        <w:r w:rsidRPr="003F20D2" w:rsidDel="00F0374E">
          <w:rPr>
            <w:sz w:val="22"/>
            <w:szCs w:val="22"/>
            <w:lang w:val="fr-SN"/>
            <w:rPrChange w:author="Mamadou Bobo Barry" w:date="2021-05-29T20:09:00Z" w:id="90">
              <w:rPr>
                <w:lang w:val="fr-SN"/>
              </w:rPr>
            </w:rPrChange>
          </w:rPr>
          <w:delText>e</w:delText>
        </w:r>
      </w:del>
      <w:r w:rsidRPr="003F20D2">
        <w:rPr>
          <w:sz w:val="22"/>
          <w:szCs w:val="22"/>
          <w:lang w:val="fr-SN"/>
          <w:rPrChange w:author="Mamadou Bobo Barry" w:date="2021-05-29T20:09:00Z" w:id="91">
            <w:rPr>
              <w:lang w:val="fr-SN"/>
            </w:rPr>
          </w:rPrChange>
        </w:rPr>
        <w:t xml:space="preserve">Process </w:t>
      </w:r>
      <w:ins w:author="Ndeye Fatou Faye" w:date="2021-05-29T16:08:00Z" w:id="87">
        <w:r w:rsidRPr="003F20D2" w:rsidR="00F0374E">
          <w:rPr>
            <w:sz w:val="22"/>
            <w:szCs w:val="22"/>
            <w:lang w:val="fr-SN"/>
            <w:rPrChange w:author="Mamadou Bobo Barry" w:date="2021-05-29T20:09:00Z" w:id="88">
              <w:rPr>
                <w:lang w:val="fr-SN"/>
              </w:rPr>
            </w:rPrChange>
          </w:rPr>
          <w:t xml:space="preserve">evaluation </w:t>
        </w:r>
      </w:ins>
      <w:r w:rsidRPr="003F20D2">
        <w:rPr>
          <w:sz w:val="22"/>
          <w:szCs w:val="22"/>
          <w:lang w:val="fr-SN"/>
          <w:rPrChange w:author="Mamadou Bobo Barry" w:date="2021-05-29T20:09:00Z" w:id="91">
            <w:rPr>
              <w:lang w:val="fr-SN"/>
            </w:rPr>
          </w:rPrChange>
        </w:rPr>
        <w:t xml:space="preserve">(community identification, socio-economic survey).</w:t>
      </w:r>
    </w:p>
    <w:p w:rsidR="00393069" w:rsidRDefault="003F20D2" w14:paraId="5458BC3F" w14:textId="705B083A">
      <w:pPr>
        <w:pStyle w:val="Titre2"/>
        <w:tabs>
          <w:tab w:val="clear" w:pos="720"/>
        </w:tabs>
        <w:spacing w:before="120" w:after="120"/>
        <w:ind w:start="0" w:firstLine="0"/>
        <w:pPrChange w:author="Mamadou Bobo Barry" w:date="2021-05-29T20:10:00Z" w:id="92">
          <w:pPr>
            <w:pStyle w:val="Titre2"/>
            <w:numPr>
              <w:numId w:val="8"/>
            </w:numPr>
            <w:tabs>
              <w:tab w:val="clear" w:pos="720"/>
            </w:tabs>
            <w:spacing w:before="120" w:after="120"/>
            <w:ind w:hanging="360"/>
          </w:pPr>
        </w:pPrChange>
      </w:pPr>
      <w:bookmarkStart w:name="_Toc73163985" w:id="93"/>
      <w:ins w:author="Mamadou Bobo Barry" w:date="2021-05-29T20:09:00Z" w:id="94">
        <w:r>
          <w:t xml:space="preserve">1.3 </w:t>
        </w:r>
      </w:ins>
      <w:r w:rsidR="00393069">
        <w:t xml:space="preserve">Expected </w:t>
      </w:r>
      <w:r w:rsidR="00393069">
        <w:t xml:space="preserve">deliverables </w:t>
      </w:r>
      <w:bookmarkEnd w:id="93"/>
    </w:p>
    <w:p w:rsidRPr="007767AC" w:rsidR="00393069" w:rsidP="00393069" w:rsidRDefault="00F0374E" w14:paraId="6B3AA57C" w14:textId="37BD0968">
      <w:pPr>
        <w:pBdr>
          <w:top w:val="nil"/>
          <w:left w:val="nil"/>
          <w:bottom w:val="nil"/>
          <w:right w:val="nil"/>
          <w:between w:val="nil"/>
        </w:pBdr>
        <w:spacing w:before="120"/>
        <w:rPr>
          <w:rFonts w:eastAsia="Arial Narrow" w:cs="Arial Narrow"/>
          <w:color w:val="000000"/>
          <w:szCs w:val="24"/>
          <w:lang w:val="fr-SN"/>
        </w:rPr>
      </w:pPr>
      <w:ins w:author="Ndeye Fatou Faye" w:date="2021-05-29T16:11:00Z" w:id="97">
        <w:r w:rsidRPr="007767AC">
          <w:rPr>
            <w:rFonts w:eastAsia="Arial Narrow" w:cs="Arial Narrow"/>
            <w:color w:val="000000"/>
            <w:szCs w:val="24"/>
            <w:lang w:val="fr-SN"/>
          </w:rPr>
          <w:t xml:space="preserve">Beyond the exchanges that will be organised with the main technical and financial partners of the implementation of the RNU, the animation, the elaboration of tools and approaches</w:t>
        </w:r>
      </w:ins>
      <w:ins w:author="Ndeye Fatou Faye" w:date="2021-05-29T16:15:00Z" w:id="98">
        <w:r>
          <w:rPr>
            <w:rFonts w:eastAsia="Arial Narrow" w:cs="Arial Narrow"/>
            <w:color w:val="000000"/>
            <w:szCs w:val="24"/>
            <w:lang w:val="fr-SN"/>
          </w:rPr>
          <w:t xml:space="preserve">, </w:t>
        </w:r>
      </w:ins>
      <w:ins w:author="Ndeye Fatou Faye" w:date="2021-05-29T16:11:00Z" w:id="99">
        <w:r w:rsidRPr="007767AC">
          <w:rPr>
            <w:rFonts w:eastAsia="Arial Narrow" w:cs="Arial Narrow"/>
            <w:color w:val="000000"/>
            <w:szCs w:val="24"/>
            <w:lang w:val="fr-SN"/>
          </w:rPr>
          <w:t xml:space="preserve">as well as the animation of field activities</w:t>
        </w:r>
        <w:r>
          <w:rPr>
            <w:rFonts w:eastAsia="Arial Narrow" w:cs="Arial Narrow"/>
            <w:color w:val="000000"/>
            <w:szCs w:val="24"/>
            <w:lang w:val="fr-SN"/>
          </w:rPr>
          <w:t xml:space="preserve">, </w:t>
        </w:r>
      </w:ins>
      <w:ins w:author="Ndeye Fatou Faye" w:date="2021-05-29T16:11:00Z" w:id="97">
        <w:r w:rsidRPr="007767AC">
          <w:rPr>
            <w:rFonts w:eastAsia="Arial Narrow" w:cs="Arial Narrow"/>
            <w:color w:val="000000"/>
            <w:szCs w:val="24"/>
            <w:lang w:val="fr-SN"/>
          </w:rPr>
          <w:t xml:space="preserve">the </w:t>
        </w:r>
      </w:ins>
      <w:del w:author="Ndeye Fatou Faye" w:date="2021-05-29T16:12:00Z" w:id="100">
        <w:r w:rsidRPr="007767AC" w:rsidDel="00F0374E" w:rsidR="00393069">
          <w:rPr>
            <w:rFonts w:eastAsia="Arial Narrow" w:cs="Arial Narrow"/>
            <w:color w:val="000000"/>
            <w:szCs w:val="24"/>
            <w:lang w:val="fr-SN"/>
          </w:rPr>
          <w:delText>L</w:delText>
        </w:r>
      </w:del>
      <w:ins w:author="Ndeye Fatou Faye" w:date="2021-05-29T16:11:00Z" w:id="97">
        <w:r w:rsidRPr="007767AC">
          <w:rPr>
            <w:rFonts w:eastAsia="Arial Narrow" w:cs="Arial Narrow"/>
            <w:color w:val="000000"/>
            <w:szCs w:val="24"/>
            <w:lang w:val="fr-SN"/>
          </w:rPr>
          <w:t xml:space="preserve"/>
        </w:r>
      </w:ins>
      <w:r w:rsidRPr="007767AC" w:rsidR="00393069">
        <w:rPr>
          <w:rFonts w:eastAsia="Arial Narrow" w:cs="Arial Narrow"/>
          <w:color w:val="000000"/>
          <w:szCs w:val="24"/>
          <w:lang w:val="fr-SN"/>
        </w:rPr>
        <w:t xml:space="preserve">products expected at the end of this expertise</w:t>
      </w:r>
      <w:del w:author="Ndeye Fatou Faye" w:date="2021-05-29T16:11:00Z" w:id="101">
        <w:r w:rsidRPr="007767AC" w:rsidDel="00F0374E" w:rsidR="00393069">
          <w:rPr>
            <w:rFonts w:eastAsia="Arial Narrow" w:cs="Arial Narrow"/>
            <w:color w:val="000000"/>
            <w:szCs w:val="24"/>
            <w:lang w:val="fr-SN"/>
          </w:rPr>
          <w:delText>, au-delà des échanges qui seront organisés avec les principau</w:delText>
        </w:r>
      </w:del>
      <w:del w:author="Ndeye Fatou Faye" w:date="2021-05-29T16:11:00Z" w:id="103">
        <w:r w:rsidRPr="007767AC" w:rsidDel="00F0374E" w:rsidR="00393069">
          <w:rPr>
            <w:rFonts w:eastAsia="Arial Narrow" w:cs="Arial Narrow"/>
            <w:color w:val="000000"/>
            <w:szCs w:val="24"/>
            <w:lang w:val="fr-SN"/>
          </w:rPr>
          <w:delText>x partenaires techniques et financiers de mise en œuvre du RNU, l’animation, l’élaboration des outils et approches ainsi que l’animation des activités de terrain</w:delText>
        </w:r>
      </w:del>
      <w:r w:rsidRPr="007767AC" w:rsidR="00393069">
        <w:rPr>
          <w:rFonts w:eastAsia="Arial Narrow" w:cs="Arial Narrow"/>
          <w:color w:val="000000"/>
          <w:szCs w:val="24"/>
          <w:lang w:val="fr-SN"/>
        </w:rPr>
        <w:t xml:space="preserve">, must correspond to the five (5) following deliverables:</w:t>
      </w:r>
    </w:p>
    <w:p w:rsidRPr="00BA64AF" w:rsidR="00393069" w:rsidP="00393069" w:rsidRDefault="00393069" w14:paraId="43EB75C4" w14:textId="77777777">
      <w:pPr>
        <w:pBdr>
          <w:top w:val="nil"/>
          <w:left w:val="nil"/>
          <w:bottom w:val="nil"/>
          <w:right w:val="nil"/>
          <w:between w:val="nil"/>
        </w:pBdr>
        <w:rPr>
          <w:rFonts w:eastAsia="Arial Narrow" w:cs="Arial Narrow"/>
          <w:color w:val="000000"/>
          <w:szCs w:val="24"/>
          <w:u w:val="single"/>
          <w:lang w:val="fr-SN"/>
        </w:rPr>
      </w:pPr>
      <w:r w:rsidRPr="00BA64AF">
        <w:rPr>
          <w:rFonts w:eastAsia="Arial Narrow" w:cs="Arial Narrow"/>
          <w:color w:val="000000"/>
          <w:szCs w:val="24"/>
          <w:u w:val="single"/>
          <w:lang w:val="fr-SN"/>
        </w:rPr>
        <w:t xml:space="preserve">Deliverable 1: An inception report presenting the mapping of RNU households and the sampling and data collection protocol; </w:t>
      </w:r>
    </w:p>
    <w:p w:rsidRPr="00582488" w:rsidR="00393069" w:rsidP="00393069" w:rsidRDefault="00393069" w14:paraId="3B11B373" w14:textId="77777777">
      <w:pPr>
        <w:pBdr>
          <w:top w:val="nil"/>
          <w:left w:val="nil"/>
          <w:bottom w:val="nil"/>
          <w:right w:val="nil"/>
          <w:between w:val="nil"/>
        </w:pBdr>
        <w:rPr>
          <w:rFonts w:eastAsia="Arial Narrow" w:cs="Arial Narrow"/>
          <w:color w:val="000000"/>
          <w:szCs w:val="24"/>
          <w:u w:val="single"/>
          <w:lang w:val="fr-SN"/>
        </w:rPr>
      </w:pPr>
      <w:r w:rsidRPr="00582488">
        <w:rPr>
          <w:rFonts w:eastAsia="Arial Narrow" w:cs="Arial Narrow"/>
          <w:color w:val="000000"/>
          <w:szCs w:val="24"/>
          <w:u w:val="single"/>
          <w:lang w:val="fr-SN"/>
        </w:rPr>
        <w:t xml:space="preserve">Deliverable 2 Interview guides, for focus group and field interviews, household survey questionnaire and planning of field activities;</w:t>
      </w:r>
    </w:p>
    <w:p w:rsidRPr="007767AC" w:rsidR="00393069" w:rsidP="00393069" w:rsidRDefault="00393069" w14:paraId="311E150D" w14:textId="77777777">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t xml:space="preserve">Deliverable 3: The analysis report of the UNR process and its implementation</w:t>
      </w:r>
      <w:r w:rsidRPr="007767AC">
        <w:rPr>
          <w:lang w:val="fr-SN"/>
        </w:rPr>
        <w:t xml:space="preserve">.</w:t>
      </w:r>
    </w:p>
    <w:p w:rsidRPr="007767AC" w:rsidR="00393069" w:rsidP="00393069" w:rsidRDefault="00393069" w14:paraId="6A1A5821" w14:textId="4469595C">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t xml:space="preserve">Deliverable 4: The analysis report on the degree of inclusion of vulnerable pastoral populations </w:t>
      </w:r>
      <w:ins w:author="Ndeye Fatou Faye" w:date="2021-05-29T16:17:00Z" w:id="104">
        <w:r w:rsidR="00BA64AF">
          <w:rPr>
            <w:rFonts w:eastAsia="Arial Narrow" w:cs="Arial Narrow"/>
            <w:szCs w:val="24"/>
            <w:lang w:val="fr-SN"/>
          </w:rPr>
          <w:t xml:space="preserve">(already delivered to the technical committee)</w:t>
        </w:r>
      </w:ins>
      <w:del w:author="Ndeye Fatou Faye" w:date="2021-05-29T16:17:00Z" w:id="105">
        <w:r w:rsidRPr="007767AC" w:rsidDel="00BA64AF">
          <w:rPr>
            <w:rFonts w:eastAsia="Arial Narrow" w:cs="Arial Narrow"/>
            <w:szCs w:val="24"/>
            <w:lang w:val="fr-SN"/>
          </w:rPr>
          <w:delText xml:space="preserve">est rédigé et </w:delText>
        </w:r>
      </w:del>
      <w:del w:author="Ndeye Fatou Faye" w:date="2021-05-29T16:18:00Z" w:id="106">
        <w:r w:rsidRPr="007767AC" w:rsidDel="00BA64AF">
          <w:rPr>
            <w:rFonts w:eastAsia="Arial Narrow" w:cs="Arial Narrow"/>
            <w:szCs w:val="24"/>
            <w:lang w:val="fr-SN"/>
          </w:rPr>
          <w:delText>restitué au comité technique</w:delText>
        </w:r>
      </w:del>
      <w:r w:rsidRPr="007767AC">
        <w:rPr>
          <w:rFonts w:eastAsia="Arial Narrow" w:cs="Arial Narrow"/>
          <w:szCs w:val="24"/>
          <w:lang w:val="fr-SN"/>
        </w:rPr>
        <w:t xml:space="preserve">;</w:t>
      </w:r>
    </w:p>
    <w:p w:rsidRPr="007767AC" w:rsidR="00393069" w:rsidP="00393069" w:rsidRDefault="00393069" w14:paraId="0FB3E3FA" w14:textId="377A2522">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lastRenderedPageBreak/>
        <w:t xml:space="preserve">Deliverable 5: A final report of the study, with operational recommendations, </w:t>
      </w:r>
      <w:del w:author="Ndeye Fatou Faye" w:date="2021-05-29T16:18:00Z" w:id="107">
        <w:r w:rsidRPr="007767AC" w:rsidDel="00BA64AF">
          <w:rPr>
            <w:rFonts w:eastAsia="Arial Narrow" w:cs="Arial Narrow"/>
            <w:szCs w:val="24"/>
            <w:lang w:val="fr-SN"/>
          </w:rPr>
          <w:delText xml:space="preserve">est </w:delText>
        </w:r>
      </w:del>
      <w:r w:rsidRPr="007767AC">
        <w:rPr>
          <w:rFonts w:eastAsia="Arial Narrow" w:cs="Arial Narrow"/>
          <w:szCs w:val="24"/>
          <w:lang w:val="fr-SN"/>
        </w:rPr>
        <w:t xml:space="preserve">validated by the technical committee (+ </w:t>
      </w:r>
      <w:r w:rsidRPr="007767AC">
        <w:rPr>
          <w:rFonts w:eastAsia="Arial Narrow" w:cs="Arial Narrow"/>
          <w:szCs w:val="24"/>
          <w:lang w:val="fr-SN"/>
        </w:rPr>
        <w:t xml:space="preserve">PowerPoint </w:t>
      </w:r>
      <w:r w:rsidRPr="007767AC">
        <w:rPr>
          <w:rFonts w:eastAsia="Arial Narrow" w:cs="Arial Narrow"/>
          <w:szCs w:val="24"/>
          <w:lang w:val="fr-SN"/>
        </w:rPr>
        <w:t xml:space="preserve">presentation</w:t>
      </w:r>
      <w:r w:rsidRPr="007767AC">
        <w:rPr>
          <w:rFonts w:eastAsia="Arial Narrow" w:cs="Arial Narrow"/>
          <w:szCs w:val="24"/>
          <w:lang w:val="fr-SN"/>
        </w:rPr>
        <w:t xml:space="preserve">).</w:t>
      </w:r>
    </w:p>
    <w:p w:rsidRPr="007767AC" w:rsidR="00393069" w:rsidP="00393069" w:rsidRDefault="00393069" w14:paraId="033D9636" w14:textId="77777777">
      <w:pPr>
        <w:rPr>
          <w:lang w:val="fr-SN"/>
        </w:rPr>
      </w:pPr>
      <w:r w:rsidRPr="007767AC">
        <w:rPr>
          <w:lang w:val="fr-SN"/>
        </w:rPr>
        <w:t xml:space="preserve">Deliverables 1 and 2 are the subject of this document.</w:t>
      </w:r>
    </w:p>
    <w:p w:rsidRPr="007767AC" w:rsidR="00393069" w:rsidP="00393069" w:rsidRDefault="00393069" w14:paraId="6CB8456B" w14:textId="1D4814FC">
      <w:pPr>
        <w:rPr>
          <w:lang w:val="fr-SN"/>
        </w:rPr>
      </w:pPr>
      <w:r w:rsidRPr="007767AC">
        <w:rPr>
          <w:lang w:val="fr-SN"/>
        </w:rPr>
        <w:t xml:space="preserve">In relation to Deliverable 1, it was agreed to map the households already targeted by the RNU in the areas of concentration of mobile herders chosen for the study, which are the departments of Linguère, Dagana and Ranérou. Given the impossibility of accessing the geographical coordinates of households, we do not need to carry out the first spatial analysis, which </w:t>
      </w:r>
      <w:ins w:author="Ndeye Fatou Faye" w:date="2021-05-29T16:19:00Z" w:id="109">
        <w:r w:rsidR="00BA64AF">
          <w:rPr>
            <w:lang w:val="fr-SN"/>
          </w:rPr>
          <w:t xml:space="preserve">would have</w:t>
        </w:r>
      </w:ins>
      <w:r w:rsidRPr="007767AC">
        <w:rPr>
          <w:lang w:val="fr-SN"/>
        </w:rPr>
        <w:t xml:space="preserve"> </w:t>
      </w:r>
      <w:del w:author="Ndeye Fatou Faye" w:date="2021-05-29T16:19:00Z" w:id="108">
        <w:r w:rsidRPr="007767AC" w:rsidDel="00BA64AF">
          <w:rPr>
            <w:lang w:val="fr-SN"/>
          </w:rPr>
          <w:delText xml:space="preserve">permettrait </w:delText>
        </w:r>
      </w:del>
      <w:r w:rsidRPr="007767AC">
        <w:rPr>
          <w:lang w:val="fr-SN"/>
        </w:rPr>
        <w:t xml:space="preserve">provided an initial answer to the question of </w:t>
      </w:r>
      <w:ins w:author="Ndeye Fatou Faye" w:date="2021-05-29T16:23:00Z" w:id="110">
        <w:r w:rsidR="00BA64AF">
          <w:rPr>
            <w:lang w:val="fr-SN"/>
          </w:rPr>
          <w:t xml:space="preserve">the </w:t>
        </w:r>
      </w:ins>
      <w:del w:author="Ndeye Fatou Faye" w:date="2021-05-29T16:23:00Z" w:id="111">
        <w:r w:rsidRPr="007767AC" w:rsidDel="00BA64AF">
          <w:rPr>
            <w:lang w:val="fr-SN"/>
          </w:rPr>
          <w:delText>de</w:delText>
        </w:r>
      </w:del>
      <w:ins w:author="Ndeye Fatou Faye" w:date="2021-05-29T16:23:00Z" w:id="110">
        <w:r w:rsidR="00BA64AF">
          <w:rPr>
            <w:lang w:val="fr-SN"/>
          </w:rPr>
          <w:t xml:space="preserve"/>
        </w:r>
      </w:ins>
      <w:ins w:author="Ndeye Fatou Faye" w:date="2021-05-29T16:19:00Z" w:id="112">
        <w:r w:rsidR="00BA64AF">
          <w:rPr>
            <w:lang w:val="fr-SN"/>
          </w:rPr>
          <w:t xml:space="preserve">representation of pastoral areas in</w:t>
        </w:r>
      </w:ins>
      <w:del w:author="Ndeye Fatou Faye" w:date="2021-05-29T16:19:00Z" w:id="113">
        <w:r w:rsidRPr="007767AC" w:rsidDel="00BA64AF">
          <w:rPr>
            <w:lang w:val="fr-SN"/>
          </w:rPr>
          <w:delText>sav</w:delText>
        </w:r>
      </w:del>
      <w:del w:author="Ndeye Fatou Faye" w:date="2021-05-29T16:20:00Z" w:id="114">
        <w:r w:rsidRPr="007767AC" w:rsidDel="00BA64AF">
          <w:rPr>
            <w:lang w:val="fr-SN"/>
          </w:rPr>
          <w:delText>oir si</w:delText>
        </w:r>
      </w:del>
      <w:del w:author="Ndeye Fatou Faye" w:date="2021-05-29T16:24:00Z" w:id="115">
        <w:r w:rsidRPr="007767AC" w:rsidDel="00BA64AF">
          <w:rPr>
            <w:lang w:val="fr-SN"/>
          </w:rPr>
          <w:delText xml:space="preserve"> dans </w:delText>
        </w:r>
      </w:del>
      <w:ins w:author="Ndeye Fatou Faye" w:date="2021-05-29T16:19:00Z" w:id="112">
        <w:r w:rsidR="00BA64AF">
          <w:rPr>
            <w:lang w:val="fr-SN"/>
          </w:rPr>
          <w:t xml:space="preserve"> </w:t>
        </w:r>
      </w:ins>
      <w:r w:rsidRPr="007767AC">
        <w:rPr>
          <w:lang w:val="fr-SN"/>
        </w:rPr>
        <w:t xml:space="preserve">the RNU</w:t>
      </w:r>
      <w:del w:author="Ndeye Fatou Faye" w:date="2021-05-29T16:24:00Z" w:id="116">
        <w:r w:rsidRPr="007767AC" w:rsidDel="00BA64AF">
          <w:rPr>
            <w:lang w:val="fr-SN"/>
          </w:rPr>
          <w:delText>, il y avait une représentation des zones pastorales</w:delText>
        </w:r>
      </w:del>
      <w:r w:rsidRPr="007767AC">
        <w:rPr>
          <w:lang w:val="fr-SN"/>
        </w:rPr>
        <w:t xml:space="preserve">. Nevertheless, an initial analysis of the RNU database was carried out.</w:t>
      </w:r>
    </w:p>
    <w:p w:rsidRPr="007767AC" w:rsidR="00393069" w:rsidP="00393069" w:rsidRDefault="00393069" w14:paraId="744C15BA" w14:textId="77777777">
      <w:pPr>
        <w:pStyle w:val="Titre1"/>
        <w:numPr>
          <w:ilvl w:val="0"/>
          <w:numId w:val="6"/>
        </w:numPr>
        <w:rPr>
          <w:b/>
          <w:lang w:val="fr-SN"/>
        </w:rPr>
      </w:pPr>
      <w:bookmarkStart w:name="_Toc73163986" w:id="117"/>
      <w:r w:rsidRPr="007767AC">
        <w:rPr>
          <w:b/>
          <w:lang w:val="fr-SN"/>
        </w:rPr>
        <w:t xml:space="preserve">Initial findings on vulnerable pastoralist households in the RNU database </w:t>
      </w:r>
      <w:bookmarkEnd w:id="117"/>
    </w:p>
    <w:p w:rsidRPr="007767AC" w:rsidR="00393069" w:rsidP="00393069" w:rsidRDefault="00393069" w14:paraId="25EA7B14" w14:textId="77777777">
      <w:pPr>
        <w:rPr>
          <w:lang w:val="fr-SN"/>
        </w:rPr>
      </w:pPr>
      <w:r w:rsidRPr="007767AC">
        <w:rPr>
          <w:lang w:val="fr-SN"/>
        </w:rPr>
        <w:t xml:space="preserve">As stated, the area of concentration of pastoralists is the Ferlo. A preliminary analysis based on an extraction of data from the departments of Linguère, Ranérou and Dagana allows us to make some observations. </w:t>
      </w:r>
    </w:p>
    <w:p w:rsidRPr="007767AC" w:rsidR="00393069" w:rsidP="00393069" w:rsidRDefault="00393069" w14:paraId="2F808782" w14:textId="77777777">
      <w:pPr>
        <w:rPr>
          <w:lang w:val="fr-SN"/>
        </w:rPr>
      </w:pPr>
    </w:p>
    <w:p w:rsidRPr="007767AC" w:rsidR="00393069" w:rsidP="00393069" w:rsidRDefault="00D8219A" w14:paraId="70DB4683" w14:textId="06C23C3D">
      <w:pPr>
        <w:numPr>
          <w:ilvl w:val="0"/>
          <w:numId w:val="10"/>
        </w:numPr>
        <w:pBdr>
          <w:top w:val="nil"/>
          <w:left w:val="nil"/>
          <w:bottom w:val="nil"/>
          <w:right w:val="nil"/>
          <w:between w:val="nil"/>
        </w:pBdr>
        <w:rPr>
          <w:rFonts w:eastAsia="Arial Narrow" w:cs="Arial Narrow"/>
          <w:b/>
          <w:i/>
          <w:color w:val="000000"/>
          <w:szCs w:val="24"/>
          <w:lang w:val="fr-SN"/>
        </w:rPr>
      </w:pPr>
      <w:r w:rsidRPr="007767AC" w:rsidR="00393069">
        <w:rPr>
          <w:rFonts w:eastAsia="Arial Narrow" w:cs="Arial Narrow"/>
          <w:b/>
          <w:i/>
          <w:color w:val="000000"/>
          <w:szCs w:val="24"/>
          <w:lang w:val="fr-SN"/>
        </w:rPr>
        <w:t xml:space="preserve">Household incomes in these livestock areas are mainly from agricultural and off-farm activities</w:t>
      </w:r>
      <w:del w:author="Ndeye Fatou Faye" w:date="2021-05-29T16:27:00Z" w:id="119">
        <w:r w:rsidRPr="007767AC" w:rsidDel="00D8219A" w:rsidR="00393069">
          <w:rPr>
            <w:rFonts w:eastAsia="Arial Narrow" w:cs="Arial Narrow"/>
            <w:b/>
            <w:i/>
            <w:color w:val="000000"/>
            <w:szCs w:val="24"/>
            <w:lang w:val="fr-SN"/>
          </w:rPr>
          <w:delText>l</w:delText>
        </w:r>
      </w:del>
      <w:r w:rsidRPr="007767AC" w:rsidR="00393069">
        <w:rPr>
          <w:rFonts w:eastAsia="Arial Narrow" w:cs="Arial Narrow"/>
          <w:b/>
          <w:i/>
          <w:color w:val="000000"/>
          <w:szCs w:val="24"/>
          <w:lang w:val="fr-SN"/>
        </w:rPr>
        <w:t xml:space="preserve"/>
      </w:r>
    </w:p>
    <w:p w:rsidR="00393069" w:rsidP="00393069" w:rsidRDefault="00393069" w14:paraId="272D09F3" w14:textId="77777777">
      <w:pPr>
        <w:ind w:start="360"/>
        <w:rPr>
          <w:highlight w:val="yellow"/>
          <w:lang w:val="fr-SN"/>
        </w:rPr>
      </w:pPr>
    </w:p>
    <w:p w:rsidRPr="00086C88" w:rsidR="00393069" w:rsidP="00393069" w:rsidRDefault="00393069" w14:paraId="05E37A96" w14:textId="39D113FE">
      <w:pPr>
        <w:rPr>
          <w:lang w:val="fr-SN"/>
        </w:rPr>
      </w:pPr>
      <w:r>
        <w:rPr>
          <w:lang w:val="fr-SN"/>
        </w:rPr>
        <w:t xml:space="preserve">Overall, in the four communes</w:t>
      </w:r>
      <w:r w:rsidRPr="00086C88">
        <w:rPr>
          <w:lang w:val="fr-SN"/>
        </w:rPr>
        <w:t xml:space="preserve">, the main sources of income</w:t>
      </w:r>
      <w:del w:author="MOR NGOM" w:date="2021-05-29T11:34:00Z" w:id="120">
        <w:r w:rsidRPr="00086C88" w:rsidDel="00E267E8">
          <w:rPr>
            <w:lang w:val="fr-SN"/>
          </w:rPr>
          <w:delText>s</w:delText>
        </w:r>
      </w:del>
      <w:r w:rsidRPr="00086C88">
        <w:rPr>
          <w:lang w:val="fr-SN"/>
        </w:rPr>
        <w:t xml:space="preserve"> </w:t>
      </w:r>
      <w:r w:rsidRPr="00086C88">
        <w:rPr>
          <w:lang w:val="fr-SN"/>
        </w:rPr>
        <w:t xml:space="preserve">are </w:t>
      </w:r>
      <w:r>
        <w:rPr>
          <w:lang w:val="fr-SN"/>
        </w:rPr>
        <w:t xml:space="preserve">respectively </w:t>
      </w:r>
      <w:r w:rsidRPr="00086C88">
        <w:rPr>
          <w:lang w:val="fr-SN"/>
        </w:rPr>
        <w:t xml:space="preserve">non-agricultural and </w:t>
      </w:r>
      <w:r w:rsidRPr="00086C88">
        <w:rPr>
          <w:lang w:val="fr-SN"/>
        </w:rPr>
        <w:t xml:space="preserve">agricultural </w:t>
      </w:r>
      <w:r w:rsidRPr="00086C88">
        <w:rPr>
          <w:lang w:val="fr-SN"/>
        </w:rPr>
        <w:t xml:space="preserve">activities</w:t>
      </w:r>
      <w:r>
        <w:rPr>
          <w:lang w:val="fr-SN"/>
        </w:rPr>
        <w:t xml:space="preserve">, except in the commune of Tesse </w:t>
      </w:r>
      <w:del w:author="MOR NGOM" w:date="2021-05-29T11:34:00Z" w:id="122">
        <w:r w:rsidDel="00E267E8">
          <w:rPr>
            <w:lang w:val="fr-SN"/>
          </w:rPr>
          <w:delText>e</w:delText>
        </w:r>
      </w:del>
      <w:r>
        <w:rPr>
          <w:lang w:val="fr-SN"/>
        </w:rPr>
        <w:t xml:space="preserve">kré</w:t>
      </w:r>
      <w:del w:author="MOR NGOM" w:date="2021-05-29T11:32:00Z" w:id="124">
        <w:r w:rsidDel="00E267E8">
          <w:rPr>
            <w:lang w:val="fr-SN"/>
          </w:rPr>
          <w:delText>e</w:delText>
        </w:r>
      </w:del>
      <w:r>
        <w:rPr>
          <w:lang w:val="fr-SN"/>
        </w:rPr>
        <w:t xml:space="preserve"> </w:t>
      </w:r>
      <w:r>
        <w:rPr>
          <w:lang w:val="fr-SN"/>
        </w:rPr>
        <w:t xml:space="preserve">where livestock farming comes second. This suggests that the targets surveyed in the RNU do not have livestock as their main activity. However, by definition, a pastoral household is one that derives most of its income from livestock activity.</w:t>
      </w:r>
    </w:p>
    <w:p w:rsidR="00393069" w:rsidP="00393069" w:rsidRDefault="00393069" w14:paraId="02E26EAA" w14:textId="77777777"/>
    <w:p w:rsidR="00393069" w:rsidP="00393069" w:rsidRDefault="00393069" w14:paraId="43BC1CA4" w14:textId="77777777"/>
    <w:p w:rsidR="00393069" w:rsidP="00393069" w:rsidRDefault="00393069" w14:paraId="22A391DB" w14:textId="3734A686">
      <w:r>
        <w:rPr>
          <w:noProof/>
        </w:rPr>
        <w:drawing>
          <wp:inline distT="0" distB="0" distL="0" distR="0" wp14:anchorId="32230D9D" wp14:editId="05CE1F0C">
            <wp:extent cx="2872740" cy="2843530"/>
            <wp:effectExtent l="0" t="0" r="3810" b="13970"/>
            <wp:docPr id="1" name="Graphique 1"/>
            <wp:cNvGraphicFramePr/>
            <a:graphic xmlns:a="http://schemas.openxmlformats.org/drawingml/2006/main">
              <a:graphicData uri="http://schemas.openxmlformats.org/drawingml/2006/chart">
                <c:chart xmlns:c="http://schemas.openxmlformats.org/drawingml/2006/chart" r:id="rId10"/>
              </a:graphicData>
            </a:graphic>
          </wp:inline>
        </w:drawing>
      </w:r>
      <w:r>
        <w:t xml:space="preserve">  </w:t>
      </w:r>
      <w:commentRangeStart w:id="125"/>
      <w:commentRangeStart w:id="126"/>
      <w:r>
        <w:rPr>
          <w:noProof/>
        </w:rPr>
        <w:drawing>
          <wp:inline distT="0" distB="0" distL="0" distR="0" wp14:anchorId="4F89CF1F" wp14:editId="74DBC834">
            <wp:extent cx="2773680" cy="2843530"/>
            <wp:effectExtent l="0" t="0" r="7620" b="13970"/>
            <wp:docPr id="3" name="Graphique 3"/>
            <wp:cNvGraphicFramePr/>
            <a:graphic xmlns:a="http://schemas.openxmlformats.org/drawingml/2006/main">
              <a:graphicData uri="http://schemas.openxmlformats.org/drawingml/2006/chart">
                <c:chart xmlns:c="http://schemas.openxmlformats.org/drawingml/2006/chart" r:id="rId11"/>
              </a:graphicData>
            </a:graphic>
          </wp:inline>
        </w:drawing>
      </w:r>
      <w:commentRangeEnd w:id="125"/>
      <w:commentRangeEnd w:id="126"/>
      <w:r w:rsidR="00D8219A">
        <w:rPr>
          <w:rStyle w:val="Marquedecommentaire"/>
        </w:rPr>
        <w:commentReference w:id="125"/>
      </w:r>
      <w:r w:rsidR="00EC1B13">
        <w:rPr>
          <w:rStyle w:val="Marquedecommentaire"/>
        </w:rPr>
        <w:commentReference w:id="126"/>
      </w:r>
      <w:r>
        <w:t xml:space="preserve"> </w:t>
      </w:r>
    </w:p>
    <w:p w:rsidR="00393069" w:rsidP="00393069" w:rsidRDefault="00393069" w14:paraId="781F339B" w14:textId="77777777">
      <w:r>
        <w:rPr>
          <w:noProof/>
        </w:rPr>
        <w:lastRenderedPageBreak/>
        <w:drawing>
          <wp:inline distT="0" distB="0" distL="0" distR="0" wp14:anchorId="2E9C5AF8" wp14:editId="3F5A9B1C">
            <wp:extent cx="2844000" cy="2808000"/>
            <wp:effectExtent l="0" t="0" r="13970" b="11430"/>
            <wp:docPr id="4" name="Graphique 4"/>
            <wp:cNvGraphicFramePr/>
            <a:graphic xmlns:a="http://schemas.openxmlformats.org/drawingml/2006/main">
              <a:graphicData uri="http://schemas.openxmlformats.org/drawingml/2006/chart">
                <c:chart xmlns:c="http://schemas.openxmlformats.org/drawingml/2006/chart" r:id="rId12"/>
              </a:graphicData>
            </a:graphic>
          </wp:inline>
        </w:drawing>
      </w:r>
      <w:r>
        <w:t xml:space="preserve">  </w:t>
      </w:r>
      <w:r>
        <w:rPr>
          <w:noProof/>
        </w:rPr>
        <w:drawing>
          <wp:inline distT="0" distB="0" distL="0" distR="0" wp14:anchorId="11FD51CC" wp14:editId="3E37C3AB">
            <wp:extent cx="2819400" cy="2811780"/>
            <wp:effectExtent l="0" t="0" r="0" b="7620"/>
            <wp:docPr id="2" name="Graphique 2"/>
            <wp:cNvGraphicFramePr/>
            <a:graphic xmlns:a="http://schemas.openxmlformats.org/drawingml/2006/main">
              <a:graphicData uri="http://schemas.openxmlformats.org/drawingml/2006/chart">
                <c:chart xmlns:c="http://schemas.openxmlformats.org/drawingml/2006/chart" r:id="rId13"/>
              </a:graphicData>
            </a:graphic>
          </wp:inline>
        </w:drawing>
      </w:r>
    </w:p>
    <w:p w:rsidR="00393069" w:rsidP="00393069" w:rsidRDefault="00393069" w14:paraId="600BB239" w14:textId="77777777">
      <w:pPr>
        <w:rPr>
          <w:highlight w:val="yellow"/>
          <w:lang w:val="fr-SN"/>
        </w:rPr>
      </w:pPr>
    </w:p>
    <w:p w:rsidRPr="007767AC" w:rsidR="00393069" w:rsidP="00393069" w:rsidRDefault="00393069" w14:paraId="3BC12AB8" w14:textId="77777777">
      <w:pPr>
        <w:ind w:start="360"/>
        <w:rPr>
          <w:highlight w:val="yellow"/>
          <w:lang w:val="fr-SN"/>
        </w:rPr>
      </w:pPr>
    </w:p>
    <w:p w:rsidR="00393069" w:rsidP="00393069" w:rsidRDefault="009B2649" w14:paraId="7C90B1E7" w14:textId="3B4D2546">
      <w:pPr>
        <w:numPr>
          <w:ilvl w:val="0"/>
          <w:numId w:val="10"/>
        </w:numPr>
        <w:pBdr>
          <w:top w:val="nil"/>
          <w:left w:val="nil"/>
          <w:bottom w:val="nil"/>
          <w:right w:val="nil"/>
          <w:between w:val="nil"/>
        </w:pBdr>
        <w:rPr>
          <w:rFonts w:eastAsia="Arial Narrow" w:cs="Arial Narrow"/>
          <w:color w:val="000000"/>
          <w:szCs w:val="24"/>
          <w:lang w:val="fr-SN"/>
        </w:rPr>
      </w:pPr>
      <w:del w:author="Ndeye Fatou Faye" w:date="2021-05-29T16:31:00Z" w:id="128">
        <w:r w:rsidRPr="007767AC" w:rsidDel="009B2649" w:rsidR="00393069">
          <w:rPr>
            <w:rFonts w:eastAsia="Arial Narrow" w:cs="Arial Narrow"/>
            <w:b/>
            <w:i/>
            <w:color w:val="000000"/>
            <w:szCs w:val="24"/>
            <w:lang w:val="fr-SN"/>
          </w:rPr>
          <w:delText>d</w:delText>
        </w:r>
      </w:del>
      <w:r w:rsidRPr="007767AC" w:rsidR="00393069">
        <w:rPr>
          <w:rFonts w:eastAsia="Arial Narrow" w:cs="Arial Narrow"/>
          <w:b/>
          <w:i/>
          <w:color w:val="000000"/>
          <w:szCs w:val="24"/>
          <w:lang w:val="fr-SN"/>
        </w:rPr>
        <w:t xml:space="preserve">In livestock-raising communes, households without animals are </w:t>
      </w:r>
      <w:ins w:author="Ndeye Fatou Faye" w:date="2021-05-29T16:59:00Z" w:id="130">
        <w:r w:rsidR="00582488">
          <w:rPr>
            <w:rFonts w:eastAsia="Arial Narrow" w:cs="Arial Narrow"/>
            <w:b/>
            <w:i/>
            <w:color w:val="000000"/>
            <w:szCs w:val="24"/>
            <w:lang w:val="fr-SN"/>
          </w:rPr>
          <w:t xml:space="preserve">over-represented</w:t>
        </w:r>
      </w:ins>
      <w:del w:author="Ndeye Fatou Faye" w:date="2021-05-29T16:59:00Z" w:id="129">
        <w:r w:rsidRPr="007767AC" w:rsidDel="00582488" w:rsidR="00393069">
          <w:rPr>
            <w:rFonts w:eastAsia="Arial Narrow" w:cs="Arial Narrow"/>
            <w:b/>
            <w:i/>
            <w:color w:val="000000"/>
            <w:szCs w:val="24"/>
            <w:lang w:val="fr-SN"/>
          </w:rPr>
          <w:delText>importants </w:delText>
        </w:r>
      </w:del>
      <w:r w:rsidRPr="007767AC" w:rsidR="00393069">
        <w:rPr>
          <w:rFonts w:eastAsia="Arial Narrow" w:cs="Arial Narrow"/>
          <w:color w:val="000000"/>
          <w:szCs w:val="24"/>
          <w:lang w:val="fr-SN"/>
        </w:rPr>
        <w:t xml:space="preserve">: </w:t>
      </w:r>
    </w:p>
    <w:p w:rsidR="00393069" w:rsidP="00393069" w:rsidRDefault="00393069" w14:paraId="5605DBAF" w14:textId="77777777">
      <w:pPr>
        <w:pBdr>
          <w:top w:val="nil"/>
          <w:left w:val="nil"/>
          <w:bottom w:val="nil"/>
          <w:right w:val="nil"/>
          <w:between w:val="nil"/>
        </w:pBdr>
        <w:rPr>
          <w:rFonts w:eastAsia="Arial Narrow" w:cs="Arial Narrow"/>
          <w:b/>
          <w:i/>
          <w:color w:val="000000"/>
          <w:szCs w:val="24"/>
          <w:lang w:val="fr-SN"/>
        </w:rPr>
      </w:pPr>
    </w:p>
    <w:p w:rsidR="00393069" w:rsidP="00393069" w:rsidRDefault="00393069" w14:paraId="39C9B0A6" w14:textId="72E168F4">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The average number of </w:t>
      </w:r>
      <w:r w:rsidRPr="007767AC">
        <w:rPr>
          <w:rFonts w:eastAsia="Arial Narrow" w:cs="Arial Narrow"/>
          <w:color w:val="000000"/>
          <w:szCs w:val="24"/>
          <w:lang w:val="fr-SN"/>
        </w:rPr>
        <w:t xml:space="preserve">animals (cattle and small ruminants) is too low </w:t>
      </w:r>
      <w:ins w:author="Ndeye Fatou Faye" w:date="2021-05-29T17:18:00Z" w:id="131">
        <w:r w:rsidR="00EA36C9">
          <w:rPr>
            <w:rFonts w:eastAsia="Arial Narrow" w:cs="Arial Narrow"/>
            <w:color w:val="000000"/>
            <w:szCs w:val="24"/>
            <w:lang w:val="fr-SN"/>
          </w:rPr>
          <w:t xml:space="preserve">to consider households in the communes considered </w:t>
        </w:r>
        <w:r w:rsidR="009B31EF">
          <w:rPr>
            <w:rFonts w:eastAsia="Arial Narrow" w:cs="Arial Narrow"/>
            <w:color w:val="000000"/>
            <w:szCs w:val="24"/>
            <w:lang w:val="fr-SN"/>
          </w:rPr>
          <w:t xml:space="preserve">as pastoral</w:t>
        </w:r>
        <w:r w:rsidR="00EA36C9">
          <w:rPr>
            <w:rFonts w:eastAsia="Arial Narrow" w:cs="Arial Narrow"/>
            <w:color w:val="000000"/>
            <w:szCs w:val="24"/>
            <w:lang w:val="fr-SN"/>
          </w:rPr>
          <w:t xml:space="preserve">.</w:t>
        </w:r>
        <w:r w:rsidR="00EA36C9">
          <w:rPr>
            <w:rFonts w:eastAsia="Arial Narrow" w:cs="Arial Narrow"/>
            <w:color w:val="000000"/>
            <w:szCs w:val="24"/>
            <w:lang w:val="fr-SN"/>
          </w:rPr>
          <w:t xml:space="preserve">Indeed, </w:t>
        </w:r>
      </w:ins>
      <w:ins w:author="Ndeye Fatou Faye" w:date="2021-05-29T17:19:00Z" w:id="132">
        <w:r w:rsidR="009B31EF">
          <w:rPr>
            <w:rFonts w:eastAsia="Arial Narrow" w:cs="Arial Narrow"/>
            <w:color w:val="000000"/>
            <w:szCs w:val="24"/>
            <w:lang w:val="fr-SN"/>
          </w:rPr>
          <w:t xml:space="preserve">whatever </w:t>
        </w:r>
      </w:ins>
      <w:ins w:author="Ndeye Fatou Faye" w:date="2021-05-29T17:18:00Z" w:id="133">
        <w:r w:rsidR="00EA36C9">
          <w:rPr>
            <w:rFonts w:eastAsia="Arial Narrow" w:cs="Arial Narrow"/>
            <w:color w:val="000000"/>
            <w:szCs w:val="24"/>
            <w:lang w:val="fr-SN"/>
          </w:rPr>
          <w:t xml:space="preserve">its level of poverty, a </w:t>
        </w:r>
      </w:ins>
      <w:ins w:author="Ndeye Fatou Faye" w:date="2021-05-29T17:20:00Z" w:id="134">
        <w:r w:rsidR="009B31EF">
          <w:rPr>
            <w:rFonts w:eastAsia="Arial Narrow" w:cs="Arial Narrow"/>
            <w:color w:val="000000"/>
            <w:szCs w:val="24"/>
            <w:lang w:val="fr-SN"/>
          </w:rPr>
          <w:t xml:space="preserve">pastoral </w:t>
        </w:r>
      </w:ins>
      <w:ins w:author="Ndeye Fatou Faye" w:date="2021-05-29T17:18:00Z" w:id="133">
        <w:r w:rsidR="00EA36C9">
          <w:rPr>
            <w:rFonts w:eastAsia="Arial Narrow" w:cs="Arial Narrow"/>
            <w:color w:val="000000"/>
            <w:szCs w:val="24"/>
            <w:lang w:val="fr-SN"/>
          </w:rPr>
          <w:t xml:space="preserve">household </w:t>
        </w:r>
      </w:ins>
      <w:ins w:author="Ndeye Fatou Faye" w:date="2021-05-29T17:18:00Z" w:id="135">
        <w:r w:rsidR="00EA36C9">
          <w:rPr>
            <w:rFonts w:eastAsia="Arial Narrow" w:cs="Arial Narrow"/>
            <w:color w:val="000000"/>
            <w:szCs w:val="24"/>
            <w:lang w:val="fr-SN"/>
          </w:rPr>
          <w:t xml:space="preserve">must own animals</w:t>
        </w:r>
      </w:ins>
      <w:ins w:author="Ndeye Fatou Faye" w:date="2021-05-29T17:19:00Z" w:id="136">
        <w:r w:rsidR="00EA36C9">
          <w:rPr>
            <w:rFonts w:eastAsia="Arial Narrow" w:cs="Arial Narrow"/>
            <w:color w:val="000000"/>
            <w:szCs w:val="24"/>
            <w:lang w:val="fr-SN"/>
          </w:rPr>
          <w:t xml:space="preserve">. </w:t>
        </w:r>
      </w:ins>
      <w:r w:rsidRPr="007767AC">
        <w:rPr>
          <w:rFonts w:eastAsia="Arial Narrow" w:cs="Arial Narrow"/>
          <w:color w:val="000000"/>
          <w:szCs w:val="24"/>
          <w:lang w:val="fr-SN"/>
        </w:rPr>
        <w:t xml:space="preserve"/>
      </w:r>
      <w:del w:author="Ndeye Fatou Faye" w:date="2021-05-29T17:18:00Z" w:id="137">
        <w:r w:rsidRPr="007767AC" w:rsidDel="00EA36C9">
          <w:rPr>
            <w:rFonts w:eastAsia="Arial Narrow" w:cs="Arial Narrow"/>
            <w:color w:val="000000"/>
            <w:szCs w:val="24"/>
            <w:lang w:val="fr-SN"/>
          </w:rPr>
          <w:delText>voir</w:delText>
        </w:r>
      </w:del>
      <w:ins w:author="MOR NGOM" w:date="2021-05-29T11:37:00Z" w:id="138">
        <w:del w:author="Ndeye Fatou Faye" w:date="2021-05-29T17:18:00Z" w:id="139">
          <w:r w:rsidDel="00EA36C9" w:rsidR="00EC1B13">
            <w:rPr>
              <w:rFonts w:eastAsia="Arial Narrow" w:cs="Arial Narrow"/>
              <w:color w:val="000000"/>
              <w:szCs w:val="24"/>
              <w:lang w:val="fr-SN"/>
            </w:rPr>
            <w:delText>e</w:delText>
          </w:r>
        </w:del>
      </w:ins>
      <w:del w:author="Ndeye Fatou Faye" w:date="2021-05-29T17:18:00Z" w:id="140">
        <w:r w:rsidRPr="007767AC" w:rsidDel="00EA36C9">
          <w:rPr>
            <w:rFonts w:eastAsia="Arial Narrow" w:cs="Arial Narrow"/>
            <w:color w:val="000000"/>
            <w:szCs w:val="24"/>
            <w:lang w:val="fr-SN"/>
          </w:rPr>
          <w:delText xml:space="preserve"> insignifiantes, ce qui ne traduit pas forcément une situation de vulnérabilité pastorale même de décapitalisation (perte totale d’animaux), cela correspondrait à des situations d’extrême pauvreté en milieu pastoral. Cette situation semble en décalage avec les caractéristiques socio démographiques des ménages pastora</w:delText>
        </w:r>
        <w:r w:rsidDel="00EA36C9">
          <w:rPr>
            <w:rFonts w:eastAsia="Arial Narrow" w:cs="Arial Narrow"/>
            <w:color w:val="000000"/>
            <w:szCs w:val="24"/>
            <w:lang w:val="fr-SN"/>
          </w:rPr>
          <w:delText xml:space="preserve">ux (c’est-à-dire transhumants) </w:delText>
        </w:r>
        <w:r w:rsidRPr="007767AC" w:rsidDel="00EA36C9">
          <w:rPr>
            <w:rFonts w:eastAsia="Arial Narrow" w:cs="Arial Narrow"/>
            <w:color w:val="000000"/>
            <w:szCs w:val="24"/>
            <w:lang w:val="fr-SN"/>
          </w:rPr>
          <w:delText xml:space="preserve">vulnérables. </w:delText>
        </w:r>
      </w:del>
      <w:r w:rsidRPr="007767AC">
        <w:rPr>
          <w:rFonts w:eastAsia="Arial Narrow" w:cs="Arial Narrow"/>
          <w:color w:val="000000"/>
          <w:szCs w:val="24"/>
          <w:lang w:val="fr-SN"/>
        </w:rPr>
        <w:t xml:space="preserve">Several</w:t>
      </w:r>
      <w:r>
        <w:rPr>
          <w:rFonts w:eastAsia="Arial Narrow" w:cs="Arial Narrow"/>
          <w:color w:val="000000"/>
          <w:szCs w:val="24"/>
          <w:lang w:val="fr-SN"/>
        </w:rPr>
        <w:t xml:space="preserve">, </w:t>
      </w:r>
      <w:r w:rsidRPr="007767AC">
        <w:rPr>
          <w:rFonts w:eastAsia="Arial Narrow" w:cs="Arial Narrow"/>
          <w:color w:val="000000"/>
          <w:szCs w:val="24"/>
          <w:lang w:val="fr-SN"/>
        </w:rPr>
        <w:t xml:space="preserve">if not all</w:t>
      </w:r>
      <w:r>
        <w:rPr>
          <w:rFonts w:eastAsia="Arial Narrow" w:cs="Arial Narrow"/>
          <w:color w:val="000000"/>
          <w:szCs w:val="24"/>
          <w:lang w:val="fr-SN"/>
        </w:rPr>
        <w:t xml:space="preserve">, of the </w:t>
      </w:r>
      <w:r w:rsidRPr="007767AC">
        <w:rPr>
          <w:rFonts w:eastAsia="Arial Narrow" w:cs="Arial Narrow"/>
          <w:color w:val="000000"/>
          <w:szCs w:val="24"/>
          <w:lang w:val="fr-SN"/>
        </w:rPr>
        <w:t xml:space="preserve">typologies </w:t>
      </w:r>
      <w:r w:rsidRPr="007767AC">
        <w:rPr>
          <w:rFonts w:eastAsia="Arial Narrow" w:cs="Arial Narrow"/>
          <w:color w:val="000000"/>
          <w:szCs w:val="24"/>
          <w:lang w:val="fr-SN"/>
        </w:rPr>
        <w:t xml:space="preserve">on the vulnerability of transhumant herders show numbers between 0 and 20 with holdings of more than 10 cattle. The endogenous categories of livestock endowment levels in pastoral areas consider those with fewer than</w:t>
      </w:r>
      <w:del w:author="Ndeye Fatou Faye" w:date="2021-05-29T17:21:00Z" w:id="141">
        <w:r w:rsidRPr="007767AC" w:rsidDel="009B31EF">
          <w:rPr>
            <w:rFonts w:eastAsia="Arial Narrow" w:cs="Arial Narrow"/>
            <w:color w:val="000000"/>
            <w:szCs w:val="24"/>
            <w:lang w:val="fr-SN"/>
          </w:rPr>
          <w:delText xml:space="preserve"> de </w:delText>
        </w:r>
      </w:del>
      <w:r w:rsidRPr="007767AC">
        <w:rPr>
          <w:rFonts w:eastAsia="Arial Narrow" w:cs="Arial Narrow"/>
          <w:color w:val="000000"/>
          <w:szCs w:val="24"/>
          <w:lang w:val="fr-SN"/>
        </w:rPr>
        <w:t xml:space="preserve"> </w:t>
      </w:r>
      <w:r w:rsidRPr="007767AC">
        <w:rPr>
          <w:rFonts w:eastAsia="Arial Narrow" w:cs="Arial Narrow"/>
          <w:color w:val="000000"/>
          <w:szCs w:val="24"/>
          <w:lang w:val="fr-SN"/>
        </w:rPr>
        <w:t xml:space="preserve">20 cattle and </w:t>
      </w:r>
      <w:r w:rsidRPr="007767AC">
        <w:rPr>
          <w:lang w:val="fr-SN"/>
        </w:rPr>
        <w:t xml:space="preserve">50 </w:t>
      </w:r>
      <w:r w:rsidRPr="007767AC">
        <w:rPr>
          <w:rFonts w:eastAsia="Arial Narrow" w:cs="Arial Narrow"/>
          <w:color w:val="000000"/>
          <w:szCs w:val="24"/>
          <w:lang w:val="fr-SN"/>
        </w:rPr>
        <w:t xml:space="preserve">small ruminants </w:t>
      </w:r>
      <w:r w:rsidRPr="007767AC">
        <w:rPr>
          <w:rFonts w:eastAsia="Arial Narrow" w:cs="Arial Narrow"/>
          <w:color w:val="000000"/>
          <w:szCs w:val="24"/>
          <w:lang w:val="fr-SN"/>
        </w:rPr>
        <w:t xml:space="preserve">to be poor livestock keepers (smallholders)</w:t>
      </w:r>
      <w:r>
        <w:rPr>
          <w:rFonts w:eastAsia="Arial Narrow" w:cs="Arial Narrow"/>
          <w:color w:val="000000"/>
          <w:szCs w:val="24"/>
          <w:lang w:val="fr-SN"/>
        </w:rPr>
        <w:t xml:space="preserve">.</w:t>
      </w:r>
    </w:p>
    <w:p w:rsidR="00393069" w:rsidP="00393069" w:rsidRDefault="00393069" w14:paraId="098AB59D" w14:textId="77777777">
      <w:pPr>
        <w:pBdr>
          <w:top w:val="nil"/>
          <w:left w:val="nil"/>
          <w:bottom w:val="nil"/>
          <w:right w:val="nil"/>
          <w:between w:val="nil"/>
        </w:pBdr>
        <w:ind w:start="720"/>
        <w:rPr>
          <w:rFonts w:eastAsia="Arial Narrow" w:cs="Arial Narrow"/>
          <w:color w:val="000000"/>
          <w:szCs w:val="24"/>
          <w:lang w:val="fr-SN"/>
        </w:rPr>
      </w:pPr>
    </w:p>
    <w:p w:rsidR="009B31EF" w:rsidP="00393069" w:rsidRDefault="00393069" w14:paraId="07EA8FC6" w14:textId="77777777">
      <w:pPr>
        <w:pBdr>
          <w:top w:val="nil"/>
          <w:left w:val="nil"/>
          <w:bottom w:val="nil"/>
          <w:right w:val="nil"/>
          <w:between w:val="nil"/>
        </w:pBdr>
        <w:spacing w:line="360" w:lineRule="auto"/>
        <w:rPr>
          <w:ins w:author="Ndeye Fatou Faye" w:date="2021-05-29T17:22:00Z" w:id="142"/>
          <w:rFonts w:eastAsia="Arial Narrow" w:cs="Arial Narrow"/>
          <w:color w:val="000000"/>
          <w:szCs w:val="24"/>
          <w:lang w:val="fr-SN"/>
        </w:rPr>
      </w:pPr>
      <w:del w:author="Ndeye Fatou Faye" w:date="2021-05-29T17:22:00Z" w:id="143">
        <w:r w:rsidDel="009B31EF">
          <w:rPr>
            <w:rFonts w:eastAsia="Arial Narrow" w:cs="Arial Narrow"/>
            <w:color w:val="000000"/>
            <w:szCs w:val="24"/>
            <w:lang w:val="fr-SN"/>
          </w:rPr>
          <w:delText>Tableau : Possession d’animaux des ménages RNU</w:delText>
        </w:r>
      </w:del>
    </w:p>
    <w:p w:rsidR="00582488" w:rsidP="00393069" w:rsidRDefault="00582488" w14:paraId="5E397876" w14:textId="0E8E65F8">
      <w:pPr>
        <w:pBdr>
          <w:top w:val="nil"/>
          <w:left w:val="nil"/>
          <w:bottom w:val="nil"/>
          <w:right w:val="nil"/>
          <w:between w:val="nil"/>
        </w:pBdr>
        <w:spacing w:line="360" w:lineRule="auto"/>
        <w:rPr>
          <w:ins w:author="Ndeye Fatou Faye" w:date="2021-05-29T17:05:00Z" w:id="144"/>
          <w:rFonts w:eastAsia="Arial Narrow" w:cs="Arial Narrow"/>
          <w:color w:val="000000"/>
          <w:szCs w:val="24"/>
          <w:lang w:val="fr-SN"/>
        </w:rPr>
      </w:pPr>
      <w:ins w:author="Ndeye Fatou Faye" w:date="2021-05-29T17:05:00Z" w:id="145">
        <w:r>
          <w:rPr>
            <w:rFonts w:eastAsia="Arial Narrow" w:cs="Arial Narrow"/>
            <w:color w:val="000000"/>
            <w:szCs w:val="24"/>
            <w:lang w:val="fr-SN"/>
          </w:rPr>
          <w:t xml:space="preserve">There are several dimensions in the table. </w:t>
        </w:r>
      </w:ins>
      <w:ins w:author="Ndeye Fatou Faye" w:date="2021-05-29T17:04:00Z" w:id="146">
        <w:r>
          <w:rPr>
            <w:rFonts w:eastAsia="Arial Narrow" w:cs="Arial Narrow"/>
            <w:color w:val="000000"/>
            <w:szCs w:val="24"/>
            <w:lang w:val="fr-SN"/>
          </w:rPr>
          <w:t xml:space="preserve">I suggest </w:t>
        </w:r>
      </w:ins>
      <w:ins w:author="Ndeye Fatou Faye" w:date="2021-05-29T17:05:00Z" w:id="147">
        <w:r>
          <w:rPr>
            <w:rFonts w:eastAsia="Arial Narrow" w:cs="Arial Narrow"/>
            <w:color w:val="000000"/>
            <w:szCs w:val="24"/>
            <w:lang w:val="fr-SN"/>
          </w:rPr>
          <w:t xml:space="preserve">splitting it in two:</w:t>
        </w:r>
      </w:ins>
    </w:p>
    <w:p w:rsidR="00582488" w:rsidP="00393069" w:rsidRDefault="00582488" w14:paraId="12344156" w14:textId="1067AEF8">
      <w:pPr>
        <w:pBdr>
          <w:top w:val="nil"/>
          <w:left w:val="nil"/>
          <w:bottom w:val="nil"/>
          <w:right w:val="nil"/>
          <w:between w:val="nil"/>
        </w:pBdr>
        <w:spacing w:line="360" w:lineRule="auto"/>
        <w:rPr>
          <w:ins w:author="Ndeye Fatou Faye" w:date="2021-05-29T17:14:00Z" w:id="148"/>
          <w:rFonts w:eastAsia="Arial Narrow" w:cs="Arial Narrow"/>
          <w:color w:val="000000"/>
          <w:szCs w:val="24"/>
          <w:lang w:val="fr-SN"/>
        </w:rPr>
      </w:pPr>
      <w:ins w:author="Ndeye Fatou Faye" w:date="2021-05-29T17:05:00Z" w:id="149">
        <w:r>
          <w:rPr>
            <w:rFonts w:eastAsia="Arial Narrow" w:cs="Arial Narrow"/>
            <w:color w:val="000000"/>
            <w:szCs w:val="24"/>
            <w:lang w:val="fr-SN"/>
          </w:rPr>
          <w:t xml:space="preserve">Table </w:t>
        </w:r>
      </w:ins>
      <w:ins w:author="Mamadou Bobo Barry" w:date="2021-05-29T20:12:00Z" w:id="150">
        <w:r w:rsidR="00DB2E4A">
          <w:rPr>
            <w:rFonts w:eastAsia="Arial Narrow" w:cs="Arial Narrow"/>
            <w:color w:val="000000"/>
            <w:szCs w:val="24"/>
            <w:lang w:val="fr-SN"/>
          </w:rPr>
          <w:t xml:space="preserve">1</w:t>
        </w:r>
      </w:ins>
      <w:ins w:author="Ndeye Fatou Faye" w:date="2021-05-29T17:05:00Z" w:id="151">
        <w:r>
          <w:rPr>
            <w:rFonts w:eastAsia="Arial Narrow" w:cs="Arial Narrow"/>
            <w:color w:val="000000"/>
            <w:szCs w:val="24"/>
            <w:lang w:val="fr-SN"/>
          </w:rPr>
          <w:t xml:space="preserve">: Proportion of households with animals, by commune (</w:t>
        </w:r>
        <w:del w:author="Mamadou Bobo Barry" w:date="2021-05-29T20:12:00Z" w:id="152">
          <w:r w:rsidDel="00DB2E4A">
            <w:rPr>
              <w:rFonts w:eastAsia="Arial Narrow" w:cs="Arial Narrow"/>
              <w:color w:val="000000"/>
              <w:szCs w:val="24"/>
              <w:lang w:val="fr-SN"/>
            </w:rPr>
            <w:delText>x</w:delText>
          </w:r>
        </w:del>
        <w:r>
          <w:rPr>
            <w:rFonts w:eastAsia="Arial Narrow" w:cs="Arial Narrow"/>
            <w:color w:val="000000"/>
            <w:szCs w:val="24"/>
            <w:lang w:val="fr-SN"/>
          </w:rPr>
          <w:t xml:space="preserve"/>
        </w:r>
        <w:commentRangeStart w:id="153"/>
        <w:r>
          <w:rPr>
            <w:rFonts w:eastAsia="Arial Narrow" w:cs="Arial Narrow"/>
            <w:color w:val="000000"/>
            <w:szCs w:val="24"/>
            <w:lang w:val="fr-SN"/>
          </w:rPr>
          <w:t xml:space="preserve">N </w:t>
        </w:r>
        <w:r>
          <w:rPr>
            <w:rFonts w:eastAsia="Arial Narrow" w:cs="Arial Narrow"/>
            <w:color w:val="000000"/>
            <w:szCs w:val="24"/>
            <w:lang w:val="fr-SN"/>
          </w:rPr>
          <w:t xml:space="preserve"/>
        </w:r>
      </w:ins>
      <w:commentRangeEnd w:id="153"/>
      <w:ins w:author="Ndeye Fatou Faye" w:date="2021-05-29T17:15:00Z" w:id="154">
        <w:r w:rsidR="00AD7F3C">
          <w:rPr>
            <w:rStyle w:val="Marquedecommentaire"/>
          </w:rPr>
          <w:commentReference w:id="153"/>
        </w:r>
      </w:ins>
      <w:ins w:author="Ndeye Fatou Faye" w:date="2021-05-29T17:05:00Z" w:id="155">
        <w:r>
          <w:rPr>
            <w:rFonts w:eastAsia="Arial Narrow" w:cs="Arial Narrow"/>
            <w:color w:val="000000"/>
            <w:szCs w:val="24"/>
            <w:lang w:val="fr-SN"/>
          </w:rPr>
          <w:t xml:space="preserve">=)</w:t>
        </w:r>
      </w:ins>
    </w:p>
    <w:tbl>
      <w:tblPr>
        <w:tblW w:w="5000" w:type="pct"/>
        <w:tblCellMar>
          <w:left w:w="70" w:type="dxa"/>
          <w:right w:w="70" w:type="dxa"/>
        </w:tblCellMar>
        <w:tblLook w:val="04a0"/>
        <w:tblPrChange w:author="Ndeye Fatou Faye" w:date="2021-05-29T17:16:00Z" w:id="156">
          <w:tblPr>
            <w:tblW w:w="4840" w:type="dxa"/>
            <w:tblInd w:w="-5" w:type="dxa"/>
            <w:tblCellMar>
              <w:left w:w="70" w:type="dxa"/>
              <w:right w:w="70" w:type="dxa"/>
            </w:tblCellMar>
            <w:tblLook w:val="04a0"/>
          </w:tblPr>
        </w:tblPrChange>
      </w:tblPr>
      <w:tblGrid>
        <w:gridCol w:w="4868"/>
        <w:gridCol w:w="4194"/>
        <w:tblGridChange w:id="157">
          <w:tblGrid>
            <w:gridCol w:w="2600"/>
            <w:gridCol w:w="2240"/>
          </w:tblGrid>
        </w:tblGridChange>
      </w:tblGrid>
      <w:tr w:rsidRPr="00AD7F3C" w:rsidR="00AD7F3C" w:rsidTr="00AD7F3C" w14:paraId="751438A3" w14:textId="77777777">
        <w:trPr>
          <w:trHeight w:val="288"/>
          <w:ins w:author="Ndeye Fatou Faye" w:date="2021-05-29T17:14:00Z" w:id="158"/>
          <w:trPrChange w:author="Ndeye Fatou Faye" w:date="2021-05-29T17:16:00Z" w:id="159">
            <w:trPr>
              <w:trHeight w:val="288"/>
            </w:trPr>
          </w:trPrChange>
        </w:trPr>
        <w:tc>
          <w:tcPr>
            <w:tcW w:w="2686" w:type="pct"/>
            <w:tcBorders>
              <w:top w:val="single" w:color="auto" w:sz="4" w:space="0"/>
              <w:left w:val="single" w:color="auto" w:sz="4" w:space="0"/>
              <w:bottom w:val="single" w:color="auto" w:sz="4" w:space="0"/>
              <w:right w:val="single" w:color="auto" w:sz="4" w:space="0"/>
            </w:tcBorders>
            <w:shd w:val="clear" w:color="auto" w:fill="auto"/>
            <w:noWrap/>
            <w:vAlign w:val="bottom"/>
            <w:hideMark/>
            <w:tcPrChange w:author="Ndeye Fatou Faye" w:date="2021-05-29T17:16:00Z" w:id="160">
              <w:tcPr>
                <w:tcW w:w="26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6B2EFC64" w14:textId="77777777">
            <w:pPr>
              <w:jc w:val="left"/>
              <w:rPr>
                <w:ins w:author="Ndeye Fatou Faye" w:date="2021-05-29T17:14:00Z" w:id="161"/>
                <w:rFonts w:ascii="Calibri" w:hAnsi="Calibri" w:cs="Calibri"/>
                <w:color w:val="000000"/>
                <w:sz w:val="22"/>
                <w:szCs w:val="22"/>
              </w:rPr>
            </w:pPr>
            <w:ins w:author="Ndeye Fatou Faye" w:date="2021-05-29T17:14:00Z" w:id="162">
              <w:r w:rsidRPr="00AD7F3C">
                <w:rPr>
                  <w:rFonts w:ascii="Calibri" w:hAnsi="Calibri" w:cs="Calibri"/>
                  <w:color w:val="000000"/>
                  <w:sz w:val="22"/>
                  <w:szCs w:val="22"/>
                </w:rPr>
                <w:t xml:space="preserve">Municipalities</w:t>
              </w:r>
            </w:ins>
          </w:p>
        </w:tc>
        <w:tc>
          <w:tcPr>
            <w:tcW w:w="2314" w:type="pct"/>
            <w:tcBorders>
              <w:top w:val="single" w:color="auto" w:sz="4" w:space="0"/>
              <w:left w:val="nil"/>
              <w:bottom w:val="single" w:color="auto" w:sz="4" w:space="0"/>
              <w:right w:val="single" w:color="auto" w:sz="4" w:space="0"/>
            </w:tcBorders>
            <w:shd w:val="clear" w:color="auto" w:fill="auto"/>
            <w:noWrap/>
            <w:vAlign w:val="bottom"/>
            <w:hideMark/>
            <w:tcPrChange w:author="Ndeye Fatou Faye" w:date="2021-05-29T17:16:00Z" w:id="163">
              <w:tcPr>
                <w:tcW w:w="2240" w:type="dxa"/>
                <w:tcBorders>
                  <w:top w:val="single" w:color="auto" w:sz="4" w:space="0"/>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04957773" w14:textId="77777777">
            <w:pPr>
              <w:jc w:val="left"/>
              <w:rPr>
                <w:ins w:author="Ndeye Fatou Faye" w:date="2021-05-29T17:14:00Z" w:id="164"/>
                <w:rFonts w:ascii="Calibri" w:hAnsi="Calibri" w:cs="Calibri"/>
                <w:color w:val="000000"/>
                <w:sz w:val="22"/>
                <w:szCs w:val="22"/>
              </w:rPr>
            </w:pPr>
            <w:ins w:author="Ndeye Fatou Faye" w:date="2021-05-29T17:14:00Z" w:id="165">
              <w:r w:rsidRPr="00AD7F3C">
                <w:rPr>
                  <w:rFonts w:ascii="Calibri" w:hAnsi="Calibri" w:cs="Calibri"/>
                  <w:color w:val="000000"/>
                  <w:sz w:val="22"/>
                  <w:szCs w:val="22"/>
                </w:rPr>
                <w:t xml:space="preserve">Proportion</w:t>
              </w:r>
            </w:ins>
          </w:p>
        </w:tc>
      </w:tr>
      <w:tr w:rsidRPr="00AD7F3C" w:rsidR="00AD7F3C" w:rsidTr="00AD7F3C" w14:paraId="3969BD8B" w14:textId="77777777">
        <w:trPr>
          <w:trHeight w:val="288"/>
          <w:ins w:author="Ndeye Fatou Faye" w:date="2021-05-29T17:14:00Z" w:id="166"/>
          <w:trPrChange w:author="Ndeye Fatou Faye" w:date="2021-05-29T17:16:00Z" w:id="167">
            <w:trPr>
              <w:trHeight w:val="288"/>
            </w:trPr>
          </w:trPrChange>
        </w:trPr>
        <w:tc>
          <w:tcPr>
            <w:tcW w:w="2686" w:type="pct"/>
            <w:tcBorders>
              <w:top w:val="nil"/>
              <w:left w:val="single" w:color="auto" w:sz="4" w:space="0"/>
              <w:bottom w:val="single" w:color="auto" w:sz="4" w:space="0"/>
              <w:right w:val="single" w:color="auto" w:sz="4" w:space="0"/>
            </w:tcBorders>
            <w:shd w:val="clear" w:color="auto" w:fill="auto"/>
            <w:noWrap/>
            <w:vAlign w:val="bottom"/>
            <w:hideMark/>
            <w:tcPrChange w:author="Ndeye Fatou Faye" w:date="2021-05-29T17:16:00Z" w:id="168">
              <w:tcPr>
                <w:tcW w:w="2600" w:type="dxa"/>
                <w:tcBorders>
                  <w:top w:val="nil"/>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23CDB875" w14:textId="77777777">
            <w:pPr>
              <w:jc w:val="left"/>
              <w:rPr>
                <w:ins w:author="Ndeye Fatou Faye" w:date="2021-05-29T17:14:00Z" w:id="169"/>
                <w:rFonts w:ascii="Calibri" w:hAnsi="Calibri" w:cs="Calibri"/>
                <w:color w:val="000000"/>
                <w:sz w:val="22"/>
                <w:szCs w:val="22"/>
              </w:rPr>
            </w:pPr>
            <w:ins w:author="Ndeye Fatou Faye" w:date="2021-05-29T17:14:00Z" w:id="170">
              <w:r w:rsidRPr="00AD7F3C">
                <w:rPr>
                  <w:rFonts w:ascii="Calibri" w:hAnsi="Calibri" w:cs="Calibri"/>
                  <w:color w:val="000000"/>
                  <w:sz w:val="22"/>
                  <w:szCs w:val="22"/>
                </w:rPr>
                <w:t xml:space="preserve">TESSEKERE</w:t>
              </w:r>
            </w:ins>
          </w:p>
        </w:tc>
        <w:tc>
          <w:tcPr>
            <w:tcW w:w="2314" w:type="pct"/>
            <w:tcBorders>
              <w:top w:val="nil"/>
              <w:left w:val="nil"/>
              <w:bottom w:val="single" w:color="auto" w:sz="4" w:space="0"/>
              <w:right w:val="single" w:color="auto" w:sz="4" w:space="0"/>
            </w:tcBorders>
            <w:shd w:val="clear" w:color="auto" w:fill="auto"/>
            <w:noWrap/>
            <w:vAlign w:val="bottom"/>
            <w:hideMark/>
            <w:tcPrChange w:author="Ndeye Fatou Faye" w:date="2021-05-29T17:16:00Z" w:id="171">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262A2211" w14:textId="77777777">
            <w:pPr>
              <w:jc w:val="left"/>
              <w:rPr>
                <w:ins w:author="Ndeye Fatou Faye" w:date="2021-05-29T17:14:00Z" w:id="172"/>
                <w:rFonts w:ascii="Calibri" w:hAnsi="Calibri" w:cs="Calibri"/>
                <w:color w:val="000000"/>
                <w:sz w:val="22"/>
                <w:szCs w:val="22"/>
              </w:rPr>
            </w:pPr>
            <w:ins w:author="Ndeye Fatou Faye" w:date="2021-05-29T17:14:00Z" w:id="173">
              <w:r w:rsidRPr="00AD7F3C">
                <w:rPr>
                  <w:rFonts w:ascii="Calibri" w:hAnsi="Calibri" w:cs="Calibri"/>
                  <w:color w:val="000000"/>
                  <w:sz w:val="22"/>
                  <w:szCs w:val="22"/>
                </w:rPr>
                <w:t xml:space="preserve"> </w:t>
              </w:r>
            </w:ins>
          </w:p>
        </w:tc>
      </w:tr>
      <w:tr w:rsidRPr="00AD7F3C" w:rsidR="00AD7F3C" w:rsidTr="00AD7F3C" w14:paraId="19B6C4FD" w14:textId="77777777">
        <w:trPr>
          <w:trHeight w:val="288"/>
          <w:ins w:author="Ndeye Fatou Faye" w:date="2021-05-29T17:14:00Z" w:id="174"/>
          <w:trPrChange w:author="Ndeye Fatou Faye" w:date="2021-05-29T17:16:00Z" w:id="175">
            <w:trPr>
              <w:trHeight w:val="288"/>
            </w:trPr>
          </w:trPrChange>
        </w:trPr>
        <w:tc>
          <w:tcPr>
            <w:tcW w:w="2686" w:type="pct"/>
            <w:tcBorders>
              <w:top w:val="nil"/>
              <w:left w:val="single" w:color="auto" w:sz="4" w:space="0"/>
              <w:bottom w:val="single" w:color="auto" w:sz="4" w:space="0"/>
              <w:right w:val="single" w:color="auto" w:sz="4" w:space="0"/>
            </w:tcBorders>
            <w:shd w:val="clear" w:color="auto" w:fill="auto"/>
            <w:noWrap/>
            <w:vAlign w:val="bottom"/>
            <w:hideMark/>
            <w:tcPrChange w:author="Ndeye Fatou Faye" w:date="2021-05-29T17:16:00Z" w:id="176">
              <w:tcPr>
                <w:tcW w:w="2600" w:type="dxa"/>
                <w:tcBorders>
                  <w:top w:val="nil"/>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28994F65" w14:textId="77777777">
            <w:pPr>
              <w:jc w:val="left"/>
              <w:rPr>
                <w:ins w:author="Ndeye Fatou Faye" w:date="2021-05-29T17:14:00Z" w:id="177"/>
                <w:rFonts w:ascii="Calibri" w:hAnsi="Calibri" w:cs="Calibri"/>
                <w:color w:val="000000"/>
                <w:sz w:val="22"/>
                <w:szCs w:val="22"/>
              </w:rPr>
            </w:pPr>
            <w:ins w:author="Ndeye Fatou Faye" w:date="2021-05-29T17:14:00Z" w:id="178">
              <w:r w:rsidRPr="00AD7F3C">
                <w:rPr>
                  <w:rFonts w:ascii="Calibri" w:hAnsi="Calibri" w:cs="Calibri"/>
                  <w:color w:val="000000"/>
                  <w:sz w:val="22"/>
                  <w:szCs w:val="22"/>
                </w:rPr>
                <w:t xml:space="preserve">THIEL</w:t>
              </w:r>
            </w:ins>
          </w:p>
        </w:tc>
        <w:tc>
          <w:tcPr>
            <w:tcW w:w="2314" w:type="pct"/>
            <w:tcBorders>
              <w:top w:val="nil"/>
              <w:left w:val="nil"/>
              <w:bottom w:val="single" w:color="auto" w:sz="4" w:space="0"/>
              <w:right w:val="single" w:color="auto" w:sz="4" w:space="0"/>
            </w:tcBorders>
            <w:shd w:val="clear" w:color="auto" w:fill="auto"/>
            <w:noWrap/>
            <w:vAlign w:val="bottom"/>
            <w:hideMark/>
            <w:tcPrChange w:author="Ndeye Fatou Faye" w:date="2021-05-29T17:16:00Z" w:id="179">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1C879DA0" w14:textId="77777777">
            <w:pPr>
              <w:jc w:val="left"/>
              <w:rPr>
                <w:ins w:author="Ndeye Fatou Faye" w:date="2021-05-29T17:14:00Z" w:id="180"/>
                <w:rFonts w:ascii="Calibri" w:hAnsi="Calibri" w:cs="Calibri"/>
                <w:color w:val="000000"/>
                <w:sz w:val="22"/>
                <w:szCs w:val="22"/>
              </w:rPr>
            </w:pPr>
            <w:ins w:author="Ndeye Fatou Faye" w:date="2021-05-29T17:14:00Z" w:id="181">
              <w:r w:rsidRPr="00AD7F3C">
                <w:rPr>
                  <w:rFonts w:ascii="Calibri" w:hAnsi="Calibri" w:cs="Calibri"/>
                  <w:color w:val="000000"/>
                  <w:sz w:val="22"/>
                  <w:szCs w:val="22"/>
                </w:rPr>
                <w:t xml:space="preserve"> </w:t>
              </w:r>
            </w:ins>
          </w:p>
        </w:tc>
      </w:tr>
      <w:tr w:rsidRPr="00AD7F3C" w:rsidR="00AD7F3C" w:rsidTr="00AD7F3C" w14:paraId="4791438A" w14:textId="77777777">
        <w:trPr>
          <w:trHeight w:val="288"/>
          <w:ins w:author="Ndeye Fatou Faye" w:date="2021-05-29T17:14:00Z" w:id="182"/>
          <w:trPrChange w:author="Ndeye Fatou Faye" w:date="2021-05-29T17:16:00Z" w:id="183">
            <w:trPr>
              <w:trHeight w:val="288"/>
            </w:trPr>
          </w:trPrChange>
        </w:trPr>
        <w:tc>
          <w:tcPr>
            <w:tcW w:w="2686" w:type="pct"/>
            <w:tcBorders>
              <w:top w:val="nil"/>
              <w:left w:val="single" w:color="auto" w:sz="4" w:space="0"/>
              <w:bottom w:val="single" w:color="auto" w:sz="4" w:space="0"/>
              <w:right w:val="single" w:color="auto" w:sz="4" w:space="0"/>
            </w:tcBorders>
            <w:shd w:val="clear" w:color="auto" w:fill="auto"/>
            <w:noWrap/>
            <w:vAlign w:val="bottom"/>
            <w:hideMark/>
            <w:tcPrChange w:author="Ndeye Fatou Faye" w:date="2021-05-29T17:16:00Z" w:id="184">
              <w:tcPr>
                <w:tcW w:w="2600" w:type="dxa"/>
                <w:tcBorders>
                  <w:top w:val="nil"/>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13AFEACA" w14:textId="77777777">
            <w:pPr>
              <w:jc w:val="left"/>
              <w:rPr>
                <w:ins w:author="Ndeye Fatou Faye" w:date="2021-05-29T17:14:00Z" w:id="185"/>
                <w:rFonts w:ascii="Calibri" w:hAnsi="Calibri" w:cs="Calibri"/>
                <w:color w:val="000000"/>
                <w:sz w:val="22"/>
                <w:szCs w:val="22"/>
              </w:rPr>
            </w:pPr>
            <w:ins w:author="Ndeye Fatou Faye" w:date="2021-05-29T17:14:00Z" w:id="186">
              <w:r w:rsidRPr="00AD7F3C">
                <w:rPr>
                  <w:rFonts w:ascii="Calibri" w:hAnsi="Calibri" w:cs="Calibri"/>
                  <w:color w:val="000000"/>
                  <w:sz w:val="22"/>
                  <w:szCs w:val="22"/>
                </w:rPr>
                <w:t xml:space="preserve">MBANE</w:t>
              </w:r>
            </w:ins>
          </w:p>
        </w:tc>
        <w:tc>
          <w:tcPr>
            <w:tcW w:w="2314" w:type="pct"/>
            <w:tcBorders>
              <w:top w:val="nil"/>
              <w:left w:val="nil"/>
              <w:bottom w:val="single" w:color="auto" w:sz="4" w:space="0"/>
              <w:right w:val="single" w:color="auto" w:sz="4" w:space="0"/>
            </w:tcBorders>
            <w:shd w:val="clear" w:color="auto" w:fill="auto"/>
            <w:noWrap/>
            <w:vAlign w:val="bottom"/>
            <w:hideMark/>
            <w:tcPrChange w:author="Ndeye Fatou Faye" w:date="2021-05-29T17:16:00Z" w:id="187">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5ECF08CB" w14:textId="77777777">
            <w:pPr>
              <w:jc w:val="left"/>
              <w:rPr>
                <w:ins w:author="Ndeye Fatou Faye" w:date="2021-05-29T17:14:00Z" w:id="188"/>
                <w:rFonts w:ascii="Calibri" w:hAnsi="Calibri" w:cs="Calibri"/>
                <w:color w:val="000000"/>
                <w:sz w:val="22"/>
                <w:szCs w:val="22"/>
              </w:rPr>
            </w:pPr>
            <w:ins w:author="Ndeye Fatou Faye" w:date="2021-05-29T17:14:00Z" w:id="189">
              <w:r w:rsidRPr="00AD7F3C">
                <w:rPr>
                  <w:rFonts w:ascii="Calibri" w:hAnsi="Calibri" w:cs="Calibri"/>
                  <w:color w:val="000000"/>
                  <w:sz w:val="22"/>
                  <w:szCs w:val="22"/>
                </w:rPr>
                <w:t xml:space="preserve"> </w:t>
              </w:r>
            </w:ins>
          </w:p>
        </w:tc>
      </w:tr>
      <w:tr w:rsidRPr="00AD7F3C" w:rsidR="00AD7F3C" w:rsidTr="00AD7F3C" w14:paraId="089A1AF2" w14:textId="77777777">
        <w:trPr>
          <w:trHeight w:val="288"/>
          <w:ins w:author="Ndeye Fatou Faye" w:date="2021-05-29T17:14:00Z" w:id="190"/>
          <w:trPrChange w:author="Ndeye Fatou Faye" w:date="2021-05-29T17:16:00Z" w:id="191">
            <w:trPr>
              <w:trHeight w:val="288"/>
            </w:trPr>
          </w:trPrChange>
        </w:trPr>
        <w:tc>
          <w:tcPr>
            <w:tcW w:w="2686" w:type="pct"/>
            <w:tcBorders>
              <w:top w:val="nil"/>
              <w:left w:val="single" w:color="auto" w:sz="4" w:space="0"/>
              <w:bottom w:val="single" w:color="auto" w:sz="4" w:space="0"/>
              <w:right w:val="single" w:color="auto" w:sz="4" w:space="0"/>
            </w:tcBorders>
            <w:shd w:val="clear" w:color="auto" w:fill="auto"/>
            <w:noWrap/>
            <w:vAlign w:val="bottom"/>
            <w:hideMark/>
            <w:tcPrChange w:author="Ndeye Fatou Faye" w:date="2021-05-29T17:16:00Z" w:id="192">
              <w:tcPr>
                <w:tcW w:w="2600" w:type="dxa"/>
                <w:tcBorders>
                  <w:top w:val="nil"/>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2AD8DF46" w14:textId="77777777">
            <w:pPr>
              <w:jc w:val="left"/>
              <w:rPr>
                <w:ins w:author="Ndeye Fatou Faye" w:date="2021-05-29T17:14:00Z" w:id="193"/>
                <w:rFonts w:ascii="Calibri" w:hAnsi="Calibri" w:cs="Calibri"/>
                <w:color w:val="000000"/>
                <w:sz w:val="22"/>
                <w:szCs w:val="22"/>
              </w:rPr>
            </w:pPr>
            <w:ins w:author="Ndeye Fatou Faye" w:date="2021-05-29T17:14:00Z" w:id="194">
              <w:r w:rsidRPr="00AD7F3C">
                <w:rPr>
                  <w:rFonts w:ascii="Calibri" w:hAnsi="Calibri" w:cs="Calibri"/>
                  <w:color w:val="000000"/>
                  <w:sz w:val="22"/>
                  <w:szCs w:val="22"/>
                </w:rPr>
                <w:t xml:space="preserve">VELINGARA</w:t>
              </w:r>
            </w:ins>
          </w:p>
        </w:tc>
        <w:tc>
          <w:tcPr>
            <w:tcW w:w="2314" w:type="pct"/>
            <w:tcBorders>
              <w:top w:val="nil"/>
              <w:left w:val="nil"/>
              <w:bottom w:val="single" w:color="auto" w:sz="4" w:space="0"/>
              <w:right w:val="single" w:color="auto" w:sz="4" w:space="0"/>
            </w:tcBorders>
            <w:shd w:val="clear" w:color="auto" w:fill="auto"/>
            <w:noWrap/>
            <w:vAlign w:val="bottom"/>
            <w:hideMark/>
            <w:tcPrChange w:author="Ndeye Fatou Faye" w:date="2021-05-29T17:16:00Z" w:id="195">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5CFA479C" w14:textId="77777777">
            <w:pPr>
              <w:jc w:val="left"/>
              <w:rPr>
                <w:ins w:author="Ndeye Fatou Faye" w:date="2021-05-29T17:14:00Z" w:id="196"/>
                <w:rFonts w:ascii="Calibri" w:hAnsi="Calibri" w:cs="Calibri"/>
                <w:color w:val="000000"/>
                <w:sz w:val="22"/>
                <w:szCs w:val="22"/>
              </w:rPr>
            </w:pPr>
            <w:ins w:author="Ndeye Fatou Faye" w:date="2021-05-29T17:14:00Z" w:id="197">
              <w:r w:rsidRPr="00AD7F3C">
                <w:rPr>
                  <w:rFonts w:ascii="Calibri" w:hAnsi="Calibri" w:cs="Calibri"/>
                  <w:color w:val="000000"/>
                  <w:sz w:val="22"/>
                  <w:szCs w:val="22"/>
                </w:rPr>
                <w:t xml:space="preserve"> </w:t>
              </w:r>
            </w:ins>
          </w:p>
        </w:tc>
      </w:tr>
    </w:tbl>
    <w:p w:rsidR="00AD7F3C" w:rsidP="00393069" w:rsidRDefault="00AD7F3C" w14:paraId="6405BF08" w14:textId="77777777">
      <w:pPr>
        <w:pBdr>
          <w:top w:val="nil"/>
          <w:left w:val="nil"/>
          <w:bottom w:val="nil"/>
          <w:right w:val="nil"/>
          <w:between w:val="nil"/>
        </w:pBdr>
        <w:spacing w:line="360" w:lineRule="auto"/>
        <w:rPr>
          <w:ins w:author="Ndeye Fatou Faye" w:date="2021-05-29T17:05:00Z" w:id="198"/>
          <w:rFonts w:eastAsia="Arial Narrow" w:cs="Arial Narrow"/>
          <w:color w:val="000000"/>
          <w:szCs w:val="24"/>
          <w:lang w:val="fr-SN"/>
        </w:rPr>
      </w:pPr>
    </w:p>
    <w:p w:rsidR="00582488" w:rsidP="00393069" w:rsidRDefault="00AD7F3C" w14:paraId="60296582" w14:textId="74B01F2E">
      <w:pPr>
        <w:pBdr>
          <w:top w:val="nil"/>
          <w:left w:val="nil"/>
          <w:bottom w:val="nil"/>
          <w:right w:val="nil"/>
          <w:between w:val="nil"/>
        </w:pBdr>
        <w:spacing w:line="360" w:lineRule="auto"/>
        <w:rPr>
          <w:ins w:author="Ndeye Fatou Faye" w:date="2021-05-29T17:13:00Z" w:id="199"/>
          <w:rFonts w:eastAsia="Arial Narrow" w:cs="Arial Narrow"/>
          <w:color w:val="000000"/>
          <w:szCs w:val="24"/>
          <w:lang w:val="fr-SN"/>
        </w:rPr>
      </w:pPr>
      <w:ins w:author="Ndeye Fatou Faye" w:date="2021-05-29T17:13:00Z" w:id="200">
        <w:r>
          <w:rPr>
            <w:rFonts w:eastAsia="Arial Narrow" w:cs="Arial Narrow"/>
            <w:color w:val="000000"/>
            <w:szCs w:val="24"/>
            <w:lang w:val="fr-SN"/>
          </w:rPr>
          <w:t xml:space="preserve">Table </w:t>
        </w:r>
      </w:ins>
      <w:ins w:author="Mamadou Bobo Barry" w:date="2021-05-29T20:12:00Z" w:id="201">
        <w:r w:rsidR="00DB2E4A">
          <w:rPr>
            <w:rFonts w:eastAsia="Arial Narrow" w:cs="Arial Narrow"/>
            <w:color w:val="000000"/>
            <w:szCs w:val="24"/>
            <w:lang w:val="fr-SN"/>
          </w:rPr>
          <w:t xml:space="preserve">2</w:t>
        </w:r>
      </w:ins>
      <w:ins w:author="Ndeye Fatou Faye" w:date="2021-05-29T17:13:00Z" w:id="202">
        <w:r>
          <w:rPr>
            <w:rFonts w:eastAsia="Arial Narrow" w:cs="Arial Narrow"/>
            <w:color w:val="000000"/>
            <w:szCs w:val="24"/>
            <w:lang w:val="fr-SN"/>
          </w:rPr>
          <w:t xml:space="preserve">: Average number of types of animals per household, by commune</w:t>
        </w:r>
        <w:del w:author="Mamadou Bobo Barry" w:date="2021-05-29T20:12:00Z" w:id="203">
          <w:r w:rsidDel="00DB2E4A">
            <w:rPr>
              <w:rFonts w:eastAsia="Arial Narrow" w:cs="Arial Narrow"/>
              <w:color w:val="000000"/>
              <w:szCs w:val="24"/>
              <w:lang w:val="fr-SN"/>
            </w:rPr>
            <w:delText>Y</w:delText>
          </w:r>
        </w:del>
        <w:r>
          <w:rPr>
            <w:rFonts w:eastAsia="Arial Narrow" w:cs="Arial Narrow"/>
            <w:color w:val="000000"/>
            <w:szCs w:val="24"/>
            <w:lang w:val="fr-SN"/>
          </w:rPr>
          <w:t xml:space="preserve"/>
        </w:r>
      </w:ins>
    </w:p>
    <w:tbl>
      <w:tblPr>
        <w:tblW w:w="5000" w:type="pct"/>
        <w:tblCellMar>
          <w:left w:w="70" w:type="dxa"/>
          <w:right w:w="70" w:type="dxa"/>
        </w:tblCellMar>
        <w:tblLook w:val="04a0"/>
        <w:tblPrChange w:author="Ndeye Fatou Faye" w:date="2021-05-29T17:16:00Z" w:id="204">
          <w:tblPr>
            <w:tblW w:w="8560" w:type="dxa"/>
            <w:tblInd w:w="-5" w:type="dxa"/>
            <w:tblCellMar>
              <w:left w:w="70" w:type="dxa"/>
              <w:right w:w="70" w:type="dxa"/>
            </w:tblCellMar>
            <w:tblLook w:val="04a0"/>
          </w:tblPr>
        </w:tblPrChange>
      </w:tblPr>
      <w:tblGrid>
        <w:gridCol w:w="1744"/>
        <w:gridCol w:w="2338"/>
        <w:gridCol w:w="1383"/>
        <w:gridCol w:w="1679"/>
        <w:gridCol w:w="1918"/>
        <w:tblGridChange w:id="205">
          <w:tblGrid>
            <w:gridCol w:w="2600"/>
            <w:gridCol w:w="2240"/>
            <w:gridCol w:w="1240"/>
            <w:gridCol w:w="1240"/>
            <w:gridCol w:w="1240"/>
          </w:tblGrid>
        </w:tblGridChange>
      </w:tblGrid>
      <w:tr w:rsidRPr="00AD7F3C" w:rsidR="00AD7F3C" w:rsidTr="00AD7F3C" w14:paraId="0C92EC87" w14:textId="77777777">
        <w:trPr>
          <w:trHeight w:val="288"/>
          <w:ins w:author="Ndeye Fatou Faye" w:date="2021-05-29T17:13:00Z" w:id="206"/>
          <w:trPrChange w:author="Ndeye Fatou Faye" w:date="2021-05-29T17:16:00Z" w:id="207">
            <w:trPr>
              <w:trHeight w:val="288"/>
            </w:trPr>
          </w:trPrChange>
        </w:trPr>
        <w:tc>
          <w:tcPr>
            <w:tcW w:w="1519" w:type="pct"/>
            <w:tcBorders>
              <w:top w:val="single" w:color="auto" w:sz="4" w:space="0"/>
              <w:left w:val="single" w:color="auto" w:sz="4" w:space="0"/>
              <w:bottom w:val="single" w:color="auto" w:sz="4" w:space="0"/>
              <w:right w:val="single" w:color="auto" w:sz="4" w:space="0"/>
            </w:tcBorders>
            <w:shd w:val="clear" w:color="auto" w:fill="auto"/>
            <w:noWrap/>
            <w:vAlign w:val="bottom"/>
            <w:hideMark/>
            <w:tcPrChange w:author="Ndeye Fatou Faye" w:date="2021-05-29T17:16:00Z" w:id="208">
              <w:tcPr>
                <w:tcW w:w="26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tcPrChange>
          </w:tcPr>
          <w:p w:rsidRPr="00AD7F3C" w:rsidR="00AD7F3C" w:rsidP="00AD7F3C" w:rsidRDefault="00AD7F3C" w14:paraId="1687F631" w14:textId="77777777">
            <w:pPr>
              <w:jc w:val="left"/>
              <w:rPr>
                <w:ins w:author="Ndeye Fatou Faye" w:date="2021-05-29T17:13:00Z" w:id="209"/>
                <w:rFonts w:ascii="Calibri" w:hAnsi="Calibri" w:cs="Calibri"/>
                <w:color w:val="000000"/>
                <w:sz w:val="22"/>
                <w:szCs w:val="22"/>
              </w:rPr>
            </w:pPr>
            <w:ins w:author="Ndeye Fatou Faye" w:date="2021-05-29T17:13:00Z" w:id="210">
              <w:r w:rsidRPr="00AD7F3C">
                <w:rPr>
                  <w:rFonts w:ascii="Calibri" w:hAnsi="Calibri" w:cs="Calibri"/>
                  <w:color w:val="000000"/>
                  <w:sz w:val="22"/>
                  <w:szCs w:val="22"/>
                </w:rPr>
                <w:t xml:space="preserve">Type of animal</w:t>
              </w:r>
            </w:ins>
          </w:p>
        </w:tc>
        <w:tc>
          <w:tcPr>
            <w:tcW w:w="1308" w:type="pct"/>
            <w:tcBorders>
              <w:top w:val="single" w:color="auto" w:sz="4" w:space="0"/>
              <w:left w:val="nil"/>
              <w:bottom w:val="single" w:color="auto" w:sz="4" w:space="0"/>
              <w:right w:val="single" w:color="auto" w:sz="4" w:space="0"/>
            </w:tcBorders>
            <w:shd w:val="clear" w:color="auto" w:fill="auto"/>
            <w:noWrap/>
            <w:vAlign w:val="bottom"/>
            <w:hideMark/>
            <w:tcPrChange w:author="Ndeye Fatou Faye" w:date="2021-05-29T17:16:00Z" w:id="211">
              <w:tcPr>
                <w:tcW w:w="2240" w:type="dxa"/>
                <w:tcBorders>
                  <w:top w:val="single" w:color="auto" w:sz="4" w:space="0"/>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78FC8107" w14:textId="57D53228">
            <w:pPr>
              <w:jc w:val="left"/>
              <w:rPr>
                <w:ins w:author="Ndeye Fatou Faye" w:date="2021-05-29T17:13:00Z" w:id="212"/>
                <w:rFonts w:ascii="Calibri" w:hAnsi="Calibri" w:cs="Calibri"/>
                <w:color w:val="000000"/>
                <w:sz w:val="22"/>
                <w:szCs w:val="22"/>
              </w:rPr>
            </w:pPr>
            <w:ins w:author="Ndeye Fatou Faye" w:date="2021-05-29T17:13:00Z" w:id="213">
              <w:r w:rsidRPr="00AD7F3C">
                <w:rPr>
                  <w:rFonts w:ascii="Calibri" w:hAnsi="Calibri" w:cs="Calibri"/>
                  <w:color w:val="000000"/>
                  <w:sz w:val="22"/>
                  <w:szCs w:val="22"/>
                </w:rPr>
                <w:t xml:space="preserve">TESSEKERE </w:t>
              </w:r>
            </w:ins>
            <w:ins w:author="Ndeye Fatou Faye" w:date="2021-05-29T17:14:00Z" w:id="214">
              <w:r>
                <w:rPr>
                  <w:rFonts w:ascii="Calibri" w:hAnsi="Calibri" w:cs="Calibri"/>
                  <w:color w:val="000000"/>
                  <w:sz w:val="22"/>
                  <w:szCs w:val="22"/>
                </w:rPr>
                <w:t xml:space="preserve">(</w:t>
              </w:r>
              <w:commentRangeStart w:id="215"/>
              <w:r>
                <w:rPr>
                  <w:rFonts w:ascii="Calibri" w:hAnsi="Calibri" w:cs="Calibri"/>
                  <w:color w:val="000000"/>
                  <w:sz w:val="22"/>
                  <w:szCs w:val="22"/>
                </w:rPr>
                <w:t xml:space="preserve">n= </w:t>
              </w:r>
            </w:ins>
            <w:ins w:author="Ndeye Fatou Faye" w:date="2021-05-29T17:13:00Z" w:id="213">
              <w:r w:rsidRPr="00AD7F3C">
                <w:rPr>
                  <w:rFonts w:ascii="Calibri" w:hAnsi="Calibri" w:cs="Calibri"/>
                  <w:color w:val="000000"/>
                  <w:sz w:val="22"/>
                  <w:szCs w:val="22"/>
                </w:rPr>
                <w:t xml:space="preserve"/>
              </w:r>
            </w:ins>
            <w:commentRangeEnd w:id="215"/>
            <w:ins w:author="Ndeye Fatou Faye" w:date="2021-05-29T17:15:00Z" w:id="216">
              <w:r>
                <w:rPr>
                  <w:rStyle w:val="Marquedecommentaire"/>
                </w:rPr>
                <w:commentReference w:id="215"/>
              </w:r>
            </w:ins>
            <w:ins w:author="DELLDRAMOMO" w:date="2021-05-30T01:26:00Z" w:id="217">
              <w:r w:rsidR="00566EEB">
                <w:rPr>
                  <w:rFonts w:ascii="Calibri" w:hAnsi="Calibri" w:cs="Calibri"/>
                  <w:color w:val="000000"/>
                  <w:sz w:val="22"/>
                  <w:szCs w:val="22"/>
                </w:rPr>
                <w:t xml:space="preserve">195</w:t>
              </w:r>
            </w:ins>
            <w:ins w:author="Ndeye Fatou Faye" w:date="2021-05-29T17:14:00Z" w:id="218">
              <w:r>
                <w:rPr>
                  <w:rFonts w:ascii="Calibri" w:hAnsi="Calibri" w:cs="Calibri"/>
                  <w:color w:val="000000"/>
                  <w:sz w:val="22"/>
                  <w:szCs w:val="22"/>
                </w:rPr>
                <w:t xml:space="preserve">)</w:t>
              </w:r>
            </w:ins>
          </w:p>
        </w:tc>
        <w:tc>
          <w:tcPr>
            <w:tcW w:w="724" w:type="pct"/>
            <w:tcBorders>
              <w:top w:val="single" w:color="auto" w:sz="4" w:space="0"/>
              <w:left w:val="nil"/>
              <w:bottom w:val="single" w:color="auto" w:sz="4" w:space="0"/>
              <w:right w:val="single" w:color="auto" w:sz="4" w:space="0"/>
            </w:tcBorders>
            <w:shd w:val="clear" w:color="auto" w:fill="auto"/>
            <w:noWrap/>
            <w:vAlign w:val="bottom"/>
            <w:hideMark/>
            <w:tcPrChange w:author="Ndeye Fatou Faye" w:date="2021-05-29T17:16:00Z" w:id="219">
              <w:tcPr>
                <w:tcW w:w="1240" w:type="dxa"/>
                <w:tcBorders>
                  <w:top w:val="single" w:color="auto" w:sz="4" w:space="0"/>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09EED179" w14:textId="0C7B7DC8">
            <w:pPr>
              <w:jc w:val="left"/>
              <w:rPr>
                <w:ins w:author="Ndeye Fatou Faye" w:date="2021-05-29T17:13:00Z" w:id="220"/>
                <w:rFonts w:ascii="Calibri" w:hAnsi="Calibri" w:cs="Calibri"/>
                <w:color w:val="000000"/>
                <w:sz w:val="22"/>
                <w:szCs w:val="22"/>
              </w:rPr>
            </w:pPr>
            <w:ins w:author="Ndeye Fatou Faye" w:date="2021-05-29T17:13:00Z" w:id="221">
              <w:r w:rsidRPr="00AD7F3C">
                <w:rPr>
                  <w:rFonts w:ascii="Calibri" w:hAnsi="Calibri" w:cs="Calibri"/>
                  <w:color w:val="000000"/>
                  <w:sz w:val="22"/>
                  <w:szCs w:val="22"/>
                </w:rPr>
                <w:t xml:space="preserve">THIEL </w:t>
              </w:r>
            </w:ins>
            <w:ins w:author="Ndeye Fatou Faye" w:date="2021-05-29T17:14:00Z" w:id="222">
              <w:r>
                <w:rPr>
                  <w:rFonts w:ascii="Calibri" w:hAnsi="Calibri" w:cs="Calibri"/>
                  <w:color w:val="000000"/>
                  <w:sz w:val="22"/>
                  <w:szCs w:val="22"/>
                </w:rPr>
                <w:t xml:space="preserve">(n=396</w:t>
              </w:r>
            </w:ins>
            <w:ins w:author="Ndeye Fatou Faye" w:date="2021-05-29T17:14:00Z" w:id="224">
              <w:r>
                <w:rPr>
                  <w:rFonts w:ascii="Calibri" w:hAnsi="Calibri" w:cs="Calibri"/>
                  <w:color w:val="000000"/>
                  <w:sz w:val="22"/>
                  <w:szCs w:val="22"/>
                </w:rPr>
                <w:t xml:space="preserve">)</w:t>
              </w:r>
            </w:ins>
          </w:p>
        </w:tc>
        <w:tc>
          <w:tcPr>
            <w:tcW w:w="724" w:type="pct"/>
            <w:tcBorders>
              <w:top w:val="single" w:color="auto" w:sz="4" w:space="0"/>
              <w:left w:val="nil"/>
              <w:bottom w:val="single" w:color="auto" w:sz="4" w:space="0"/>
              <w:right w:val="single" w:color="auto" w:sz="4" w:space="0"/>
            </w:tcBorders>
            <w:shd w:val="clear" w:color="auto" w:fill="auto"/>
            <w:noWrap/>
            <w:vAlign w:val="bottom"/>
            <w:hideMark/>
            <w:tcPrChange w:author="Ndeye Fatou Faye" w:date="2021-05-29T17:16:00Z" w:id="225">
              <w:tcPr>
                <w:tcW w:w="1240" w:type="dxa"/>
                <w:tcBorders>
                  <w:top w:val="single" w:color="auto" w:sz="4" w:space="0"/>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29E6C009" w14:textId="50E97DD3">
            <w:pPr>
              <w:jc w:val="left"/>
              <w:rPr>
                <w:ins w:author="Ndeye Fatou Faye" w:date="2021-05-29T17:13:00Z" w:id="226"/>
                <w:rFonts w:ascii="Calibri" w:hAnsi="Calibri" w:cs="Calibri"/>
                <w:color w:val="000000"/>
                <w:sz w:val="22"/>
                <w:szCs w:val="22"/>
              </w:rPr>
            </w:pPr>
            <w:ins w:author="Ndeye Fatou Faye" w:date="2021-05-29T17:13:00Z" w:id="227">
              <w:r w:rsidRPr="00AD7F3C">
                <w:rPr>
                  <w:rFonts w:ascii="Calibri" w:hAnsi="Calibri" w:cs="Calibri"/>
                  <w:color w:val="000000"/>
                  <w:sz w:val="22"/>
                  <w:szCs w:val="22"/>
                </w:rPr>
                <w:t xml:space="preserve">MBANE </w:t>
              </w:r>
            </w:ins>
            <w:ins w:author="Ndeye Fatou Faye" w:date="2021-05-29T17:14:00Z" w:id="228">
              <w:r>
                <w:rPr>
                  <w:rFonts w:ascii="Calibri" w:hAnsi="Calibri" w:cs="Calibri"/>
                  <w:color w:val="000000"/>
                  <w:sz w:val="22"/>
                  <w:szCs w:val="22"/>
                </w:rPr>
                <w:t xml:space="preserve">(n=1303</w:t>
              </w:r>
            </w:ins>
            <w:ins w:author="Ndeye Fatou Faye" w:date="2021-05-29T17:14:00Z" w:id="230">
              <w:r>
                <w:rPr>
                  <w:rFonts w:ascii="Calibri" w:hAnsi="Calibri" w:cs="Calibri"/>
                  <w:color w:val="000000"/>
                  <w:sz w:val="22"/>
                  <w:szCs w:val="22"/>
                </w:rPr>
                <w:t xml:space="preserve">)</w:t>
              </w:r>
            </w:ins>
          </w:p>
        </w:tc>
        <w:tc>
          <w:tcPr>
            <w:tcW w:w="724" w:type="pct"/>
            <w:tcBorders>
              <w:top w:val="single" w:color="auto" w:sz="4" w:space="0"/>
              <w:left w:val="nil"/>
              <w:bottom w:val="single" w:color="auto" w:sz="4" w:space="0"/>
              <w:right w:val="single" w:color="auto" w:sz="4" w:space="0"/>
            </w:tcBorders>
            <w:shd w:val="clear" w:color="auto" w:fill="auto"/>
            <w:noWrap/>
            <w:vAlign w:val="bottom"/>
            <w:hideMark/>
            <w:tcPrChange w:author="Ndeye Fatou Faye" w:date="2021-05-29T17:16:00Z" w:id="231">
              <w:tcPr>
                <w:tcW w:w="1240" w:type="dxa"/>
                <w:tcBorders>
                  <w:top w:val="single" w:color="auto" w:sz="4" w:space="0"/>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1461F223" w14:textId="379FFBDF">
            <w:pPr>
              <w:jc w:val="left"/>
              <w:rPr>
                <w:ins w:author="Ndeye Fatou Faye" w:date="2021-05-29T17:13:00Z" w:id="232"/>
                <w:rFonts w:ascii="Calibri" w:hAnsi="Calibri" w:cs="Calibri"/>
                <w:color w:val="000000"/>
                <w:sz w:val="22"/>
                <w:szCs w:val="22"/>
              </w:rPr>
            </w:pPr>
            <w:ins w:author="Ndeye Fatou Faye" w:date="2021-05-29T17:13:00Z" w:id="233">
              <w:r w:rsidRPr="00AD7F3C">
                <w:rPr>
                  <w:rFonts w:ascii="Calibri" w:hAnsi="Calibri" w:cs="Calibri"/>
                  <w:color w:val="000000"/>
                  <w:sz w:val="22"/>
                  <w:szCs w:val="22"/>
                </w:rPr>
                <w:t xml:space="preserve">VELINGARA </w:t>
              </w:r>
            </w:ins>
            <w:ins w:author="Ndeye Fatou Faye" w:date="2021-05-29T17:15:00Z" w:id="234">
              <w:r>
                <w:rPr>
                  <w:rFonts w:ascii="Calibri" w:hAnsi="Calibri" w:cs="Calibri"/>
                  <w:color w:val="000000"/>
                  <w:sz w:val="22"/>
                  <w:szCs w:val="22"/>
                </w:rPr>
                <w:t xml:space="preserve">(n=851</w:t>
              </w:r>
            </w:ins>
            <w:ins w:author="Ndeye Fatou Faye" w:date="2021-05-29T17:15:00Z" w:id="236">
              <w:r>
                <w:rPr>
                  <w:rFonts w:ascii="Calibri" w:hAnsi="Calibri" w:cs="Calibri"/>
                  <w:color w:val="000000"/>
                  <w:sz w:val="22"/>
                  <w:szCs w:val="22"/>
                </w:rPr>
                <w:t xml:space="preserve">)</w:t>
              </w:r>
            </w:ins>
          </w:p>
        </w:tc>
      </w:tr>
      <w:tr w:rsidRPr="00AD7F3C" w:rsidR="00AD7F3C" w:rsidTr="00AD7F3C" w14:paraId="7D7F4AE7" w14:textId="77777777">
        <w:trPr>
          <w:trHeight w:val="288"/>
          <w:ins w:author="Ndeye Fatou Faye" w:date="2021-05-29T17:13:00Z" w:id="237"/>
          <w:trPrChange w:author="Ndeye Fatou Faye" w:date="2021-05-29T17:16:00Z" w:id="238">
            <w:trPr>
              <w:trHeight w:val="288"/>
            </w:trPr>
          </w:trPrChange>
        </w:trPr>
        <w:tc>
          <w:tcPr>
            <w:tcW w:w="1519" w:type="pct"/>
            <w:tcBorders>
              <w:top w:val="nil"/>
              <w:left w:val="single" w:color="auto" w:sz="4" w:space="0"/>
              <w:bottom w:val="single" w:color="auto" w:sz="4" w:space="0"/>
              <w:right w:val="single" w:color="auto" w:sz="4" w:space="0"/>
            </w:tcBorders>
            <w:shd w:val="clear" w:color="auto" w:fill="auto"/>
            <w:vAlign w:val="center"/>
            <w:hideMark/>
            <w:tcPrChange w:author="Ndeye Fatou Faye" w:date="2021-05-29T17:16:00Z" w:id="239">
              <w:tcPr>
                <w:tcW w:w="2600" w:type="dxa"/>
                <w:tcBorders>
                  <w:top w:val="nil"/>
                  <w:left w:val="single" w:color="auto" w:sz="4" w:space="0"/>
                  <w:bottom w:val="single" w:color="auto" w:sz="4" w:space="0"/>
                  <w:right w:val="single" w:color="auto" w:sz="4" w:space="0"/>
                </w:tcBorders>
                <w:shd w:val="clear" w:color="auto" w:fill="auto"/>
                <w:vAlign w:val="center"/>
                <w:hideMark/>
              </w:tcPr>
            </w:tcPrChange>
          </w:tcPr>
          <w:p w:rsidRPr="00AD7F3C" w:rsidR="00AD7F3C" w:rsidP="00AD7F3C" w:rsidRDefault="00AD7F3C" w14:paraId="7B88B947" w14:textId="77777777">
            <w:pPr>
              <w:jc w:val="left"/>
              <w:rPr>
                <w:ins w:author="Ndeye Fatou Faye" w:date="2021-05-29T17:13:00Z" w:id="240"/>
                <w:rFonts w:ascii="Arial" w:hAnsi="Arial" w:cs="Arial"/>
                <w:color w:val="000000"/>
                <w:sz w:val="18"/>
                <w:szCs w:val="18"/>
              </w:rPr>
            </w:pPr>
            <w:ins w:author="Ndeye Fatou Faye" w:date="2021-05-29T17:13:00Z" w:id="241">
              <w:r w:rsidRPr="00AD7F3C">
                <w:rPr>
                  <w:rFonts w:ascii="Arial" w:hAnsi="Arial" w:cs="Arial"/>
                  <w:color w:val="000000"/>
                  <w:sz w:val="18"/>
                  <w:szCs w:val="18"/>
                </w:rPr>
                <w:t xml:space="preserve">BOVINS</w:t>
              </w:r>
            </w:ins>
          </w:p>
        </w:tc>
        <w:tc>
          <w:tcPr>
            <w:tcW w:w="1308" w:type="pct"/>
            <w:tcBorders>
              <w:top w:val="nil"/>
              <w:left w:val="nil"/>
              <w:bottom w:val="single" w:color="auto" w:sz="4" w:space="0"/>
              <w:right w:val="single" w:color="auto" w:sz="4" w:space="0"/>
            </w:tcBorders>
            <w:shd w:val="clear" w:color="auto" w:fill="auto"/>
            <w:noWrap/>
            <w:vAlign w:val="bottom"/>
            <w:hideMark/>
            <w:tcPrChange w:author="Ndeye Fatou Faye" w:date="2021-05-29T17:16:00Z" w:id="242">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4738C883" w14:textId="357E346E">
            <w:pPr>
              <w:jc w:val="left"/>
              <w:rPr>
                <w:ins w:author="Ndeye Fatou Faye" w:date="2021-05-29T17:13:00Z" w:id="243"/>
                <w:rFonts w:ascii="Calibri" w:hAnsi="Calibri" w:cs="Calibri"/>
                <w:color w:val="000000"/>
                <w:sz w:val="22"/>
                <w:szCs w:val="22"/>
              </w:rPr>
            </w:pPr>
            <w:ins w:author="DELLDRAMOMO" w:date="2021-05-30T02:05:00Z" w:id="245">
              <w:r w:rsidR="005C22F5">
                <w:rPr>
                  <w:rFonts w:ascii="Calibri" w:hAnsi="Calibri" w:cs="Calibri"/>
                  <w:color w:val="000000"/>
                  <w:sz w:val="22"/>
                  <w:szCs w:val="22"/>
                </w:rPr>
                <w:t xml:space="preserve"> 0</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46">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68711CD5" w14:textId="5150A82C">
            <w:pPr>
              <w:jc w:val="left"/>
              <w:rPr>
                <w:ins w:author="Ndeye Fatou Faye" w:date="2021-05-29T17:13:00Z" w:id="247"/>
                <w:rFonts w:ascii="Calibri" w:hAnsi="Calibri" w:cs="Calibri"/>
                <w:color w:val="000000"/>
                <w:sz w:val="22"/>
                <w:szCs w:val="22"/>
              </w:rPr>
            </w:pPr>
            <w:ins w:author="DELLDRAMOMO" w:date="2021-05-30T02:09:00Z" w:id="249">
              <w:r w:rsidR="005C22F5">
                <w:rPr>
                  <w:rFonts w:ascii="Calibri" w:hAnsi="Calibri" w:cs="Calibri"/>
                  <w:color w:val="000000"/>
                  <w:sz w:val="22"/>
                  <w:szCs w:val="22"/>
                </w:rPr>
                <w:t xml:space="preserve"> 0</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50">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566C1003" w14:textId="1FC1A3D5">
            <w:pPr>
              <w:jc w:val="left"/>
              <w:rPr>
                <w:ins w:author="Ndeye Fatou Faye" w:date="2021-05-29T17:13:00Z" w:id="251"/>
                <w:rFonts w:ascii="Calibri" w:hAnsi="Calibri" w:cs="Calibri"/>
                <w:color w:val="000000"/>
                <w:sz w:val="22"/>
                <w:szCs w:val="22"/>
              </w:rPr>
            </w:pPr>
            <w:ins w:author="DELLDRAMOMO" w:date="2021-05-30T02:09:00Z" w:id="253">
              <w:r w:rsidR="005C22F5">
                <w:rPr>
                  <w:rFonts w:ascii="Calibri" w:hAnsi="Calibri" w:cs="Calibri"/>
                  <w:color w:val="000000"/>
                  <w:sz w:val="22"/>
                  <w:szCs w:val="22"/>
                </w:rPr>
                <w:t xml:space="preserve"> 0</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54">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0AAF2DDE" w14:textId="54E11DA8">
            <w:pPr>
              <w:jc w:val="left"/>
              <w:rPr>
                <w:ins w:author="Ndeye Fatou Faye" w:date="2021-05-29T17:13:00Z" w:id="255"/>
                <w:rFonts w:ascii="Calibri" w:hAnsi="Calibri" w:cs="Calibri"/>
                <w:color w:val="000000"/>
                <w:sz w:val="22"/>
                <w:szCs w:val="22"/>
              </w:rPr>
            </w:pPr>
            <w:ins w:author="DELLDRAMOMO" w:date="2021-05-30T02:10:00Z" w:id="257">
              <w:r w:rsidR="005C22F5">
                <w:rPr>
                  <w:rFonts w:ascii="Calibri" w:hAnsi="Calibri" w:cs="Calibri"/>
                  <w:color w:val="000000"/>
                  <w:sz w:val="22"/>
                  <w:szCs w:val="22"/>
                </w:rPr>
                <w:t xml:space="preserve"> 4</w:t>
              </w:r>
            </w:ins>
          </w:p>
        </w:tc>
      </w:tr>
      <w:tr w:rsidRPr="00AD7F3C" w:rsidR="00AD7F3C" w:rsidTr="00AD7F3C" w14:paraId="23B27EEC" w14:textId="77777777">
        <w:trPr>
          <w:trHeight w:val="288"/>
          <w:ins w:author="Ndeye Fatou Faye" w:date="2021-05-29T17:13:00Z" w:id="258"/>
          <w:trPrChange w:author="Ndeye Fatou Faye" w:date="2021-05-29T17:16:00Z" w:id="259">
            <w:trPr>
              <w:trHeight w:val="288"/>
            </w:trPr>
          </w:trPrChange>
        </w:trPr>
        <w:tc>
          <w:tcPr>
            <w:tcW w:w="1519" w:type="pct"/>
            <w:tcBorders>
              <w:top w:val="nil"/>
              <w:left w:val="single" w:color="auto" w:sz="4" w:space="0"/>
              <w:bottom w:val="single" w:color="auto" w:sz="4" w:space="0"/>
              <w:right w:val="single" w:color="auto" w:sz="4" w:space="0"/>
            </w:tcBorders>
            <w:shd w:val="clear" w:color="auto" w:fill="auto"/>
            <w:vAlign w:val="center"/>
            <w:hideMark/>
            <w:tcPrChange w:author="Ndeye Fatou Faye" w:date="2021-05-29T17:16:00Z" w:id="260">
              <w:tcPr>
                <w:tcW w:w="2600" w:type="dxa"/>
                <w:tcBorders>
                  <w:top w:val="nil"/>
                  <w:left w:val="single" w:color="auto" w:sz="4" w:space="0"/>
                  <w:bottom w:val="single" w:color="auto" w:sz="4" w:space="0"/>
                  <w:right w:val="single" w:color="auto" w:sz="4" w:space="0"/>
                </w:tcBorders>
                <w:shd w:val="clear" w:color="auto" w:fill="auto"/>
                <w:vAlign w:val="center"/>
                <w:hideMark/>
              </w:tcPr>
            </w:tcPrChange>
          </w:tcPr>
          <w:p w:rsidRPr="00AD7F3C" w:rsidR="00AD7F3C" w:rsidP="00AD7F3C" w:rsidRDefault="00AD7F3C" w14:paraId="17697509" w14:textId="77777777">
            <w:pPr>
              <w:jc w:val="left"/>
              <w:rPr>
                <w:ins w:author="Ndeye Fatou Faye" w:date="2021-05-29T17:13:00Z" w:id="261"/>
                <w:rFonts w:ascii="Arial" w:hAnsi="Arial" w:cs="Arial"/>
                <w:color w:val="000000"/>
                <w:sz w:val="18"/>
                <w:szCs w:val="18"/>
              </w:rPr>
            </w:pPr>
            <w:ins w:author="Ndeye Fatou Faye" w:date="2021-05-29T17:13:00Z" w:id="262">
              <w:r w:rsidRPr="00AD7F3C">
                <w:rPr>
                  <w:rFonts w:ascii="Arial" w:hAnsi="Arial" w:cs="Arial"/>
                  <w:color w:val="000000"/>
                  <w:sz w:val="18"/>
                  <w:szCs w:val="18"/>
                </w:rPr>
                <w:t xml:space="preserve">CAPRINS</w:t>
              </w:r>
            </w:ins>
          </w:p>
        </w:tc>
        <w:tc>
          <w:tcPr>
            <w:tcW w:w="1308" w:type="pct"/>
            <w:tcBorders>
              <w:top w:val="nil"/>
              <w:left w:val="nil"/>
              <w:bottom w:val="single" w:color="auto" w:sz="4" w:space="0"/>
              <w:right w:val="single" w:color="auto" w:sz="4" w:space="0"/>
            </w:tcBorders>
            <w:shd w:val="clear" w:color="auto" w:fill="auto"/>
            <w:noWrap/>
            <w:vAlign w:val="bottom"/>
            <w:hideMark/>
            <w:tcPrChange w:author="Ndeye Fatou Faye" w:date="2021-05-29T17:16:00Z" w:id="263">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43BB8A26" w14:textId="79C08B9C">
            <w:pPr>
              <w:jc w:val="left"/>
              <w:rPr>
                <w:ins w:author="Ndeye Fatou Faye" w:date="2021-05-29T17:13:00Z" w:id="264"/>
                <w:rFonts w:ascii="Calibri" w:hAnsi="Calibri" w:cs="Calibri"/>
                <w:color w:val="000000"/>
                <w:sz w:val="22"/>
                <w:szCs w:val="22"/>
              </w:rPr>
            </w:pPr>
            <w:ins w:author="DELLDRAMOMO" w:date="2021-05-30T02:13:00Z" w:id="266">
              <w:r w:rsidR="005C22F5">
                <w:rPr>
                  <w:rFonts w:ascii="Calibri" w:hAnsi="Calibri" w:cs="Calibri"/>
                  <w:color w:val="000000"/>
                  <w:sz w:val="22"/>
                  <w:szCs w:val="22"/>
                </w:rPr>
                <w:t xml:space="preserve"> 4</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67">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0CAFB045" w14:textId="6F66900F">
            <w:pPr>
              <w:jc w:val="left"/>
              <w:rPr>
                <w:ins w:author="Ndeye Fatou Faye" w:date="2021-05-29T17:13:00Z" w:id="268"/>
                <w:rFonts w:ascii="Calibri" w:hAnsi="Calibri" w:cs="Calibri"/>
                <w:color w:val="000000"/>
                <w:sz w:val="22"/>
                <w:szCs w:val="22"/>
              </w:rPr>
            </w:pPr>
            <w:ins w:author="DELLDRAMOMO" w:date="2021-05-30T02:14:00Z" w:id="270">
              <w:r w:rsidR="005C22F5">
                <w:rPr>
                  <w:rFonts w:ascii="Calibri" w:hAnsi="Calibri" w:cs="Calibri"/>
                  <w:color w:val="000000"/>
                  <w:sz w:val="22"/>
                  <w:szCs w:val="22"/>
                </w:rPr>
                <w:t xml:space="preserve"> 4</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71">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4B0A0016" w14:textId="37B08AA8">
            <w:pPr>
              <w:jc w:val="left"/>
              <w:rPr>
                <w:ins w:author="Ndeye Fatou Faye" w:date="2021-05-29T17:13:00Z" w:id="272"/>
                <w:rFonts w:ascii="Calibri" w:hAnsi="Calibri" w:cs="Calibri"/>
                <w:color w:val="000000"/>
                <w:sz w:val="22"/>
                <w:szCs w:val="22"/>
              </w:rPr>
            </w:pPr>
            <w:ins w:author="DELLDRAMOMO" w:date="2021-05-30T02:11:00Z" w:id="274">
              <w:r w:rsidR="005C22F5">
                <w:rPr>
                  <w:rFonts w:ascii="Calibri" w:hAnsi="Calibri" w:cs="Calibri"/>
                  <w:color w:val="000000"/>
                  <w:sz w:val="22"/>
                  <w:szCs w:val="22"/>
                </w:rPr>
                <w:t xml:space="preserve"> 5</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75">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59B22E99" w14:textId="002BAA4E">
            <w:pPr>
              <w:jc w:val="left"/>
              <w:rPr>
                <w:ins w:author="Ndeye Fatou Faye" w:date="2021-05-29T17:13:00Z" w:id="276"/>
                <w:rFonts w:ascii="Calibri" w:hAnsi="Calibri" w:cs="Calibri"/>
                <w:color w:val="000000"/>
                <w:sz w:val="22"/>
                <w:szCs w:val="22"/>
              </w:rPr>
            </w:pPr>
            <w:ins w:author="DELLDRAMOMO" w:date="2021-05-30T02:14:00Z" w:id="278">
              <w:r w:rsidR="005C22F5">
                <w:rPr>
                  <w:rFonts w:ascii="Calibri" w:hAnsi="Calibri" w:cs="Calibri"/>
                  <w:color w:val="000000"/>
                  <w:sz w:val="22"/>
                  <w:szCs w:val="22"/>
                </w:rPr>
                <w:t xml:space="preserve"> 5 </w:t>
              </w:r>
            </w:ins>
            <w:bookmarkStart w:name="_GoBack" w:id="279"/>
            <w:bookmarkEnd w:id="279"/>
          </w:p>
        </w:tc>
      </w:tr>
      <w:tr w:rsidRPr="00AD7F3C" w:rsidR="00AD7F3C" w:rsidTr="00AD7F3C" w14:paraId="04E40AE3" w14:textId="77777777">
        <w:trPr>
          <w:trHeight w:val="288"/>
          <w:ins w:author="Ndeye Fatou Faye" w:date="2021-05-29T17:13:00Z" w:id="280"/>
          <w:trPrChange w:author="Ndeye Fatou Faye" w:date="2021-05-29T17:16:00Z" w:id="281">
            <w:trPr>
              <w:trHeight w:val="288"/>
            </w:trPr>
          </w:trPrChange>
        </w:trPr>
        <w:tc>
          <w:tcPr>
            <w:tcW w:w="1519" w:type="pct"/>
            <w:tcBorders>
              <w:top w:val="nil"/>
              <w:left w:val="single" w:color="auto" w:sz="4" w:space="0"/>
              <w:bottom w:val="single" w:color="auto" w:sz="4" w:space="0"/>
              <w:right w:val="single" w:color="auto" w:sz="4" w:space="0"/>
            </w:tcBorders>
            <w:shd w:val="clear" w:color="auto" w:fill="auto"/>
            <w:vAlign w:val="center"/>
            <w:hideMark/>
            <w:tcPrChange w:author="Ndeye Fatou Faye" w:date="2021-05-29T17:16:00Z" w:id="282">
              <w:tcPr>
                <w:tcW w:w="2600" w:type="dxa"/>
                <w:tcBorders>
                  <w:top w:val="nil"/>
                  <w:left w:val="single" w:color="auto" w:sz="4" w:space="0"/>
                  <w:bottom w:val="single" w:color="auto" w:sz="4" w:space="0"/>
                  <w:right w:val="single" w:color="auto" w:sz="4" w:space="0"/>
                </w:tcBorders>
                <w:shd w:val="clear" w:color="auto" w:fill="auto"/>
                <w:vAlign w:val="center"/>
                <w:hideMark/>
              </w:tcPr>
            </w:tcPrChange>
          </w:tcPr>
          <w:p w:rsidRPr="00AD7F3C" w:rsidR="00AD7F3C" w:rsidP="00AD7F3C" w:rsidRDefault="00AD7F3C" w14:paraId="11BBE753" w14:textId="77777777">
            <w:pPr>
              <w:jc w:val="left"/>
              <w:rPr>
                <w:ins w:author="Ndeye Fatou Faye" w:date="2021-05-29T17:13:00Z" w:id="283"/>
                <w:rFonts w:ascii="Arial" w:hAnsi="Arial" w:cs="Arial"/>
                <w:color w:val="000000"/>
                <w:sz w:val="18"/>
                <w:szCs w:val="18"/>
              </w:rPr>
            </w:pPr>
            <w:ins w:author="Ndeye Fatou Faye" w:date="2021-05-29T17:13:00Z" w:id="284">
              <w:r w:rsidRPr="00AD7F3C">
                <w:rPr>
                  <w:rFonts w:ascii="Arial" w:hAnsi="Arial" w:cs="Arial"/>
                  <w:color w:val="000000"/>
                  <w:sz w:val="18"/>
                  <w:szCs w:val="18"/>
                </w:rPr>
                <w:t xml:space="preserve">OVINS</w:t>
              </w:r>
            </w:ins>
          </w:p>
        </w:tc>
        <w:tc>
          <w:tcPr>
            <w:tcW w:w="1308" w:type="pct"/>
            <w:tcBorders>
              <w:top w:val="nil"/>
              <w:left w:val="nil"/>
              <w:bottom w:val="single" w:color="auto" w:sz="4" w:space="0"/>
              <w:right w:val="single" w:color="auto" w:sz="4" w:space="0"/>
            </w:tcBorders>
            <w:shd w:val="clear" w:color="auto" w:fill="auto"/>
            <w:noWrap/>
            <w:vAlign w:val="bottom"/>
            <w:hideMark/>
            <w:tcPrChange w:author="Ndeye Fatou Faye" w:date="2021-05-29T17:16:00Z" w:id="285">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70A6087B" w14:textId="18580AFA">
            <w:pPr>
              <w:jc w:val="left"/>
              <w:rPr>
                <w:ins w:author="Ndeye Fatou Faye" w:date="2021-05-29T17:13:00Z" w:id="286"/>
                <w:rFonts w:ascii="Calibri" w:hAnsi="Calibri" w:cs="Calibri"/>
                <w:color w:val="000000"/>
                <w:sz w:val="22"/>
                <w:szCs w:val="22"/>
              </w:rPr>
            </w:pPr>
            <w:ins w:author="DELLDRAMOMO" w:date="2021-05-30T02:12:00Z" w:id="288">
              <w:r w:rsidR="005C22F5">
                <w:rPr>
                  <w:rFonts w:ascii="Calibri" w:hAnsi="Calibri" w:cs="Calibri"/>
                  <w:color w:val="000000"/>
                  <w:sz w:val="22"/>
                  <w:szCs w:val="22"/>
                </w:rPr>
                <w:t xml:space="preserve"> 5</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89">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2CA052C4" w14:textId="2C3673A6">
            <w:pPr>
              <w:jc w:val="left"/>
              <w:rPr>
                <w:ins w:author="Ndeye Fatou Faye" w:date="2021-05-29T17:13:00Z" w:id="290"/>
                <w:rFonts w:ascii="Calibri" w:hAnsi="Calibri" w:cs="Calibri"/>
                <w:color w:val="000000"/>
                <w:sz w:val="22"/>
                <w:szCs w:val="22"/>
              </w:rPr>
            </w:pPr>
            <w:ins w:author="DELLDRAMOMO" w:date="2021-05-30T02:14:00Z" w:id="292">
              <w:r w:rsidR="005C22F5">
                <w:rPr>
                  <w:rFonts w:ascii="Calibri" w:hAnsi="Calibri" w:cs="Calibri"/>
                  <w:color w:val="000000"/>
                  <w:sz w:val="22"/>
                  <w:szCs w:val="22"/>
                </w:rPr>
                <w:t xml:space="preserve"> 10</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93">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1D93FB41" w14:textId="374BFB23">
            <w:pPr>
              <w:jc w:val="left"/>
              <w:rPr>
                <w:ins w:author="Ndeye Fatou Faye" w:date="2021-05-29T17:13:00Z" w:id="294"/>
                <w:rFonts w:ascii="Calibri" w:hAnsi="Calibri" w:cs="Calibri"/>
                <w:color w:val="000000"/>
                <w:sz w:val="22"/>
                <w:szCs w:val="22"/>
              </w:rPr>
            </w:pPr>
            <w:ins w:author="DELLDRAMOMO" w:date="2021-05-30T02:12:00Z" w:id="296">
              <w:r w:rsidR="005C22F5">
                <w:rPr>
                  <w:rFonts w:ascii="Calibri" w:hAnsi="Calibri" w:cs="Calibri"/>
                  <w:color w:val="000000"/>
                  <w:sz w:val="22"/>
                  <w:szCs w:val="22"/>
                </w:rPr>
                <w:t xml:space="preserve"> 7</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297">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511A9C1E" w14:textId="66859E99">
            <w:pPr>
              <w:jc w:val="left"/>
              <w:rPr>
                <w:ins w:author="Ndeye Fatou Faye" w:date="2021-05-29T17:13:00Z" w:id="298"/>
                <w:rFonts w:ascii="Calibri" w:hAnsi="Calibri" w:cs="Calibri"/>
                <w:color w:val="000000"/>
                <w:sz w:val="22"/>
                <w:szCs w:val="22"/>
              </w:rPr>
            </w:pPr>
            <w:ins w:author="DELLDRAMOMO" w:date="2021-05-30T02:14:00Z" w:id="300">
              <w:r w:rsidR="005C22F5">
                <w:rPr>
                  <w:rFonts w:ascii="Calibri" w:hAnsi="Calibri" w:cs="Calibri"/>
                  <w:color w:val="000000"/>
                  <w:sz w:val="22"/>
                  <w:szCs w:val="22"/>
                </w:rPr>
                <w:t xml:space="preserve"> 10</w:t>
              </w:r>
            </w:ins>
          </w:p>
        </w:tc>
      </w:tr>
      <w:tr w:rsidRPr="00AD7F3C" w:rsidR="00AD7F3C" w:rsidTr="00AD7F3C" w14:paraId="68C79B5E" w14:textId="77777777">
        <w:trPr>
          <w:trHeight w:val="288"/>
          <w:ins w:author="Ndeye Fatou Faye" w:date="2021-05-29T17:13:00Z" w:id="301"/>
          <w:trPrChange w:author="Ndeye Fatou Faye" w:date="2021-05-29T17:16:00Z" w:id="302">
            <w:trPr>
              <w:trHeight w:val="288"/>
            </w:trPr>
          </w:trPrChange>
        </w:trPr>
        <w:tc>
          <w:tcPr>
            <w:tcW w:w="1519" w:type="pct"/>
            <w:tcBorders>
              <w:top w:val="nil"/>
              <w:left w:val="single" w:color="auto" w:sz="4" w:space="0"/>
              <w:bottom w:val="single" w:color="auto" w:sz="4" w:space="0"/>
              <w:right w:val="single" w:color="auto" w:sz="4" w:space="0"/>
            </w:tcBorders>
            <w:shd w:val="clear" w:color="auto" w:fill="auto"/>
            <w:vAlign w:val="center"/>
            <w:hideMark/>
            <w:tcPrChange w:author="Ndeye Fatou Faye" w:date="2021-05-29T17:16:00Z" w:id="303">
              <w:tcPr>
                <w:tcW w:w="2600" w:type="dxa"/>
                <w:tcBorders>
                  <w:top w:val="nil"/>
                  <w:left w:val="single" w:color="auto" w:sz="4" w:space="0"/>
                  <w:bottom w:val="single" w:color="auto" w:sz="4" w:space="0"/>
                  <w:right w:val="single" w:color="auto" w:sz="4" w:space="0"/>
                </w:tcBorders>
                <w:shd w:val="clear" w:color="auto" w:fill="auto"/>
                <w:vAlign w:val="center"/>
                <w:hideMark/>
              </w:tcPr>
            </w:tcPrChange>
          </w:tcPr>
          <w:p w:rsidRPr="00AD7F3C" w:rsidR="00AD7F3C" w:rsidP="00AD7F3C" w:rsidRDefault="00AD7F3C" w14:paraId="3B824DBA" w14:textId="77777777">
            <w:pPr>
              <w:jc w:val="left"/>
              <w:rPr>
                <w:ins w:author="Ndeye Fatou Faye" w:date="2021-05-29T17:13:00Z" w:id="304"/>
                <w:rFonts w:ascii="Arial" w:hAnsi="Arial" w:cs="Arial"/>
                <w:color w:val="000000"/>
                <w:sz w:val="18"/>
                <w:szCs w:val="18"/>
              </w:rPr>
            </w:pPr>
            <w:ins w:author="Ndeye Fatou Faye" w:date="2021-05-29T17:13:00Z" w:id="305">
              <w:r w:rsidRPr="00AD7F3C">
                <w:rPr>
                  <w:rFonts w:ascii="Arial" w:hAnsi="Arial" w:cs="Arial"/>
                  <w:color w:val="000000"/>
                  <w:sz w:val="18"/>
                  <w:szCs w:val="18"/>
                </w:rPr>
                <w:t xml:space="preserve">POULTRY</w:t>
              </w:r>
            </w:ins>
          </w:p>
        </w:tc>
        <w:tc>
          <w:tcPr>
            <w:tcW w:w="1308" w:type="pct"/>
            <w:tcBorders>
              <w:top w:val="nil"/>
              <w:left w:val="nil"/>
              <w:bottom w:val="single" w:color="auto" w:sz="4" w:space="0"/>
              <w:right w:val="single" w:color="auto" w:sz="4" w:space="0"/>
            </w:tcBorders>
            <w:shd w:val="clear" w:color="auto" w:fill="auto"/>
            <w:noWrap/>
            <w:vAlign w:val="bottom"/>
            <w:hideMark/>
            <w:tcPrChange w:author="Ndeye Fatou Faye" w:date="2021-05-29T17:16:00Z" w:id="306">
              <w:tcPr>
                <w:tcW w:w="2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10ECB94E" w14:textId="341D55F5">
            <w:pPr>
              <w:jc w:val="left"/>
              <w:rPr>
                <w:ins w:author="Ndeye Fatou Faye" w:date="2021-05-29T17:13:00Z" w:id="307"/>
                <w:rFonts w:ascii="Calibri" w:hAnsi="Calibri" w:cs="Calibri"/>
                <w:color w:val="000000"/>
                <w:sz w:val="22"/>
                <w:szCs w:val="22"/>
              </w:rPr>
            </w:pPr>
            <w:ins w:author="DELLDRAMOMO" w:date="2021-05-30T02:13:00Z" w:id="309">
              <w:r w:rsidR="005C22F5">
                <w:rPr>
                  <w:rFonts w:ascii="Calibri" w:hAnsi="Calibri" w:cs="Calibri"/>
                  <w:color w:val="000000"/>
                  <w:sz w:val="22"/>
                  <w:szCs w:val="22"/>
                </w:rPr>
                <w:t xml:space="preserve"> 7</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310">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648DABEB" w14:textId="1937564E">
            <w:pPr>
              <w:jc w:val="left"/>
              <w:rPr>
                <w:ins w:author="Ndeye Fatou Faye" w:date="2021-05-29T17:13:00Z" w:id="311"/>
                <w:rFonts w:ascii="Calibri" w:hAnsi="Calibri" w:cs="Calibri"/>
                <w:color w:val="000000"/>
                <w:sz w:val="22"/>
                <w:szCs w:val="22"/>
              </w:rPr>
            </w:pPr>
            <w:ins w:author="DELLDRAMOMO" w:date="2021-05-30T02:13:00Z" w:id="313">
              <w:r w:rsidR="005C22F5">
                <w:rPr>
                  <w:rFonts w:ascii="Calibri" w:hAnsi="Calibri" w:cs="Calibri"/>
                  <w:color w:val="000000"/>
                  <w:sz w:val="22"/>
                  <w:szCs w:val="22"/>
                </w:rPr>
                <w:t xml:space="preserve"> 9</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314">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2A093442" w14:textId="2953DB09">
            <w:pPr>
              <w:jc w:val="left"/>
              <w:rPr>
                <w:ins w:author="Ndeye Fatou Faye" w:date="2021-05-29T17:13:00Z" w:id="315"/>
                <w:rFonts w:ascii="Calibri" w:hAnsi="Calibri" w:cs="Calibri"/>
                <w:color w:val="000000"/>
                <w:sz w:val="22"/>
                <w:szCs w:val="22"/>
              </w:rPr>
            </w:pPr>
            <w:ins w:author="DELLDRAMOMO" w:date="2021-05-30T02:12:00Z" w:id="317">
              <w:r w:rsidR="005C22F5">
                <w:rPr>
                  <w:rFonts w:ascii="Calibri" w:hAnsi="Calibri" w:cs="Calibri"/>
                  <w:color w:val="000000"/>
                  <w:sz w:val="22"/>
                  <w:szCs w:val="22"/>
                </w:rPr>
                <w:t xml:space="preserve"> 7</w:t>
              </w:r>
            </w:ins>
          </w:p>
        </w:tc>
        <w:tc>
          <w:tcPr>
            <w:tcW w:w="724" w:type="pct"/>
            <w:tcBorders>
              <w:top w:val="nil"/>
              <w:left w:val="nil"/>
              <w:bottom w:val="single" w:color="auto" w:sz="4" w:space="0"/>
              <w:right w:val="single" w:color="auto" w:sz="4" w:space="0"/>
            </w:tcBorders>
            <w:shd w:val="clear" w:color="auto" w:fill="auto"/>
            <w:noWrap/>
            <w:vAlign w:val="bottom"/>
            <w:hideMark/>
            <w:tcPrChange w:author="Ndeye Fatou Faye" w:date="2021-05-29T17:16:00Z" w:id="318">
              <w:tcPr>
                <w:tcW w:w="1240" w:type="dxa"/>
                <w:tcBorders>
                  <w:top w:val="nil"/>
                  <w:left w:val="nil"/>
                  <w:bottom w:val="single" w:color="auto" w:sz="4" w:space="0"/>
                  <w:right w:val="single" w:color="auto" w:sz="4" w:space="0"/>
                </w:tcBorders>
                <w:shd w:val="clear" w:color="auto" w:fill="auto"/>
                <w:noWrap/>
                <w:vAlign w:val="bottom"/>
                <w:hideMark/>
              </w:tcPr>
            </w:tcPrChange>
          </w:tcPr>
          <w:p w:rsidRPr="00AD7F3C" w:rsidR="00AD7F3C" w:rsidP="00AD7F3C" w:rsidRDefault="00AD7F3C" w14:paraId="3E26924E" w14:textId="17440810">
            <w:pPr>
              <w:jc w:val="left"/>
              <w:rPr>
                <w:ins w:author="Ndeye Fatou Faye" w:date="2021-05-29T17:13:00Z" w:id="319"/>
                <w:rFonts w:ascii="Calibri" w:hAnsi="Calibri" w:cs="Calibri"/>
                <w:color w:val="000000"/>
                <w:sz w:val="22"/>
                <w:szCs w:val="22"/>
              </w:rPr>
            </w:pPr>
            <w:ins w:author="DELLDRAMOMO" w:date="2021-05-30T02:14:00Z" w:id="321">
              <w:r w:rsidR="005C22F5">
                <w:rPr>
                  <w:rFonts w:ascii="Calibri" w:hAnsi="Calibri" w:cs="Calibri"/>
                  <w:color w:val="000000"/>
                  <w:sz w:val="22"/>
                  <w:szCs w:val="22"/>
                </w:rPr>
                <w:t xml:space="preserve"> 4</w:t>
              </w:r>
            </w:ins>
          </w:p>
        </w:tc>
      </w:tr>
    </w:tbl>
    <w:p w:rsidRPr="007767AC" w:rsidR="00AD7F3C" w:rsidP="00393069" w:rsidRDefault="00AD7F3C" w14:paraId="0B2740AC" w14:textId="77777777">
      <w:pPr>
        <w:pBdr>
          <w:top w:val="nil"/>
          <w:left w:val="nil"/>
          <w:bottom w:val="nil"/>
          <w:right w:val="nil"/>
          <w:between w:val="nil"/>
        </w:pBdr>
        <w:spacing w:line="360" w:lineRule="auto"/>
        <w:rPr>
          <w:rFonts w:eastAsia="Arial Narrow" w:cs="Arial Narrow"/>
          <w:color w:val="000000"/>
          <w:szCs w:val="24"/>
          <w:lang w:val="fr-SN"/>
        </w:rPr>
      </w:pPr>
    </w:p>
    <w:tbl>
      <w:tblPr>
        <w:tblW w:w="5000" w:type="pct"/>
        <w:jc w:val="center"/>
        <w:tblCellMar>
          <w:left w:w="70" w:type="dxa"/>
          <w:right w:w="70" w:type="dxa"/>
        </w:tblCellMar>
        <w:tblLook w:val="04a0"/>
      </w:tblPr>
      <w:tblGrid>
        <w:gridCol w:w="1295"/>
        <w:gridCol w:w="1295"/>
        <w:gridCol w:w="1296"/>
        <w:gridCol w:w="1294"/>
        <w:gridCol w:w="1294"/>
        <w:gridCol w:w="1294"/>
        <w:gridCol w:w="1294"/>
      </w:tblGrid>
      <w:tr w:rsidRPr="009B613D" w:rsidR="00393069" w:rsidDel="009B31EF" w:rsidTr="00A153B5" w14:paraId="0D77BEA8" w14:textId="6DA6C135">
        <w:trPr>
          <w:trHeight w:val="288"/>
          <w:jc w:val="center"/>
          <w:del w:author="Ndeye Fatou Faye" w:date="2021-05-29T17:22:00Z" w:id="322"/>
        </w:trPr>
        <w:tc>
          <w:tcPr>
            <w:tcW w:w="714" w:type="pc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9B613D" w:rsidR="00393069" w:rsidDel="009B31EF" w:rsidP="00A153B5" w:rsidRDefault="00393069" w14:paraId="4601BE32" w14:textId="78240173">
            <w:pPr>
              <w:jc w:val="center"/>
              <w:rPr>
                <w:del w:author="Ndeye Fatou Faye" w:date="2021-05-29T17:22:00Z" w:id="323"/>
                <w:rFonts w:ascii="Calibri" w:hAnsi="Calibri" w:cs="Calibri"/>
                <w:color w:val="000000"/>
                <w:sz w:val="22"/>
                <w:szCs w:val="22"/>
              </w:rPr>
            </w:pPr>
            <w:del w:author="Ndeye Fatou Faye" w:date="2021-05-29T17:22:00Z" w:id="324">
              <w:r w:rsidRPr="009B613D" w:rsidDel="009B31EF">
                <w:rPr>
                  <w:rFonts w:ascii="Calibri" w:hAnsi="Calibri" w:cs="Calibri"/>
                  <w:color w:val="000000"/>
                  <w:sz w:val="22"/>
                  <w:szCs w:val="22"/>
                </w:rPr>
                <w:delText>Commune</w:delText>
              </w:r>
            </w:del>
          </w:p>
        </w:tc>
        <w:tc>
          <w:tcPr>
            <w:tcW w:w="1429" w:type="pct"/>
            <w:gridSpan w:val="2"/>
            <w:tcBorders>
              <w:top w:val="single" w:color="auto" w:sz="4" w:space="0"/>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4BEA6558" w14:textId="18588BCC">
            <w:pPr>
              <w:jc w:val="center"/>
              <w:rPr>
                <w:del w:author="Ndeye Fatou Faye" w:date="2021-05-29T17:22:00Z" w:id="325"/>
                <w:rFonts w:ascii="Calibri" w:hAnsi="Calibri" w:cs="Calibri"/>
                <w:color w:val="000000"/>
                <w:sz w:val="22"/>
                <w:szCs w:val="22"/>
              </w:rPr>
            </w:pPr>
            <w:del w:author="Ndeye Fatou Faye" w:date="2021-05-29T17:22:00Z" w:id="326">
              <w:r w:rsidRPr="009B613D" w:rsidDel="009B31EF">
                <w:rPr>
                  <w:rFonts w:ascii="Calibri" w:hAnsi="Calibri" w:cs="Calibri"/>
                  <w:color w:val="000000"/>
                  <w:sz w:val="22"/>
                  <w:szCs w:val="22"/>
                </w:rPr>
                <w:delText>Possession animaux</w:delText>
              </w:r>
            </w:del>
          </w:p>
        </w:tc>
        <w:tc>
          <w:tcPr>
            <w:tcW w:w="714" w:type="pct"/>
            <w:tcBorders>
              <w:top w:val="single" w:color="auto" w:sz="4" w:space="0"/>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7A3ED15C" w14:textId="17F7BDB2">
            <w:pPr>
              <w:jc w:val="center"/>
              <w:rPr>
                <w:del w:author="Ndeye Fatou Faye" w:date="2021-05-29T17:22:00Z" w:id="327"/>
                <w:rFonts w:ascii="Arial" w:hAnsi="Arial" w:cs="Arial"/>
                <w:color w:val="000000"/>
                <w:sz w:val="18"/>
                <w:szCs w:val="18"/>
              </w:rPr>
            </w:pPr>
            <w:del w:author="Ndeye Fatou Faye" w:date="2021-05-29T17:22:00Z" w:id="328">
              <w:r w:rsidRPr="009B613D" w:rsidDel="009B31EF">
                <w:rPr>
                  <w:rFonts w:ascii="Arial" w:hAnsi="Arial" w:cs="Arial"/>
                  <w:color w:val="000000"/>
                  <w:sz w:val="18"/>
                  <w:szCs w:val="18"/>
                </w:rPr>
                <w:delText>BOVINS</w:delText>
              </w:r>
            </w:del>
          </w:p>
        </w:tc>
        <w:tc>
          <w:tcPr>
            <w:tcW w:w="714" w:type="pct"/>
            <w:tcBorders>
              <w:top w:val="single" w:color="auto" w:sz="4" w:space="0"/>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56F2A1F1" w14:textId="16350C11">
            <w:pPr>
              <w:jc w:val="center"/>
              <w:rPr>
                <w:del w:author="Ndeye Fatou Faye" w:date="2021-05-29T17:22:00Z" w:id="329"/>
                <w:rFonts w:ascii="Arial" w:hAnsi="Arial" w:cs="Arial"/>
                <w:color w:val="000000"/>
                <w:sz w:val="18"/>
                <w:szCs w:val="18"/>
              </w:rPr>
            </w:pPr>
            <w:del w:author="Ndeye Fatou Faye" w:date="2021-05-29T17:22:00Z" w:id="330">
              <w:r w:rsidRPr="009B613D" w:rsidDel="009B31EF">
                <w:rPr>
                  <w:rFonts w:ascii="Arial" w:hAnsi="Arial" w:cs="Arial"/>
                  <w:color w:val="000000"/>
                  <w:sz w:val="18"/>
                  <w:szCs w:val="18"/>
                </w:rPr>
                <w:delText>CAPRINS</w:delText>
              </w:r>
            </w:del>
          </w:p>
        </w:tc>
        <w:tc>
          <w:tcPr>
            <w:tcW w:w="714" w:type="pct"/>
            <w:tcBorders>
              <w:top w:val="single" w:color="auto" w:sz="4" w:space="0"/>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353B8D91" w14:textId="0C1C96B6">
            <w:pPr>
              <w:jc w:val="center"/>
              <w:rPr>
                <w:del w:author="Ndeye Fatou Faye" w:date="2021-05-29T17:22:00Z" w:id="331"/>
                <w:rFonts w:ascii="Arial" w:hAnsi="Arial" w:cs="Arial"/>
                <w:color w:val="000000"/>
                <w:sz w:val="18"/>
                <w:szCs w:val="18"/>
              </w:rPr>
            </w:pPr>
            <w:del w:author="Ndeye Fatou Faye" w:date="2021-05-29T17:22:00Z" w:id="332">
              <w:r w:rsidRPr="009B613D" w:rsidDel="009B31EF">
                <w:rPr>
                  <w:rFonts w:ascii="Arial" w:hAnsi="Arial" w:cs="Arial"/>
                  <w:color w:val="000000"/>
                  <w:sz w:val="18"/>
                  <w:szCs w:val="18"/>
                </w:rPr>
                <w:delText>OVINS</w:delText>
              </w:r>
            </w:del>
          </w:p>
        </w:tc>
        <w:tc>
          <w:tcPr>
            <w:tcW w:w="714" w:type="pct"/>
            <w:tcBorders>
              <w:top w:val="single" w:color="auto" w:sz="4" w:space="0"/>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48B2C68C" w14:textId="3FCE6FE0">
            <w:pPr>
              <w:jc w:val="center"/>
              <w:rPr>
                <w:del w:author="Ndeye Fatou Faye" w:date="2021-05-29T17:22:00Z" w:id="333"/>
                <w:rFonts w:ascii="Arial" w:hAnsi="Arial" w:cs="Arial"/>
                <w:color w:val="000000"/>
                <w:sz w:val="18"/>
                <w:szCs w:val="18"/>
              </w:rPr>
            </w:pPr>
            <w:del w:author="Ndeye Fatou Faye" w:date="2021-05-29T17:22:00Z" w:id="334">
              <w:r w:rsidRPr="009B613D" w:rsidDel="009B31EF">
                <w:rPr>
                  <w:rFonts w:ascii="Arial" w:hAnsi="Arial" w:cs="Arial"/>
                  <w:color w:val="000000"/>
                  <w:sz w:val="18"/>
                  <w:szCs w:val="18"/>
                </w:rPr>
                <w:delText>VOLAILLES</w:delText>
              </w:r>
            </w:del>
          </w:p>
        </w:tc>
      </w:tr>
      <w:tr w:rsidRPr="009B613D" w:rsidR="00393069" w:rsidDel="009B31EF" w:rsidTr="00A153B5" w14:paraId="2C45C5EB" w14:textId="32499F72">
        <w:trPr>
          <w:trHeight w:val="288"/>
          <w:jc w:val="center"/>
          <w:del w:author="Ndeye Fatou Faye" w:date="2021-05-29T17:22:00Z" w:id="335"/>
        </w:trPr>
        <w:tc>
          <w:tcPr>
            <w:tcW w:w="714" w:type="pc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45D9E5AF" w14:textId="1E513287">
            <w:pPr>
              <w:jc w:val="center"/>
              <w:rPr>
                <w:del w:author="Ndeye Fatou Faye" w:date="2021-05-29T17:22:00Z" w:id="336"/>
                <w:rFonts w:ascii="Arial" w:hAnsi="Arial" w:cs="Arial"/>
                <w:color w:val="000000"/>
                <w:sz w:val="18"/>
                <w:szCs w:val="18"/>
              </w:rPr>
            </w:pPr>
            <w:del w:author="Ndeye Fatou Faye" w:date="2021-05-29T17:22:00Z" w:id="337">
              <w:r w:rsidRPr="009B613D" w:rsidDel="009B31EF">
                <w:rPr>
                  <w:rFonts w:ascii="Arial" w:hAnsi="Arial" w:cs="Arial"/>
                  <w:color w:val="000000"/>
                  <w:sz w:val="18"/>
                  <w:szCs w:val="18"/>
                </w:rPr>
                <w:delText xml:space="preserve">TESSEKRE </w:delText>
              </w:r>
            </w:del>
          </w:p>
        </w:tc>
        <w:tc>
          <w:tcPr>
            <w:tcW w:w="714" w:type="pc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534D3C52" w14:textId="2C0C3525">
            <w:pPr>
              <w:jc w:val="center"/>
              <w:rPr>
                <w:del w:author="Ndeye Fatou Faye" w:date="2021-05-29T17:22:00Z" w:id="338"/>
                <w:rFonts w:ascii="Arial" w:hAnsi="Arial" w:cs="Arial"/>
                <w:color w:val="000000"/>
                <w:sz w:val="18"/>
                <w:szCs w:val="18"/>
              </w:rPr>
            </w:pPr>
            <w:del w:author="Ndeye Fatou Faye" w:date="2021-05-29T17:22:00Z" w:id="339">
              <w:r w:rsidRPr="009B613D" w:rsidDel="009B31EF">
                <w:rPr>
                  <w:rFonts w:ascii="Arial" w:hAnsi="Arial" w:cs="Arial"/>
                  <w:color w:val="000000"/>
                  <w:sz w:val="18"/>
                  <w:szCs w:val="18"/>
                </w:rPr>
                <w:delText>OUI</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550FF625" w14:textId="6B5F8695">
            <w:pPr>
              <w:jc w:val="center"/>
              <w:rPr>
                <w:del w:author="Ndeye Fatou Faye" w:date="2021-05-29T17:22:00Z" w:id="340"/>
                <w:rFonts w:ascii="Arial" w:hAnsi="Arial" w:cs="Arial"/>
                <w:color w:val="000000"/>
                <w:sz w:val="18"/>
                <w:szCs w:val="18"/>
              </w:rPr>
            </w:pPr>
            <w:del w:author="Ndeye Fatou Faye" w:date="2021-05-29T17:22:00Z" w:id="341">
              <w:r w:rsidRPr="009B613D" w:rsidDel="009B31EF">
                <w:rPr>
                  <w:rFonts w:ascii="Arial" w:hAnsi="Arial" w:cs="Arial"/>
                  <w:color w:val="000000"/>
                  <w:sz w:val="18"/>
                  <w:szCs w:val="18"/>
                </w:rPr>
                <w:delText>N</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6062D9E8" w14:textId="4ABB0088">
            <w:pPr>
              <w:jc w:val="center"/>
              <w:rPr>
                <w:del w:author="Ndeye Fatou Faye" w:date="2021-05-29T17:22:00Z" w:id="342"/>
                <w:rFonts w:ascii="Arial" w:hAnsi="Arial" w:cs="Arial"/>
                <w:color w:val="000000"/>
                <w:sz w:val="18"/>
                <w:szCs w:val="18"/>
              </w:rPr>
            </w:pPr>
            <w:del w:author="Ndeye Fatou Faye" w:date="2021-05-29T17:22:00Z" w:id="343">
              <w:r w:rsidRPr="009B613D" w:rsidDel="009B31EF">
                <w:rPr>
                  <w:rFonts w:ascii="Arial" w:hAnsi="Arial" w:cs="Arial"/>
                  <w:color w:val="000000"/>
                  <w:sz w:val="18"/>
                  <w:szCs w:val="18"/>
                </w:rPr>
                <w:delText>4</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B4E8BC5" w14:textId="03104BBC">
            <w:pPr>
              <w:jc w:val="center"/>
              <w:rPr>
                <w:del w:author="Ndeye Fatou Faye" w:date="2021-05-29T17:22:00Z" w:id="344"/>
                <w:rFonts w:ascii="Arial" w:hAnsi="Arial" w:cs="Arial"/>
                <w:color w:val="000000"/>
                <w:sz w:val="18"/>
                <w:szCs w:val="18"/>
              </w:rPr>
            </w:pPr>
            <w:del w:author="Ndeye Fatou Faye" w:date="2021-05-29T17:22:00Z" w:id="345">
              <w:r w:rsidRPr="009B613D" w:rsidDel="009B31EF">
                <w:rPr>
                  <w:rFonts w:ascii="Arial" w:hAnsi="Arial" w:cs="Arial"/>
                  <w:color w:val="000000"/>
                  <w:sz w:val="18"/>
                  <w:szCs w:val="18"/>
                </w:rPr>
                <w:delText>4</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F54F363" w14:textId="2336151C">
            <w:pPr>
              <w:jc w:val="center"/>
              <w:rPr>
                <w:del w:author="Ndeye Fatou Faye" w:date="2021-05-29T17:22:00Z" w:id="346"/>
                <w:rFonts w:ascii="Arial" w:hAnsi="Arial" w:cs="Arial"/>
                <w:color w:val="000000"/>
                <w:sz w:val="18"/>
                <w:szCs w:val="18"/>
              </w:rPr>
            </w:pPr>
            <w:del w:author="Ndeye Fatou Faye" w:date="2021-05-29T17:22:00Z" w:id="347">
              <w:r w:rsidRPr="009B613D" w:rsidDel="009B31EF">
                <w:rPr>
                  <w:rFonts w:ascii="Arial" w:hAnsi="Arial" w:cs="Arial"/>
                  <w:color w:val="000000"/>
                  <w:sz w:val="18"/>
                  <w:szCs w:val="18"/>
                </w:rPr>
                <w:delText>4</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909E93F" w14:textId="6CD49449">
            <w:pPr>
              <w:jc w:val="center"/>
              <w:rPr>
                <w:del w:author="Ndeye Fatou Faye" w:date="2021-05-29T17:22:00Z" w:id="348"/>
                <w:rFonts w:ascii="Arial" w:hAnsi="Arial" w:cs="Arial"/>
                <w:color w:val="000000"/>
                <w:sz w:val="18"/>
                <w:szCs w:val="18"/>
              </w:rPr>
            </w:pPr>
            <w:del w:author="Ndeye Fatou Faye" w:date="2021-05-29T17:22:00Z" w:id="349">
              <w:r w:rsidRPr="009B613D" w:rsidDel="009B31EF">
                <w:rPr>
                  <w:rFonts w:ascii="Arial" w:hAnsi="Arial" w:cs="Arial"/>
                  <w:color w:val="000000"/>
                  <w:sz w:val="18"/>
                  <w:szCs w:val="18"/>
                </w:rPr>
                <w:delText>4</w:delText>
              </w:r>
            </w:del>
          </w:p>
        </w:tc>
      </w:tr>
      <w:tr w:rsidRPr="009B613D" w:rsidR="00393069" w:rsidDel="009B31EF" w:rsidTr="00A153B5" w14:paraId="0EC4E56B" w14:textId="27271473">
        <w:trPr>
          <w:trHeight w:val="288"/>
          <w:jc w:val="center"/>
          <w:del w:author="Ndeye Fatou Faye" w:date="2021-05-29T17:22:00Z" w:id="350"/>
        </w:trPr>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0BC68C69" w14:textId="4D7693AF">
            <w:pPr>
              <w:jc w:val="left"/>
              <w:rPr>
                <w:del w:author="Ndeye Fatou Faye" w:date="2021-05-29T17:22:00Z" w:id="351"/>
                <w:rFonts w:ascii="Arial" w:hAnsi="Arial" w:cs="Arial"/>
                <w:color w:val="000000"/>
                <w:sz w:val="18"/>
                <w:szCs w:val="18"/>
              </w:rPr>
            </w:pPr>
          </w:p>
        </w:tc>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5B0548EC" w14:textId="590C6E0D">
            <w:pPr>
              <w:jc w:val="left"/>
              <w:rPr>
                <w:del w:author="Ndeye Fatou Faye" w:date="2021-05-29T17:22:00Z" w:id="352"/>
                <w:rFonts w:ascii="Arial" w:hAnsi="Arial" w:cs="Arial"/>
                <w:color w:val="000000"/>
                <w:sz w:val="18"/>
                <w:szCs w:val="18"/>
              </w:rPr>
            </w:pPr>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74CB6916" w14:textId="4CE6BB85">
            <w:pPr>
              <w:jc w:val="center"/>
              <w:rPr>
                <w:del w:author="Ndeye Fatou Faye" w:date="2021-05-29T17:22:00Z" w:id="353"/>
                <w:rFonts w:ascii="Arial" w:hAnsi="Arial" w:cs="Arial"/>
                <w:color w:val="000000"/>
                <w:sz w:val="18"/>
                <w:szCs w:val="18"/>
              </w:rPr>
            </w:pPr>
            <w:del w:author="Ndeye Fatou Faye" w:date="2021-05-29T17:22:00Z" w:id="354">
              <w:r w:rsidRPr="009B613D" w:rsidDel="009B31EF">
                <w:rPr>
                  <w:rFonts w:ascii="Arial" w:hAnsi="Arial" w:cs="Arial"/>
                  <w:color w:val="000000"/>
                  <w:sz w:val="18"/>
                  <w:szCs w:val="18"/>
                </w:rPr>
                <w:delText>Moyenne</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3A8B6BA7" w14:textId="055A155B">
            <w:pPr>
              <w:jc w:val="center"/>
              <w:rPr>
                <w:del w:author="Ndeye Fatou Faye" w:date="2021-05-29T17:22:00Z" w:id="355"/>
                <w:rFonts w:ascii="Arial" w:hAnsi="Arial" w:cs="Arial"/>
                <w:b/>
                <w:bCs/>
                <w:color w:val="000000"/>
                <w:sz w:val="18"/>
                <w:szCs w:val="18"/>
              </w:rPr>
            </w:pPr>
            <w:commentRangeStart w:id="356"/>
            <w:del w:author="Ndeye Fatou Faye" w:date="2021-05-29T17:22:00Z" w:id="357">
              <w:r w:rsidRPr="009B613D" w:rsidDel="009B31EF">
                <w:rPr>
                  <w:rFonts w:ascii="Arial" w:hAnsi="Arial" w:cs="Arial"/>
                  <w:b/>
                  <w:bCs/>
                  <w:color w:val="000000"/>
                  <w:sz w:val="18"/>
                  <w:szCs w:val="18"/>
                </w:rPr>
                <w:delText> </w:delText>
              </w:r>
              <w:commentRangeEnd w:id="356"/>
              <w:r w:rsidDel="009B31EF" w:rsidR="00582488">
                <w:rPr>
                  <w:rStyle w:val="Marquedecommentaire"/>
                </w:rPr>
                <w:commentReference w:id="356"/>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1ADA67C" w14:textId="6BF20193">
            <w:pPr>
              <w:jc w:val="center"/>
              <w:rPr>
                <w:del w:author="Ndeye Fatou Faye" w:date="2021-05-29T17:22:00Z" w:id="358"/>
                <w:rFonts w:ascii="Arial" w:hAnsi="Arial" w:cs="Arial"/>
                <w:b/>
                <w:bCs/>
                <w:color w:val="000000"/>
                <w:sz w:val="18"/>
                <w:szCs w:val="18"/>
              </w:rPr>
            </w:pPr>
            <w:del w:author="Ndeye Fatou Faye" w:date="2021-05-29T17:22:00Z" w:id="359">
              <w:r w:rsidRPr="009B613D" w:rsidDel="009B31EF">
                <w:rPr>
                  <w:rFonts w:ascii="Arial" w:hAnsi="Arial" w:cs="Arial"/>
                  <w:b/>
                  <w:bCs/>
                  <w:color w:val="000000"/>
                  <w:sz w:val="18"/>
                  <w:szCs w:val="18"/>
                </w:rPr>
                <w:delText>0,00</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DD89B18" w14:textId="3E33431D">
            <w:pPr>
              <w:jc w:val="center"/>
              <w:rPr>
                <w:del w:author="Ndeye Fatou Faye" w:date="2021-05-29T17:22:00Z" w:id="360"/>
                <w:rFonts w:ascii="Arial" w:hAnsi="Arial" w:cs="Arial"/>
                <w:b/>
                <w:bCs/>
                <w:color w:val="000000"/>
                <w:sz w:val="18"/>
                <w:szCs w:val="18"/>
              </w:rPr>
            </w:pPr>
            <w:del w:author="Ndeye Fatou Faye" w:date="2021-05-29T17:22:00Z" w:id="361">
              <w:r w:rsidRPr="009B613D" w:rsidDel="009B31EF">
                <w:rPr>
                  <w:rFonts w:ascii="Arial" w:hAnsi="Arial" w:cs="Arial"/>
                  <w:b/>
                  <w:bCs/>
                  <w:color w:val="000000"/>
                  <w:sz w:val="18"/>
                  <w:szCs w:val="18"/>
                </w:rPr>
                <w:delText>0,00</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9C2BC77" w14:textId="4FA279CA">
            <w:pPr>
              <w:jc w:val="center"/>
              <w:rPr>
                <w:del w:author="Ndeye Fatou Faye" w:date="2021-05-29T17:22:00Z" w:id="362"/>
                <w:rFonts w:ascii="Arial" w:hAnsi="Arial" w:cs="Arial"/>
                <w:b/>
                <w:bCs/>
                <w:color w:val="000000"/>
                <w:sz w:val="18"/>
                <w:szCs w:val="18"/>
              </w:rPr>
            </w:pPr>
            <w:del w:author="Ndeye Fatou Faye" w:date="2021-05-29T17:22:00Z" w:id="363">
              <w:r w:rsidRPr="009B613D" w:rsidDel="009B31EF">
                <w:rPr>
                  <w:rFonts w:ascii="Arial" w:hAnsi="Arial" w:cs="Arial"/>
                  <w:b/>
                  <w:bCs/>
                  <w:color w:val="000000"/>
                  <w:sz w:val="18"/>
                  <w:szCs w:val="18"/>
                </w:rPr>
                <w:delText>0,00</w:delText>
              </w:r>
            </w:del>
          </w:p>
        </w:tc>
      </w:tr>
      <w:tr w:rsidRPr="009B613D" w:rsidR="00393069" w:rsidDel="009B31EF" w:rsidTr="00A153B5" w14:paraId="62266F3F" w14:textId="03A81979">
        <w:trPr>
          <w:trHeight w:val="288"/>
          <w:jc w:val="center"/>
          <w:del w:author="Ndeye Fatou Faye" w:date="2021-05-29T17:22:00Z" w:id="364"/>
        </w:trPr>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32A1F896" w14:textId="21483FFE">
            <w:pPr>
              <w:jc w:val="center"/>
              <w:rPr>
                <w:del w:author="Ndeye Fatou Faye" w:date="2021-05-29T17:22:00Z" w:id="365"/>
                <w:rFonts w:ascii="Arial" w:hAnsi="Arial" w:cs="Arial"/>
                <w:color w:val="000000"/>
                <w:sz w:val="18"/>
                <w:szCs w:val="18"/>
              </w:rPr>
            </w:pPr>
            <w:del w:author="Ndeye Fatou Faye" w:date="2021-05-29T17:22:00Z" w:id="366">
              <w:r w:rsidRPr="009B613D" w:rsidDel="009B31EF">
                <w:rPr>
                  <w:rFonts w:ascii="Arial" w:hAnsi="Arial" w:cs="Arial"/>
                  <w:color w:val="000000"/>
                  <w:sz w:val="18"/>
                  <w:szCs w:val="18"/>
                </w:rPr>
                <w:delText>THIEL</w:delText>
              </w:r>
            </w:del>
          </w:p>
        </w:tc>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0ACA6D9C" w14:textId="6BCBC04C">
            <w:pPr>
              <w:jc w:val="center"/>
              <w:rPr>
                <w:del w:author="Ndeye Fatou Faye" w:date="2021-05-29T17:22:00Z" w:id="367"/>
                <w:rFonts w:ascii="Arial" w:hAnsi="Arial" w:cs="Arial"/>
                <w:color w:val="000000"/>
                <w:sz w:val="18"/>
                <w:szCs w:val="18"/>
              </w:rPr>
            </w:pPr>
            <w:del w:author="Ndeye Fatou Faye" w:date="2021-05-29T17:22:00Z" w:id="368">
              <w:r w:rsidRPr="009B613D" w:rsidDel="009B31EF">
                <w:rPr>
                  <w:rFonts w:ascii="Arial" w:hAnsi="Arial" w:cs="Arial"/>
                  <w:color w:val="000000"/>
                  <w:sz w:val="18"/>
                  <w:szCs w:val="18"/>
                </w:rPr>
                <w:delText>OUI</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12DBA85B" w14:textId="029D1953">
            <w:pPr>
              <w:jc w:val="center"/>
              <w:rPr>
                <w:del w:author="Ndeye Fatou Faye" w:date="2021-05-29T17:22:00Z" w:id="369"/>
                <w:rFonts w:ascii="Arial" w:hAnsi="Arial" w:cs="Arial"/>
                <w:color w:val="000000"/>
                <w:sz w:val="18"/>
                <w:szCs w:val="18"/>
              </w:rPr>
            </w:pPr>
            <w:del w:author="Ndeye Fatou Faye" w:date="2021-05-29T17:22:00Z" w:id="370">
              <w:r w:rsidRPr="009B613D" w:rsidDel="009B31EF">
                <w:rPr>
                  <w:rFonts w:ascii="Arial" w:hAnsi="Arial" w:cs="Arial"/>
                  <w:color w:val="000000"/>
                  <w:sz w:val="18"/>
                  <w:szCs w:val="18"/>
                </w:rPr>
                <w:delText>N</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FD664C2" w14:textId="5FE1466A">
            <w:pPr>
              <w:jc w:val="center"/>
              <w:rPr>
                <w:del w:author="Ndeye Fatou Faye" w:date="2021-05-29T17:22:00Z" w:id="371"/>
                <w:rFonts w:ascii="Arial" w:hAnsi="Arial" w:cs="Arial"/>
                <w:color w:val="000000"/>
                <w:sz w:val="18"/>
                <w:szCs w:val="18"/>
              </w:rPr>
            </w:pPr>
            <w:del w:author="Ndeye Fatou Faye" w:date="2021-05-29T17:22:00Z" w:id="372">
              <w:r w:rsidRPr="009B613D" w:rsidDel="009B31EF">
                <w:rPr>
                  <w:rFonts w:ascii="Arial" w:hAnsi="Arial" w:cs="Arial"/>
                  <w:color w:val="000000"/>
                  <w:sz w:val="18"/>
                  <w:szCs w:val="18"/>
                </w:rPr>
                <w:delText>112</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2EE414B5" w14:textId="6057325D">
            <w:pPr>
              <w:jc w:val="center"/>
              <w:rPr>
                <w:del w:author="Ndeye Fatou Faye" w:date="2021-05-29T17:22:00Z" w:id="373"/>
                <w:rFonts w:ascii="Arial" w:hAnsi="Arial" w:cs="Arial"/>
                <w:color w:val="000000"/>
                <w:sz w:val="18"/>
                <w:szCs w:val="18"/>
              </w:rPr>
            </w:pPr>
            <w:del w:author="Ndeye Fatou Faye" w:date="2021-05-29T17:22:00Z" w:id="374">
              <w:r w:rsidRPr="009B613D" w:rsidDel="009B31EF">
                <w:rPr>
                  <w:rFonts w:ascii="Arial" w:hAnsi="Arial" w:cs="Arial"/>
                  <w:color w:val="000000"/>
                  <w:sz w:val="18"/>
                  <w:szCs w:val="18"/>
                </w:rPr>
                <w:delText>112</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7EFB405D" w14:textId="0C34132C">
            <w:pPr>
              <w:jc w:val="center"/>
              <w:rPr>
                <w:del w:author="Ndeye Fatou Faye" w:date="2021-05-29T17:22:00Z" w:id="375"/>
                <w:rFonts w:ascii="Arial" w:hAnsi="Arial" w:cs="Arial"/>
                <w:color w:val="000000"/>
                <w:sz w:val="18"/>
                <w:szCs w:val="18"/>
              </w:rPr>
            </w:pPr>
            <w:del w:author="Ndeye Fatou Faye" w:date="2021-05-29T17:22:00Z" w:id="376">
              <w:r w:rsidRPr="009B613D" w:rsidDel="009B31EF">
                <w:rPr>
                  <w:rFonts w:ascii="Arial" w:hAnsi="Arial" w:cs="Arial"/>
                  <w:color w:val="000000"/>
                  <w:sz w:val="18"/>
                  <w:szCs w:val="18"/>
                </w:rPr>
                <w:delText>112</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7E11D1C" w14:textId="44D03C5A">
            <w:pPr>
              <w:jc w:val="center"/>
              <w:rPr>
                <w:del w:author="Ndeye Fatou Faye" w:date="2021-05-29T17:22:00Z" w:id="377"/>
                <w:rFonts w:ascii="Arial" w:hAnsi="Arial" w:cs="Arial"/>
                <w:color w:val="000000"/>
                <w:sz w:val="18"/>
                <w:szCs w:val="18"/>
              </w:rPr>
            </w:pPr>
            <w:del w:author="Ndeye Fatou Faye" w:date="2021-05-29T17:22:00Z" w:id="378">
              <w:r w:rsidRPr="009B613D" w:rsidDel="009B31EF">
                <w:rPr>
                  <w:rFonts w:ascii="Arial" w:hAnsi="Arial" w:cs="Arial"/>
                  <w:color w:val="000000"/>
                  <w:sz w:val="18"/>
                  <w:szCs w:val="18"/>
                </w:rPr>
                <w:delText>112</w:delText>
              </w:r>
            </w:del>
          </w:p>
        </w:tc>
      </w:tr>
      <w:tr w:rsidRPr="009B613D" w:rsidR="00393069" w:rsidDel="009B31EF" w:rsidTr="00A153B5" w14:paraId="3295E79D" w14:textId="2CA4770C">
        <w:trPr>
          <w:trHeight w:val="288"/>
          <w:jc w:val="center"/>
          <w:del w:author="Ndeye Fatou Faye" w:date="2021-05-29T17:22:00Z" w:id="379"/>
        </w:trPr>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7786A6F0" w14:textId="62E5E317">
            <w:pPr>
              <w:jc w:val="left"/>
              <w:rPr>
                <w:del w:author="Ndeye Fatou Faye" w:date="2021-05-29T17:22:00Z" w:id="380"/>
                <w:rFonts w:ascii="Arial" w:hAnsi="Arial" w:cs="Arial"/>
                <w:color w:val="000000"/>
                <w:sz w:val="18"/>
                <w:szCs w:val="18"/>
              </w:rPr>
            </w:pPr>
          </w:p>
        </w:tc>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03BF4A57" w14:textId="2845C2AC">
            <w:pPr>
              <w:jc w:val="left"/>
              <w:rPr>
                <w:del w:author="Ndeye Fatou Faye" w:date="2021-05-29T17:22:00Z" w:id="381"/>
                <w:rFonts w:ascii="Arial" w:hAnsi="Arial" w:cs="Arial"/>
                <w:color w:val="000000"/>
                <w:sz w:val="18"/>
                <w:szCs w:val="18"/>
              </w:rPr>
            </w:pPr>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5C93968A" w14:textId="174A07BE">
            <w:pPr>
              <w:jc w:val="center"/>
              <w:rPr>
                <w:del w:author="Ndeye Fatou Faye" w:date="2021-05-29T17:22:00Z" w:id="382"/>
                <w:rFonts w:ascii="Arial" w:hAnsi="Arial" w:cs="Arial"/>
                <w:color w:val="000000"/>
                <w:sz w:val="18"/>
                <w:szCs w:val="18"/>
              </w:rPr>
            </w:pPr>
            <w:del w:author="Ndeye Fatou Faye" w:date="2021-05-29T17:22:00Z" w:id="383">
              <w:r w:rsidRPr="009B613D" w:rsidDel="009B31EF">
                <w:rPr>
                  <w:rFonts w:ascii="Arial" w:hAnsi="Arial" w:cs="Arial"/>
                  <w:color w:val="000000"/>
                  <w:sz w:val="18"/>
                  <w:szCs w:val="18"/>
                </w:rPr>
                <w:delText>Moyenne</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2503090C" w14:textId="0E17D3E6">
            <w:pPr>
              <w:jc w:val="center"/>
              <w:rPr>
                <w:del w:author="Ndeye Fatou Faye" w:date="2021-05-29T17:22:00Z" w:id="384"/>
                <w:rFonts w:ascii="Arial" w:hAnsi="Arial" w:cs="Arial"/>
                <w:b/>
                <w:bCs/>
                <w:color w:val="000000"/>
                <w:sz w:val="18"/>
                <w:szCs w:val="18"/>
              </w:rPr>
            </w:pPr>
            <w:del w:author="Ndeye Fatou Faye" w:date="2021-05-29T17:22:00Z" w:id="385">
              <w:r w:rsidRPr="009B613D" w:rsidDel="009B31EF">
                <w:rPr>
                  <w:rFonts w:ascii="Arial" w:hAnsi="Arial" w:cs="Arial"/>
                  <w:b/>
                  <w:bCs/>
                  <w:color w:val="000000"/>
                  <w:sz w:val="18"/>
                  <w:szCs w:val="18"/>
                </w:rPr>
                <w:delText> </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07ECDD5" w14:textId="4328EA28">
            <w:pPr>
              <w:jc w:val="center"/>
              <w:rPr>
                <w:del w:author="Ndeye Fatou Faye" w:date="2021-05-29T17:22:00Z" w:id="386"/>
                <w:rFonts w:ascii="Arial" w:hAnsi="Arial" w:cs="Arial"/>
                <w:b/>
                <w:bCs/>
                <w:color w:val="000000"/>
                <w:sz w:val="18"/>
                <w:szCs w:val="18"/>
              </w:rPr>
            </w:pPr>
            <w:del w:author="Ndeye Fatou Faye" w:date="2021-05-29T17:22:00Z" w:id="387">
              <w:r w:rsidRPr="009B613D" w:rsidDel="009B31EF">
                <w:rPr>
                  <w:rFonts w:ascii="Arial" w:hAnsi="Arial" w:cs="Arial"/>
                  <w:b/>
                  <w:bCs/>
                  <w:color w:val="000000"/>
                  <w:sz w:val="18"/>
                  <w:szCs w:val="18"/>
                </w:rPr>
                <w:delText>,92</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BAB07E6" w14:textId="13ABE4F0">
            <w:pPr>
              <w:jc w:val="center"/>
              <w:rPr>
                <w:del w:author="Ndeye Fatou Faye" w:date="2021-05-29T17:22:00Z" w:id="388"/>
                <w:rFonts w:ascii="Arial" w:hAnsi="Arial" w:cs="Arial"/>
                <w:b/>
                <w:bCs/>
                <w:color w:val="000000"/>
                <w:sz w:val="18"/>
                <w:szCs w:val="18"/>
              </w:rPr>
            </w:pPr>
            <w:del w:author="Ndeye Fatou Faye" w:date="2021-05-29T17:22:00Z" w:id="389">
              <w:r w:rsidRPr="009B613D" w:rsidDel="009B31EF">
                <w:rPr>
                  <w:rFonts w:ascii="Arial" w:hAnsi="Arial" w:cs="Arial"/>
                  <w:b/>
                  <w:bCs/>
                  <w:color w:val="000000"/>
                  <w:sz w:val="18"/>
                  <w:szCs w:val="18"/>
                </w:rPr>
                <w:delText>,07</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B5AB9C8" w14:textId="447A8DF3">
            <w:pPr>
              <w:jc w:val="center"/>
              <w:rPr>
                <w:del w:author="Ndeye Fatou Faye" w:date="2021-05-29T17:22:00Z" w:id="390"/>
                <w:rFonts w:ascii="Arial" w:hAnsi="Arial" w:cs="Arial"/>
                <w:b/>
                <w:bCs/>
                <w:color w:val="000000"/>
                <w:sz w:val="18"/>
                <w:szCs w:val="18"/>
              </w:rPr>
            </w:pPr>
            <w:del w:author="Ndeye Fatou Faye" w:date="2021-05-29T17:22:00Z" w:id="391">
              <w:r w:rsidRPr="009B613D" w:rsidDel="009B31EF">
                <w:rPr>
                  <w:rFonts w:ascii="Arial" w:hAnsi="Arial" w:cs="Arial"/>
                  <w:b/>
                  <w:bCs/>
                  <w:color w:val="000000"/>
                  <w:sz w:val="18"/>
                  <w:szCs w:val="18"/>
                </w:rPr>
                <w:delText>0,00</w:delText>
              </w:r>
            </w:del>
          </w:p>
        </w:tc>
      </w:tr>
      <w:tr w:rsidRPr="009B613D" w:rsidR="00393069" w:rsidDel="009B31EF" w:rsidTr="00A153B5" w14:paraId="3190DF12" w14:textId="37180EAB">
        <w:trPr>
          <w:trHeight w:val="288"/>
          <w:jc w:val="center"/>
          <w:del w:author="Ndeye Fatou Faye" w:date="2021-05-29T17:22:00Z" w:id="392"/>
        </w:trPr>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3BE34BD6" w14:textId="3C77E40C">
            <w:pPr>
              <w:jc w:val="center"/>
              <w:rPr>
                <w:del w:author="Ndeye Fatou Faye" w:date="2021-05-29T17:22:00Z" w:id="393"/>
                <w:rFonts w:ascii="Arial" w:hAnsi="Arial" w:cs="Arial"/>
                <w:color w:val="000000"/>
                <w:sz w:val="18"/>
                <w:szCs w:val="18"/>
              </w:rPr>
            </w:pPr>
            <w:del w:author="Ndeye Fatou Faye" w:date="2021-05-29T17:22:00Z" w:id="394">
              <w:r w:rsidRPr="009B613D" w:rsidDel="009B31EF">
                <w:rPr>
                  <w:rFonts w:ascii="Arial" w:hAnsi="Arial" w:cs="Arial"/>
                  <w:color w:val="000000"/>
                  <w:sz w:val="18"/>
                  <w:szCs w:val="18"/>
                </w:rPr>
                <w:delText>MBANE</w:delText>
              </w:r>
            </w:del>
          </w:p>
        </w:tc>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19E1321D" w14:textId="5E746E49">
            <w:pPr>
              <w:jc w:val="center"/>
              <w:rPr>
                <w:del w:author="Ndeye Fatou Faye" w:date="2021-05-29T17:22:00Z" w:id="395"/>
                <w:rFonts w:ascii="Arial" w:hAnsi="Arial" w:cs="Arial"/>
                <w:color w:val="000000"/>
                <w:sz w:val="18"/>
                <w:szCs w:val="18"/>
              </w:rPr>
            </w:pPr>
            <w:del w:author="Ndeye Fatou Faye" w:date="2021-05-29T17:22:00Z" w:id="396">
              <w:r w:rsidRPr="009B613D" w:rsidDel="009B31EF">
                <w:rPr>
                  <w:rFonts w:ascii="Arial" w:hAnsi="Arial" w:cs="Arial"/>
                  <w:color w:val="000000"/>
                  <w:sz w:val="18"/>
                  <w:szCs w:val="18"/>
                </w:rPr>
                <w:delText>OUI</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6F4C4AC3" w14:textId="33B7BCC3">
            <w:pPr>
              <w:jc w:val="center"/>
              <w:rPr>
                <w:del w:author="Ndeye Fatou Faye" w:date="2021-05-29T17:22:00Z" w:id="397"/>
                <w:rFonts w:ascii="Arial" w:hAnsi="Arial" w:cs="Arial"/>
                <w:color w:val="000000"/>
                <w:sz w:val="18"/>
                <w:szCs w:val="18"/>
              </w:rPr>
            </w:pPr>
            <w:del w:author="Ndeye Fatou Faye" w:date="2021-05-29T17:22:00Z" w:id="398">
              <w:r w:rsidRPr="009B613D" w:rsidDel="009B31EF">
                <w:rPr>
                  <w:rFonts w:ascii="Arial" w:hAnsi="Arial" w:cs="Arial"/>
                  <w:color w:val="000000"/>
                  <w:sz w:val="18"/>
                  <w:szCs w:val="18"/>
                </w:rPr>
                <w:delText>N</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5CDD1EF0" w14:textId="2AD1614E">
            <w:pPr>
              <w:jc w:val="center"/>
              <w:rPr>
                <w:del w:author="Ndeye Fatou Faye" w:date="2021-05-29T17:22:00Z" w:id="399"/>
                <w:rFonts w:ascii="Arial" w:hAnsi="Arial" w:cs="Arial"/>
                <w:color w:val="000000"/>
                <w:sz w:val="18"/>
                <w:szCs w:val="18"/>
              </w:rPr>
            </w:pPr>
            <w:del w:author="Ndeye Fatou Faye" w:date="2021-05-29T17:22:00Z" w:id="400">
              <w:r w:rsidRPr="009B613D" w:rsidDel="009B31EF">
                <w:rPr>
                  <w:rFonts w:ascii="Arial" w:hAnsi="Arial" w:cs="Arial"/>
                  <w:color w:val="000000"/>
                  <w:sz w:val="18"/>
                  <w:szCs w:val="18"/>
                </w:rPr>
                <w:delText>217</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29F8C005" w14:textId="3D8EA65B">
            <w:pPr>
              <w:jc w:val="center"/>
              <w:rPr>
                <w:del w:author="Ndeye Fatou Faye" w:date="2021-05-29T17:22:00Z" w:id="401"/>
                <w:rFonts w:ascii="Arial" w:hAnsi="Arial" w:cs="Arial"/>
                <w:color w:val="000000"/>
                <w:sz w:val="18"/>
                <w:szCs w:val="18"/>
              </w:rPr>
            </w:pPr>
            <w:del w:author="Ndeye Fatou Faye" w:date="2021-05-29T17:22:00Z" w:id="402">
              <w:r w:rsidRPr="009B613D" w:rsidDel="009B31EF">
                <w:rPr>
                  <w:rFonts w:ascii="Arial" w:hAnsi="Arial" w:cs="Arial"/>
                  <w:color w:val="000000"/>
                  <w:sz w:val="18"/>
                  <w:szCs w:val="18"/>
                </w:rPr>
                <w:delText>217</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6EB49B2" w14:textId="2490D3AB">
            <w:pPr>
              <w:jc w:val="center"/>
              <w:rPr>
                <w:del w:author="Ndeye Fatou Faye" w:date="2021-05-29T17:22:00Z" w:id="403"/>
                <w:rFonts w:ascii="Arial" w:hAnsi="Arial" w:cs="Arial"/>
                <w:color w:val="000000"/>
                <w:sz w:val="18"/>
                <w:szCs w:val="18"/>
              </w:rPr>
            </w:pPr>
            <w:del w:author="Ndeye Fatou Faye" w:date="2021-05-29T17:22:00Z" w:id="404">
              <w:r w:rsidRPr="009B613D" w:rsidDel="009B31EF">
                <w:rPr>
                  <w:rFonts w:ascii="Arial" w:hAnsi="Arial" w:cs="Arial"/>
                  <w:color w:val="000000"/>
                  <w:sz w:val="18"/>
                  <w:szCs w:val="18"/>
                </w:rPr>
                <w:delText>217</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B770F40" w14:textId="6314FC18">
            <w:pPr>
              <w:jc w:val="center"/>
              <w:rPr>
                <w:del w:author="Ndeye Fatou Faye" w:date="2021-05-29T17:22:00Z" w:id="405"/>
                <w:rFonts w:ascii="Arial" w:hAnsi="Arial" w:cs="Arial"/>
                <w:color w:val="000000"/>
                <w:sz w:val="18"/>
                <w:szCs w:val="18"/>
              </w:rPr>
            </w:pPr>
            <w:del w:author="Ndeye Fatou Faye" w:date="2021-05-29T17:22:00Z" w:id="406">
              <w:r w:rsidRPr="009B613D" w:rsidDel="009B31EF">
                <w:rPr>
                  <w:rFonts w:ascii="Arial" w:hAnsi="Arial" w:cs="Arial"/>
                  <w:color w:val="000000"/>
                  <w:sz w:val="18"/>
                  <w:szCs w:val="18"/>
                </w:rPr>
                <w:delText>217</w:delText>
              </w:r>
            </w:del>
          </w:p>
        </w:tc>
      </w:tr>
      <w:tr w:rsidRPr="009B613D" w:rsidR="00393069" w:rsidDel="009B31EF" w:rsidTr="00A153B5" w14:paraId="15ED51CE" w14:textId="203F234D">
        <w:trPr>
          <w:trHeight w:val="288"/>
          <w:jc w:val="center"/>
          <w:del w:author="Ndeye Fatou Faye" w:date="2021-05-29T17:22:00Z" w:id="407"/>
        </w:trPr>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1DCA80B2" w14:textId="30F789D1">
            <w:pPr>
              <w:jc w:val="left"/>
              <w:rPr>
                <w:del w:author="Ndeye Fatou Faye" w:date="2021-05-29T17:22:00Z" w:id="408"/>
                <w:rFonts w:ascii="Arial" w:hAnsi="Arial" w:cs="Arial"/>
                <w:color w:val="000000"/>
                <w:sz w:val="18"/>
                <w:szCs w:val="18"/>
              </w:rPr>
            </w:pPr>
          </w:p>
        </w:tc>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7CB7E741" w14:textId="236EECA5">
            <w:pPr>
              <w:jc w:val="left"/>
              <w:rPr>
                <w:del w:author="Ndeye Fatou Faye" w:date="2021-05-29T17:22:00Z" w:id="409"/>
                <w:rFonts w:ascii="Arial" w:hAnsi="Arial" w:cs="Arial"/>
                <w:color w:val="000000"/>
                <w:sz w:val="18"/>
                <w:szCs w:val="18"/>
              </w:rPr>
            </w:pPr>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362FAA77" w14:textId="717947FC">
            <w:pPr>
              <w:jc w:val="center"/>
              <w:rPr>
                <w:del w:author="Ndeye Fatou Faye" w:date="2021-05-29T17:22:00Z" w:id="410"/>
                <w:rFonts w:ascii="Arial" w:hAnsi="Arial" w:cs="Arial"/>
                <w:color w:val="000000"/>
                <w:sz w:val="18"/>
                <w:szCs w:val="18"/>
              </w:rPr>
            </w:pPr>
            <w:del w:author="Ndeye Fatou Faye" w:date="2021-05-29T17:22:00Z" w:id="411">
              <w:r w:rsidRPr="009B613D" w:rsidDel="009B31EF">
                <w:rPr>
                  <w:rFonts w:ascii="Arial" w:hAnsi="Arial" w:cs="Arial"/>
                  <w:color w:val="000000"/>
                  <w:sz w:val="18"/>
                  <w:szCs w:val="18"/>
                </w:rPr>
                <w:delText>Moyenne</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5DAB68D3" w14:textId="54CB8AC7">
            <w:pPr>
              <w:jc w:val="center"/>
              <w:rPr>
                <w:del w:author="Ndeye Fatou Faye" w:date="2021-05-29T17:22:00Z" w:id="412"/>
                <w:rFonts w:ascii="Arial" w:hAnsi="Arial" w:cs="Arial"/>
                <w:b/>
                <w:bCs/>
                <w:color w:val="000000"/>
                <w:sz w:val="18"/>
                <w:szCs w:val="18"/>
              </w:rPr>
            </w:pPr>
            <w:del w:author="Ndeye Fatou Faye" w:date="2021-05-29T17:22:00Z" w:id="413">
              <w:r w:rsidRPr="009B613D" w:rsidDel="009B31EF">
                <w:rPr>
                  <w:rFonts w:ascii="Arial" w:hAnsi="Arial" w:cs="Arial"/>
                  <w:b/>
                  <w:bCs/>
                  <w:color w:val="000000"/>
                  <w:sz w:val="18"/>
                  <w:szCs w:val="18"/>
                </w:rPr>
                <w:delText>,41</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3E15F71" w14:textId="1F97D46E">
            <w:pPr>
              <w:jc w:val="center"/>
              <w:rPr>
                <w:del w:author="Ndeye Fatou Faye" w:date="2021-05-29T17:22:00Z" w:id="414"/>
                <w:rFonts w:ascii="Arial" w:hAnsi="Arial" w:cs="Arial"/>
                <w:b/>
                <w:bCs/>
                <w:color w:val="000000"/>
                <w:sz w:val="18"/>
                <w:szCs w:val="18"/>
              </w:rPr>
            </w:pPr>
            <w:del w:author="Ndeye Fatou Faye" w:date="2021-05-29T17:22:00Z" w:id="415">
              <w:r w:rsidRPr="009B613D" w:rsidDel="009B31EF">
                <w:rPr>
                  <w:rFonts w:ascii="Arial" w:hAnsi="Arial" w:cs="Arial"/>
                  <w:b/>
                  <w:bCs/>
                  <w:color w:val="000000"/>
                  <w:sz w:val="18"/>
                  <w:szCs w:val="18"/>
                </w:rPr>
                <w:delText>,16</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8171E09" w14:textId="1EBD352A">
            <w:pPr>
              <w:jc w:val="center"/>
              <w:rPr>
                <w:del w:author="Ndeye Fatou Faye" w:date="2021-05-29T17:22:00Z" w:id="416"/>
                <w:rFonts w:ascii="Arial" w:hAnsi="Arial" w:cs="Arial"/>
                <w:b/>
                <w:bCs/>
                <w:color w:val="000000"/>
                <w:sz w:val="18"/>
                <w:szCs w:val="18"/>
              </w:rPr>
            </w:pPr>
            <w:del w:author="Ndeye Fatou Faye" w:date="2021-05-29T17:22:00Z" w:id="417">
              <w:r w:rsidRPr="009B613D" w:rsidDel="009B31EF">
                <w:rPr>
                  <w:rFonts w:ascii="Arial" w:hAnsi="Arial" w:cs="Arial"/>
                  <w:b/>
                  <w:bCs/>
                  <w:color w:val="000000"/>
                  <w:sz w:val="18"/>
                  <w:szCs w:val="18"/>
                </w:rPr>
                <w:delText>,00</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39E80AA6" w14:textId="5BAD3E62">
            <w:pPr>
              <w:jc w:val="center"/>
              <w:rPr>
                <w:del w:author="Ndeye Fatou Faye" w:date="2021-05-29T17:22:00Z" w:id="418"/>
                <w:rFonts w:ascii="Arial" w:hAnsi="Arial" w:cs="Arial"/>
                <w:b/>
                <w:bCs/>
                <w:color w:val="000000"/>
                <w:sz w:val="18"/>
                <w:szCs w:val="18"/>
              </w:rPr>
            </w:pPr>
            <w:del w:author="Ndeye Fatou Faye" w:date="2021-05-29T17:22:00Z" w:id="419">
              <w:r w:rsidRPr="009B613D" w:rsidDel="009B31EF">
                <w:rPr>
                  <w:rFonts w:ascii="Arial" w:hAnsi="Arial" w:cs="Arial"/>
                  <w:b/>
                  <w:bCs/>
                  <w:color w:val="000000"/>
                  <w:sz w:val="18"/>
                  <w:szCs w:val="18"/>
                </w:rPr>
                <w:delText>,18</w:delText>
              </w:r>
            </w:del>
          </w:p>
        </w:tc>
      </w:tr>
      <w:tr w:rsidRPr="009B613D" w:rsidR="00393069" w:rsidDel="009B31EF" w:rsidTr="00A153B5" w14:paraId="5FDCEF76" w14:textId="1E741CCF">
        <w:trPr>
          <w:trHeight w:val="288"/>
          <w:jc w:val="center"/>
          <w:del w:author="Ndeye Fatou Faye" w:date="2021-05-29T17:22:00Z" w:id="420"/>
        </w:trPr>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4C681AF6" w14:textId="3139F174">
            <w:pPr>
              <w:jc w:val="center"/>
              <w:rPr>
                <w:del w:author="Ndeye Fatou Faye" w:date="2021-05-29T17:22:00Z" w:id="421"/>
                <w:rFonts w:ascii="Arial" w:hAnsi="Arial" w:cs="Arial"/>
                <w:color w:val="000000"/>
                <w:sz w:val="18"/>
                <w:szCs w:val="18"/>
              </w:rPr>
            </w:pPr>
            <w:del w:author="Ndeye Fatou Faye" w:date="2021-05-29T17:22:00Z" w:id="422">
              <w:r w:rsidRPr="009B613D" w:rsidDel="009B31EF">
                <w:rPr>
                  <w:rFonts w:ascii="Arial" w:hAnsi="Arial" w:cs="Arial"/>
                  <w:color w:val="000000"/>
                  <w:sz w:val="18"/>
                  <w:szCs w:val="18"/>
                </w:rPr>
                <w:delText>VELINGARA</w:delText>
              </w:r>
            </w:del>
          </w:p>
        </w:tc>
        <w:tc>
          <w:tcPr>
            <w:tcW w:w="714" w:type="pct"/>
            <w:vMerge w:val="restart"/>
            <w:tcBorders>
              <w:top w:val="nil"/>
              <w:left w:val="single" w:color="auto" w:sz="4" w:space="0"/>
              <w:bottom w:val="single" w:color="auto" w:sz="4" w:space="0"/>
              <w:right w:val="single" w:color="auto" w:sz="4" w:space="0"/>
            </w:tcBorders>
            <w:shd w:val="clear" w:color="auto" w:fill="auto"/>
            <w:vAlign w:val="center"/>
            <w:hideMark/>
          </w:tcPr>
          <w:p w:rsidRPr="009B613D" w:rsidR="00393069" w:rsidDel="009B31EF" w:rsidP="00A153B5" w:rsidRDefault="00393069" w14:paraId="50DF2203" w14:textId="16F0B6A0">
            <w:pPr>
              <w:jc w:val="center"/>
              <w:rPr>
                <w:del w:author="Ndeye Fatou Faye" w:date="2021-05-29T17:22:00Z" w:id="423"/>
                <w:rFonts w:ascii="Arial" w:hAnsi="Arial" w:cs="Arial"/>
                <w:color w:val="000000"/>
                <w:sz w:val="18"/>
                <w:szCs w:val="18"/>
              </w:rPr>
            </w:pPr>
            <w:del w:author="Ndeye Fatou Faye" w:date="2021-05-29T17:22:00Z" w:id="424">
              <w:r w:rsidRPr="009B613D" w:rsidDel="009B31EF">
                <w:rPr>
                  <w:rFonts w:ascii="Arial" w:hAnsi="Arial" w:cs="Arial"/>
                  <w:color w:val="000000"/>
                  <w:sz w:val="18"/>
                  <w:szCs w:val="18"/>
                </w:rPr>
                <w:delText>Oui</w:delText>
              </w:r>
            </w:del>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1B28B458" w14:textId="2B9AD68B">
            <w:pPr>
              <w:jc w:val="center"/>
              <w:rPr>
                <w:del w:author="Ndeye Fatou Faye" w:date="2021-05-29T17:22:00Z" w:id="425"/>
                <w:rFonts w:ascii="Arial" w:hAnsi="Arial" w:cs="Arial"/>
                <w:color w:val="000000"/>
                <w:sz w:val="18"/>
                <w:szCs w:val="18"/>
              </w:rPr>
            </w:pPr>
            <w:del w:author="Ndeye Fatou Faye" w:date="2021-05-29T17:22:00Z" w:id="426">
              <w:r w:rsidRPr="009B613D" w:rsidDel="009B31EF">
                <w:rPr>
                  <w:rFonts w:ascii="Arial" w:hAnsi="Arial" w:cs="Arial"/>
                  <w:color w:val="000000"/>
                  <w:sz w:val="18"/>
                  <w:szCs w:val="18"/>
                </w:rPr>
                <w:delText>N</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039B52FD" w14:textId="6E2551BC">
            <w:pPr>
              <w:jc w:val="center"/>
              <w:rPr>
                <w:del w:author="Ndeye Fatou Faye" w:date="2021-05-29T17:22:00Z" w:id="427"/>
                <w:rFonts w:ascii="Arial" w:hAnsi="Arial" w:cs="Arial"/>
                <w:color w:val="000000"/>
                <w:sz w:val="18"/>
                <w:szCs w:val="18"/>
              </w:rPr>
            </w:pPr>
            <w:del w:author="Ndeye Fatou Faye" w:date="2021-05-29T17:22:00Z" w:id="428">
              <w:r w:rsidRPr="009B613D" w:rsidDel="009B31EF">
                <w:rPr>
                  <w:rFonts w:ascii="Arial" w:hAnsi="Arial" w:cs="Arial"/>
                  <w:color w:val="000000"/>
                  <w:sz w:val="18"/>
                  <w:szCs w:val="18"/>
                </w:rPr>
                <w:delText>93</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78CB5E2B" w14:textId="28BD7ED4">
            <w:pPr>
              <w:jc w:val="center"/>
              <w:rPr>
                <w:del w:author="Ndeye Fatou Faye" w:date="2021-05-29T17:22:00Z" w:id="429"/>
                <w:rFonts w:ascii="Arial" w:hAnsi="Arial" w:cs="Arial"/>
                <w:color w:val="000000"/>
                <w:sz w:val="18"/>
                <w:szCs w:val="18"/>
              </w:rPr>
            </w:pPr>
            <w:del w:author="Ndeye Fatou Faye" w:date="2021-05-29T17:22:00Z" w:id="430">
              <w:r w:rsidRPr="009B613D" w:rsidDel="009B31EF">
                <w:rPr>
                  <w:rFonts w:ascii="Arial" w:hAnsi="Arial" w:cs="Arial"/>
                  <w:color w:val="000000"/>
                  <w:sz w:val="18"/>
                  <w:szCs w:val="18"/>
                </w:rPr>
                <w:delText>293</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2CE8828C" w14:textId="08B7434A">
            <w:pPr>
              <w:jc w:val="center"/>
              <w:rPr>
                <w:del w:author="Ndeye Fatou Faye" w:date="2021-05-29T17:22:00Z" w:id="431"/>
                <w:rFonts w:ascii="Arial" w:hAnsi="Arial" w:cs="Arial"/>
                <w:color w:val="000000"/>
                <w:sz w:val="18"/>
                <w:szCs w:val="18"/>
              </w:rPr>
            </w:pPr>
            <w:del w:author="Ndeye Fatou Faye" w:date="2021-05-29T17:22:00Z" w:id="432">
              <w:r w:rsidRPr="009B613D" w:rsidDel="009B31EF">
                <w:rPr>
                  <w:rFonts w:ascii="Arial" w:hAnsi="Arial" w:cs="Arial"/>
                  <w:color w:val="000000"/>
                  <w:sz w:val="18"/>
                  <w:szCs w:val="18"/>
                </w:rPr>
                <w:delText>250</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6EE4F020" w14:textId="799D312A">
            <w:pPr>
              <w:jc w:val="center"/>
              <w:rPr>
                <w:del w:author="Ndeye Fatou Faye" w:date="2021-05-29T17:22:00Z" w:id="433"/>
                <w:rFonts w:ascii="Arial" w:hAnsi="Arial" w:cs="Arial"/>
                <w:color w:val="000000"/>
                <w:sz w:val="18"/>
                <w:szCs w:val="18"/>
              </w:rPr>
            </w:pPr>
            <w:del w:author="Ndeye Fatou Faye" w:date="2021-05-29T17:22:00Z" w:id="434">
              <w:r w:rsidRPr="009B613D" w:rsidDel="009B31EF">
                <w:rPr>
                  <w:rFonts w:ascii="Arial" w:hAnsi="Arial" w:cs="Arial"/>
                  <w:color w:val="000000"/>
                  <w:sz w:val="18"/>
                  <w:szCs w:val="18"/>
                </w:rPr>
                <w:delText>219</w:delText>
              </w:r>
            </w:del>
          </w:p>
        </w:tc>
      </w:tr>
      <w:tr w:rsidRPr="009B613D" w:rsidR="00393069" w:rsidDel="009B31EF" w:rsidTr="00A153B5" w14:paraId="477341F5" w14:textId="44B2D3B4">
        <w:trPr>
          <w:trHeight w:val="288"/>
          <w:jc w:val="center"/>
          <w:del w:author="Ndeye Fatou Faye" w:date="2021-05-29T17:22:00Z" w:id="435"/>
        </w:trPr>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39DB7B2D" w14:textId="6781F11C">
            <w:pPr>
              <w:jc w:val="left"/>
              <w:rPr>
                <w:del w:author="Ndeye Fatou Faye" w:date="2021-05-29T17:22:00Z" w:id="436"/>
                <w:rFonts w:ascii="Arial" w:hAnsi="Arial" w:cs="Arial"/>
                <w:color w:val="000000"/>
                <w:sz w:val="18"/>
                <w:szCs w:val="18"/>
              </w:rPr>
            </w:pPr>
          </w:p>
        </w:tc>
        <w:tc>
          <w:tcPr>
            <w:tcW w:w="714" w:type="pct"/>
            <w:vMerge/>
            <w:tcBorders>
              <w:top w:val="nil"/>
              <w:left w:val="single" w:color="auto" w:sz="4" w:space="0"/>
              <w:bottom w:val="single" w:color="auto" w:sz="4" w:space="0"/>
              <w:right w:val="single" w:color="auto" w:sz="4" w:space="0"/>
            </w:tcBorders>
            <w:vAlign w:val="center"/>
            <w:hideMark/>
          </w:tcPr>
          <w:p w:rsidRPr="009B613D" w:rsidR="00393069" w:rsidDel="009B31EF" w:rsidP="00A153B5" w:rsidRDefault="00393069" w14:paraId="34114A1C" w14:textId="7F0BBD0C">
            <w:pPr>
              <w:jc w:val="left"/>
              <w:rPr>
                <w:del w:author="Ndeye Fatou Faye" w:date="2021-05-29T17:22:00Z" w:id="437"/>
                <w:rFonts w:ascii="Arial" w:hAnsi="Arial" w:cs="Arial"/>
                <w:color w:val="000000"/>
                <w:sz w:val="18"/>
                <w:szCs w:val="18"/>
              </w:rPr>
            </w:pPr>
          </w:p>
        </w:tc>
        <w:tc>
          <w:tcPr>
            <w:tcW w:w="714" w:type="pct"/>
            <w:tcBorders>
              <w:top w:val="nil"/>
              <w:left w:val="nil"/>
              <w:bottom w:val="single" w:color="auto" w:sz="4" w:space="0"/>
              <w:right w:val="single" w:color="auto" w:sz="4" w:space="0"/>
            </w:tcBorders>
            <w:shd w:val="clear" w:color="auto" w:fill="auto"/>
            <w:vAlign w:val="center"/>
            <w:hideMark/>
          </w:tcPr>
          <w:p w:rsidRPr="009B613D" w:rsidR="00393069" w:rsidDel="009B31EF" w:rsidP="00A153B5" w:rsidRDefault="00393069" w14:paraId="1654E912" w14:textId="00607B8F">
            <w:pPr>
              <w:jc w:val="center"/>
              <w:rPr>
                <w:del w:author="Ndeye Fatou Faye" w:date="2021-05-29T17:22:00Z" w:id="438"/>
                <w:rFonts w:ascii="Arial" w:hAnsi="Arial" w:cs="Arial"/>
                <w:color w:val="000000"/>
                <w:sz w:val="18"/>
                <w:szCs w:val="18"/>
              </w:rPr>
            </w:pPr>
            <w:del w:author="Ndeye Fatou Faye" w:date="2021-05-29T17:22:00Z" w:id="439">
              <w:r w:rsidRPr="009B613D" w:rsidDel="009B31EF">
                <w:rPr>
                  <w:rFonts w:ascii="Arial" w:hAnsi="Arial" w:cs="Arial"/>
                  <w:color w:val="000000"/>
                  <w:sz w:val="18"/>
                  <w:szCs w:val="18"/>
                </w:rPr>
                <w:delText>Moyenne</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527E034C" w14:textId="1070DCB7">
            <w:pPr>
              <w:jc w:val="center"/>
              <w:rPr>
                <w:del w:author="Ndeye Fatou Faye" w:date="2021-05-29T17:22:00Z" w:id="440"/>
                <w:rFonts w:ascii="Arial" w:hAnsi="Arial" w:cs="Arial"/>
                <w:b/>
                <w:bCs/>
                <w:color w:val="000000"/>
                <w:sz w:val="18"/>
                <w:szCs w:val="18"/>
              </w:rPr>
            </w:pPr>
            <w:del w:author="Ndeye Fatou Faye" w:date="2021-05-29T17:22:00Z" w:id="441">
              <w:r w:rsidRPr="009B613D" w:rsidDel="009B31EF">
                <w:rPr>
                  <w:rFonts w:ascii="Arial" w:hAnsi="Arial" w:cs="Arial"/>
                  <w:b/>
                  <w:bCs/>
                  <w:color w:val="000000"/>
                  <w:sz w:val="18"/>
                  <w:szCs w:val="18"/>
                </w:rPr>
                <w:delText>4,48</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47515772" w14:textId="54D02210">
            <w:pPr>
              <w:jc w:val="center"/>
              <w:rPr>
                <w:del w:author="Ndeye Fatou Faye" w:date="2021-05-29T17:22:00Z" w:id="442"/>
                <w:rFonts w:ascii="Arial" w:hAnsi="Arial" w:cs="Arial"/>
                <w:b/>
                <w:bCs/>
                <w:color w:val="000000"/>
                <w:sz w:val="18"/>
                <w:szCs w:val="18"/>
              </w:rPr>
            </w:pPr>
            <w:del w:author="Ndeye Fatou Faye" w:date="2021-05-29T17:22:00Z" w:id="443">
              <w:r w:rsidRPr="009B613D" w:rsidDel="009B31EF">
                <w:rPr>
                  <w:rFonts w:ascii="Arial" w:hAnsi="Arial" w:cs="Arial"/>
                  <w:b/>
                  <w:bCs/>
                  <w:color w:val="000000"/>
                  <w:sz w:val="18"/>
                  <w:szCs w:val="18"/>
                </w:rPr>
                <w:delText>5,26</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16948C47" w14:textId="4FB78FE4">
            <w:pPr>
              <w:jc w:val="center"/>
              <w:rPr>
                <w:del w:author="Ndeye Fatou Faye" w:date="2021-05-29T17:22:00Z" w:id="444"/>
                <w:rFonts w:ascii="Arial" w:hAnsi="Arial" w:cs="Arial"/>
                <w:b/>
                <w:bCs/>
                <w:color w:val="000000"/>
                <w:sz w:val="18"/>
                <w:szCs w:val="18"/>
              </w:rPr>
            </w:pPr>
            <w:del w:author="Ndeye Fatou Faye" w:date="2021-05-29T17:22:00Z" w:id="445">
              <w:r w:rsidRPr="009B613D" w:rsidDel="009B31EF">
                <w:rPr>
                  <w:rFonts w:ascii="Arial" w:hAnsi="Arial" w:cs="Arial"/>
                  <w:b/>
                  <w:bCs/>
                  <w:color w:val="000000"/>
                  <w:sz w:val="18"/>
                  <w:szCs w:val="18"/>
                </w:rPr>
                <w:delText>9,68</w:delText>
              </w:r>
            </w:del>
          </w:p>
        </w:tc>
        <w:tc>
          <w:tcPr>
            <w:tcW w:w="714" w:type="pct"/>
            <w:tcBorders>
              <w:top w:val="nil"/>
              <w:left w:val="nil"/>
              <w:bottom w:val="single" w:color="auto" w:sz="4" w:space="0"/>
              <w:right w:val="single" w:color="auto" w:sz="4" w:space="0"/>
            </w:tcBorders>
            <w:shd w:val="clear" w:color="auto" w:fill="auto"/>
            <w:noWrap/>
            <w:vAlign w:val="center"/>
            <w:hideMark/>
          </w:tcPr>
          <w:p w:rsidRPr="009B613D" w:rsidR="00393069" w:rsidDel="009B31EF" w:rsidP="00A153B5" w:rsidRDefault="00393069" w14:paraId="5BD64DCB" w14:textId="50180634">
            <w:pPr>
              <w:jc w:val="center"/>
              <w:rPr>
                <w:del w:author="Ndeye Fatou Faye" w:date="2021-05-29T17:22:00Z" w:id="446"/>
                <w:rFonts w:ascii="Arial" w:hAnsi="Arial" w:cs="Arial"/>
                <w:b/>
                <w:bCs/>
                <w:color w:val="000000"/>
                <w:sz w:val="18"/>
                <w:szCs w:val="18"/>
              </w:rPr>
            </w:pPr>
            <w:del w:author="Ndeye Fatou Faye" w:date="2021-05-29T17:22:00Z" w:id="447">
              <w:r w:rsidRPr="009B613D" w:rsidDel="009B31EF">
                <w:rPr>
                  <w:rFonts w:ascii="Arial" w:hAnsi="Arial" w:cs="Arial"/>
                  <w:b/>
                  <w:bCs/>
                  <w:color w:val="000000"/>
                  <w:sz w:val="18"/>
                  <w:szCs w:val="18"/>
                </w:rPr>
                <w:delText>4,09</w:delText>
              </w:r>
            </w:del>
          </w:p>
        </w:tc>
      </w:tr>
    </w:tbl>
    <w:p w:rsidRPr="007767AC" w:rsidR="00393069" w:rsidP="00393069" w:rsidRDefault="00582488" w14:paraId="2BB62C59" w14:textId="20183DB7">
      <w:pPr>
        <w:rPr>
          <w:lang w:val="fr-SN"/>
        </w:rPr>
      </w:pPr>
      <w:ins w:author="Ndeye Fatou Faye" w:date="2021-05-29T17:03:00Z" w:id="448">
        <w:r>
          <w:rPr>
            <w:lang w:val="fr-SN"/>
          </w:rPr>
          <w:t xml:space="preserve">Source: </w:t>
        </w:r>
      </w:ins>
    </w:p>
    <w:p w:rsidR="00393069" w:rsidP="00393069" w:rsidRDefault="00393069" w14:paraId="06D00BBB" w14:textId="77777777">
      <w:pPr>
        <w:pBdr>
          <w:top w:val="nil"/>
          <w:left w:val="nil"/>
          <w:bottom w:val="nil"/>
          <w:right w:val="nil"/>
          <w:between w:val="nil"/>
        </w:pBdr>
        <w:rPr>
          <w:rFonts w:eastAsia="Arial Narrow" w:cs="Arial Narrow"/>
          <w:b/>
          <w:i/>
          <w:color w:val="000000"/>
          <w:szCs w:val="24"/>
        </w:rPr>
      </w:pPr>
    </w:p>
    <w:p w:rsidRPr="007767AC" w:rsidR="00393069" w:rsidP="00393069" w:rsidRDefault="00393069" w14:paraId="765EBDA7" w14:textId="77777777">
      <w:pPr>
        <w:rPr>
          <w:lang w:val="fr-SN"/>
        </w:rPr>
      </w:pPr>
      <w:r w:rsidRPr="007767AC">
        <w:rPr>
          <w:lang w:val="fr-SN"/>
        </w:rPr>
        <w:lastRenderedPageBreak/>
        <w:t xml:space="preserve">These initial findings support the hypothesis that the inclusion of pastoral households in the RNU could be improved. Analysis of the targeting process and analysis of the degree of inclusion and exclusion by survey will provide more in-depth answers.</w:t>
      </w:r>
    </w:p>
    <w:p w:rsidR="00393069" w:rsidP="00393069" w:rsidRDefault="000A45EA" w14:paraId="2B9E9CC4" w14:textId="03E3CA10">
      <w:pPr>
        <w:pStyle w:val="Titre1"/>
        <w:numPr>
          <w:ilvl w:val="0"/>
          <w:numId w:val="6"/>
        </w:numPr>
        <w:rPr>
          <w:b/>
        </w:rPr>
      </w:pPr>
      <w:bookmarkStart w:name="_Toc73163987" w:id="449"/>
      <w:r>
        <w:rPr>
          <w:b/>
        </w:rPr>
        <w:t xml:space="preserve">PROCESS ANALYSIS PROTOCOL </w:t>
      </w:r>
      <w:bookmarkEnd w:id="449"/>
    </w:p>
    <w:p w:rsidRPr="007767AC" w:rsidR="00393069" w:rsidP="00393069" w:rsidRDefault="00393069" w14:paraId="7EF0D0A8" w14:textId="7BB8D9C2">
      <w:pPr>
        <w:spacing w:before="280" w:after="280"/>
        <w:rPr>
          <w:lang w:val="fr-SN"/>
        </w:rPr>
      </w:pPr>
      <w:r w:rsidRPr="007767AC">
        <w:rPr>
          <w:lang w:val="fr-SN"/>
        </w:rPr>
        <w:t xml:space="preserve">The process analysis </w:t>
      </w:r>
      <w:r w:rsidRPr="007767AC">
        <w:rPr>
          <w:lang w:val="fr-SN"/>
        </w:rPr>
        <w:t xml:space="preserve">aims to characterise the conditions for inclusion of pastoral households in the RNU. This involves analysing the community targeting process, targeting methods, data collection tools, appeal/complaint mechanisms, etc. The team has started to interact with the RNU management and already has a first understanding of the framework of the system that is being put in place. It was decided to 1) set up </w:t>
      </w:r>
      <w:r w:rsidRPr="007767AC">
        <w:rPr>
          <w:u w:val="single"/>
          <w:lang w:val="fr-SN"/>
        </w:rPr>
        <w:t xml:space="preserve">a steering committee, 2) </w:t>
      </w:r>
      <w:ins w:author="Ndeye Fatou Faye" w:date="2021-05-29T17:23:00Z" w:id="450">
        <w:r w:rsidR="005E40BA">
          <w:rPr>
            <w:u w:val="single"/>
            <w:lang w:val="fr-SN"/>
          </w:rPr>
          <w:t xml:space="preserve">develop</w:t>
        </w:r>
      </w:ins>
      <w:del w:author="Ndeye Fatou Faye" w:date="2021-05-29T17:23:00Z" w:id="451">
        <w:r w:rsidRPr="007767AC" w:rsidDel="005E40BA">
          <w:rPr>
            <w:u w:val="single"/>
            <w:lang w:val="fr-SN"/>
          </w:rPr>
          <w:delText>l</w:delText>
        </w:r>
      </w:del>
      <w:ins w:author="Ndeye Fatou Faye" w:date="2021-05-29T17:23:00Z" w:id="450">
        <w:r w:rsidR="005E40BA">
          <w:rPr>
            <w:u w:val="single"/>
            <w:lang w:val="fr-SN"/>
          </w:rPr>
          <w:t xml:space="preserve"> </w:t>
        </w:r>
      </w:ins>
      <w:r w:rsidRPr="007767AC">
        <w:rPr>
          <w:u w:val="single"/>
          <w:lang w:val="fr-SN"/>
        </w:rPr>
        <w:t xml:space="preserve">interview tools</w:t>
      </w:r>
      <w:del w:author="Ndeye Fatou Faye" w:date="2021-05-29T17:23:00Z" w:id="453">
        <w:r w:rsidRPr="007767AC" w:rsidDel="005E40BA">
          <w:rPr>
            <w:u w:val="single"/>
            <w:lang w:val="fr-SN"/>
          </w:rPr>
          <w:delText xml:space="preserve"> ont été élaborés</w:delText>
        </w:r>
      </w:del>
      <w:r w:rsidRPr="007767AC">
        <w:rPr>
          <w:u w:val="single"/>
          <w:lang w:val="fr-SN"/>
        </w:rPr>
        <w:t xml:space="preserve">, 3) </w:t>
      </w:r>
      <w:ins w:author="Ndeye Fatou Faye" w:date="2021-05-29T17:23:00Z" w:id="454">
        <w:r w:rsidR="005E40BA">
          <w:rPr>
            <w:u w:val="single"/>
            <w:lang w:val="fr-SN"/>
          </w:rPr>
          <w:t xml:space="preserve">pre-identify</w:t>
        </w:r>
      </w:ins>
      <w:del w:author="Ndeye Fatou Faye" w:date="2021-05-29T17:23:00Z" w:id="455">
        <w:r w:rsidRPr="007767AC" w:rsidDel="005E40BA">
          <w:rPr>
            <w:u w:val="single"/>
            <w:lang w:val="fr-SN"/>
          </w:rPr>
          <w:delText xml:space="preserve">liste </w:delText>
        </w:r>
      </w:del>
      <w:ins w:author="Ndeye Fatou Faye" w:date="2021-05-29T17:23:00Z" w:id="454">
        <w:r w:rsidR="005E40BA">
          <w:rPr>
            <w:u w:val="single"/>
            <w:lang w:val="fr-SN"/>
          </w:rPr>
          <w:t xml:space="preserve"> </w:t>
        </w:r>
      </w:ins>
      <w:r w:rsidRPr="007767AC">
        <w:rPr>
          <w:u w:val="single"/>
          <w:lang w:val="fr-SN"/>
        </w:rPr>
        <w:t xml:space="preserve">the actors to be interviewed</w:t>
      </w:r>
      <w:del w:author="Ndeye Fatou Faye" w:date="2021-05-29T17:24:00Z" w:id="456">
        <w:r w:rsidRPr="007767AC" w:rsidDel="005E40BA">
          <w:rPr>
            <w:u w:val="single"/>
            <w:lang w:val="fr-SN"/>
          </w:rPr>
          <w:delText xml:space="preserve"> pré-identifiée</w:delText>
        </w:r>
      </w:del>
      <w:r w:rsidRPr="007767AC">
        <w:rPr>
          <w:lang w:val="fr-SN"/>
        </w:rPr>
        <w:t xml:space="preserve">.</w:t>
      </w:r>
    </w:p>
    <w:p w:rsidRPr="007767AC" w:rsidR="00393069" w:rsidRDefault="00DB2E4A" w14:paraId="7781CBD7" w14:textId="23A925AB">
      <w:pPr>
        <w:pStyle w:val="Titre2"/>
        <w:tabs>
          <w:tab w:val="clear" w:pos="720"/>
        </w:tabs>
        <w:ind w:firstLine="0"/>
        <w:rPr>
          <w:lang w:val="fr-SN"/>
        </w:rPr>
        <w:pPrChange w:author="Mamadou Bobo Barry" w:date="2021-05-29T20:12:00Z" w:id="457">
          <w:pPr>
            <w:pStyle w:val="Titre2"/>
            <w:numPr>
              <w:numId w:val="3"/>
            </w:numPr>
            <w:tabs>
              <w:tab w:val="clear" w:pos="720"/>
            </w:tabs>
            <w:ind w:hanging="360"/>
          </w:pPr>
        </w:pPrChange>
      </w:pPr>
      <w:bookmarkStart w:name="_Toc73163988" w:id="458"/>
      <w:ins w:author="Mamadou Bobo Barry" w:date="2021-05-29T20:13:00Z" w:id="459">
        <w:r>
          <w:rPr>
            <w:lang w:val="fr-SN"/>
          </w:rPr>
          <w:t xml:space="preserve">3.1 Setting up </w:t>
        </w:r>
      </w:ins>
      <w:r w:rsidRPr="007767AC" w:rsidR="00393069">
        <w:rPr>
          <w:lang w:val="fr-SN"/>
        </w:rPr>
        <w:t xml:space="preserve">a technical steering committee </w:t>
      </w:r>
      <w:bookmarkEnd w:id="458"/>
    </w:p>
    <w:p w:rsidRPr="007767AC" w:rsidR="00393069" w:rsidP="00393069" w:rsidRDefault="00393069" w14:paraId="4975FF66" w14:textId="2D80E011">
      <w:pPr>
        <w:rPr>
          <w:lang w:val="fr-SN"/>
        </w:rPr>
      </w:pPr>
      <w:r w:rsidRPr="007767AC">
        <w:rPr>
          <w:lang w:val="fr-SN"/>
        </w:rPr>
        <w:t xml:space="preserve">A first scoping meeting was held with the management of the RNU. It allowed for the discussion of the methodology proposed by </w:t>
      </w:r>
      <w:r w:rsidRPr="007767AC">
        <w:rPr>
          <w:lang w:val="fr-SN"/>
        </w:rPr>
        <w:t xml:space="preserve">ISRA-BAME and to exchange on the process. The operational mechanism of the DGPSN was presented by the RNU management. We agreed on the composition of the steering committee, which should be</w:t>
      </w:r>
      <w:del w:author="Ndeye Fatou Faye" w:date="2021-05-29T17:24:00Z" w:id="461">
        <w:r w:rsidRPr="007767AC" w:rsidDel="005E40BA">
          <w:rPr>
            <w:lang w:val="fr-SN"/>
          </w:rPr>
          <w:delText xml:space="preserve"> </w:delText>
        </w:r>
      </w:del>
      <w:r w:rsidRPr="007767AC">
        <w:rPr>
          <w:lang w:val="fr-SN"/>
        </w:rPr>
        <w:t xml:space="preserve"/>
      </w:r>
      <w:r w:rsidRPr="007767AC">
        <w:rPr>
          <w:b/>
          <w:i/>
          <w:u w:val="single"/>
          <w:lang w:val="fr-SN"/>
        </w:rPr>
        <w:t xml:space="preserve">made up of a member of the DGPSN, MEPA, ANSD, CSE, the World Bank, a member of the breeders' organisations and the research team (ISRA-BAME and PPZS). </w:t>
      </w:r>
      <w:r w:rsidRPr="007767AC">
        <w:rPr>
          <w:lang w:val="fr-SN"/>
        </w:rPr>
        <w:t xml:space="preserve">The RNU management will take the necessary steps to notify the institutions concerned in order to designate their representatives. The committee will hold its first meeting in </w:t>
      </w:r>
      <w:r w:rsidRPr="00E00F57">
        <w:rPr>
          <w:highlight w:val="yellow"/>
          <w:lang w:val="fr-SN"/>
          <w:rPrChange w:author="MOR NGOM" w:date="2021-05-29T11:42:00Z" w:id="462">
            <w:rPr>
              <w:lang w:val="fr-SN"/>
            </w:rPr>
          </w:rPrChange>
        </w:rPr>
        <w:t xml:space="preserve">xxxx </w:t>
      </w:r>
      <w:r w:rsidRPr="007767AC">
        <w:rPr>
          <w:lang w:val="fr-SN"/>
        </w:rPr>
        <w:t xml:space="preserve">to share the inception report once it is accepted by the study sponsor.</w:t>
      </w:r>
    </w:p>
    <w:p w:rsidRPr="007767AC" w:rsidR="00393069" w:rsidRDefault="00DB2E4A" w14:paraId="4ED3D57A" w14:textId="2B16D1A3">
      <w:pPr>
        <w:pStyle w:val="Titre2"/>
        <w:tabs>
          <w:tab w:val="clear" w:pos="720"/>
        </w:tabs>
        <w:ind w:firstLine="0"/>
        <w:rPr>
          <w:lang w:val="fr-SN"/>
        </w:rPr>
        <w:pPrChange w:author="Mamadou Bobo Barry" w:date="2021-05-29T20:13:00Z" w:id="463">
          <w:pPr>
            <w:pStyle w:val="Titre2"/>
            <w:numPr>
              <w:numId w:val="3"/>
            </w:numPr>
            <w:tabs>
              <w:tab w:val="clear" w:pos="720"/>
            </w:tabs>
            <w:ind w:hanging="360"/>
          </w:pPr>
        </w:pPrChange>
      </w:pPr>
      <w:bookmarkStart w:name="_Toc73163989" w:id="464"/>
      <w:ins w:author="Mamadou Bobo Barry" w:date="2021-05-29T20:13:00Z" w:id="465">
        <w:r>
          <w:rPr>
            <w:lang w:val="fr-SN"/>
          </w:rPr>
          <w:t xml:space="preserve">3.2 </w:t>
        </w:r>
      </w:ins>
      <w:r w:rsidRPr="007767AC" w:rsidR="00393069">
        <w:rPr>
          <w:lang w:val="fr-SN"/>
        </w:rPr>
        <w:t xml:space="preserve">Dimensions addressed in the tools for analysing the process </w:t>
      </w:r>
      <w:bookmarkEnd w:id="464"/>
    </w:p>
    <w:p w:rsidRPr="007767AC" w:rsidR="00393069" w:rsidP="00393069" w:rsidRDefault="00393069" w14:paraId="2FB198F7" w14:textId="00206ED2">
      <w:pPr>
        <w:rPr>
          <w:lang w:val="fr-SN"/>
        </w:rPr>
      </w:pPr>
      <w:r w:rsidRPr="007767AC">
        <w:rPr>
          <w:lang w:val="fr-SN"/>
        </w:rPr>
        <w:t xml:space="preserve">The targeting process was carried out in two (2) stages: community-based targeting and the socio-economic survey</w:t>
      </w:r>
      <w:ins w:author="Ndeye Fatou Faye" w:date="2021-05-29T17:26:00Z" w:id="466">
        <w:r w:rsidR="005E40BA">
          <w:rPr>
            <w:lang w:val="fr-SN"/>
          </w:rPr>
          <w:t xml:space="preserve">. </w:t>
        </w:r>
      </w:ins>
      <w:del w:author="Ndeye Fatou Faye" w:date="2021-05-29T17:26:00Z" w:id="467">
        <w:r w:rsidRPr="007767AC" w:rsidDel="005E40BA">
          <w:rPr>
            <w:lang w:val="fr-SN"/>
          </w:rPr>
          <w:delText xml:space="preserve"> ; </w:delText>
        </w:r>
      </w:del>
      <w:r w:rsidRPr="007767AC">
        <w:rPr>
          <w:lang w:val="fr-SN"/>
        </w:rPr>
        <w:t xml:space="preserve">eBased on the analysis of targeting methods combining these two approaches</w:t>
      </w:r>
      <w:r>
        <w:rPr>
          <w:vertAlign w:val="superscript"/>
        </w:rPr>
        <w:footnoteReference w:id="3"/>
      </w:r>
      <w:r w:rsidRPr="007767AC">
        <w:rPr>
          <w:lang w:val="fr-SN"/>
        </w:rPr>
        <w:t xml:space="preserve">, the individual interview guides and focus groups address the following dimensions</w:t>
      </w:r>
    </w:p>
    <w:p w:rsidRPr="007767AC" w:rsidR="00393069" w:rsidP="00393069" w:rsidRDefault="00393069" w14:paraId="4B4607EF" w14:textId="77777777">
      <w:pPr>
        <w:rPr>
          <w:lang w:val="fr-SN"/>
        </w:rPr>
      </w:pPr>
    </w:p>
    <w:p w:rsidRPr="007767AC" w:rsidR="00393069" w:rsidP="00393069" w:rsidRDefault="00393069" w14:paraId="58AB2B3F" w14:textId="77777777">
      <w:pPr>
        <w:rPr>
          <w:lang w:val="fr-SN"/>
        </w:rPr>
      </w:pPr>
      <w:commentRangeStart w:id="470"/>
      <w:r w:rsidRPr="007767AC">
        <w:rPr>
          <w:highlight w:val="lightGray"/>
          <w:lang w:val="fr-SN"/>
        </w:rPr>
        <w:t xml:space="preserve">With the </w:t>
      </w:r>
      <w:commentRangeEnd w:id="470"/>
      <w:r w:rsidR="005E40BA">
        <w:rPr>
          <w:rStyle w:val="Marquedecommentaire"/>
        </w:rPr>
        <w:commentReference w:id="470"/>
      </w:r>
      <w:r w:rsidRPr="007767AC">
        <w:rPr>
          <w:highlight w:val="lightGray"/>
          <w:lang w:val="fr-SN"/>
        </w:rPr>
        <w:t xml:space="preserve">state </w:t>
      </w:r>
      <w:r w:rsidRPr="007767AC">
        <w:rPr>
          <w:highlight w:val="lightGray"/>
          <w:lang w:val="fr-SN"/>
        </w:rPr>
        <w:t xml:space="preserve">actors</w:t>
      </w:r>
      <w:r w:rsidRPr="007767AC">
        <w:rPr>
          <w:highlight w:val="lightGray"/>
          <w:lang w:val="fr-SN"/>
        </w:rPr>
        <w:t xml:space="preserve">, designers of the RNU, the questions will be oriented on :</w:t>
      </w:r>
    </w:p>
    <w:p w:rsidRPr="007767AC" w:rsidR="00393069" w:rsidP="00393069" w:rsidRDefault="00393069" w14:paraId="39A6FE68" w14:textId="438067C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Governance of the design </w:t>
      </w:r>
      <w:ins w:author="Ndeye Fatou Faye" w:date="2021-05-29T17:28:00Z" w:id="471">
        <w:r w:rsidR="005E40BA">
          <w:rPr>
            <w:rFonts w:eastAsia="Arial Narrow" w:cs="Arial Narrow"/>
            <w:color w:val="000000"/>
            <w:szCs w:val="24"/>
            <w:lang w:val="fr-SN"/>
          </w:rPr>
          <w:t xml:space="preserve">(</w:t>
        </w:r>
      </w:ins>
      <w:del w:author="Ndeye Fatou Faye" w:date="2021-05-29T17:28:00Z" w:id="472">
        <w:r w:rsidRPr="007767AC" w:rsidDel="005E40BA">
          <w:rPr>
            <w:rFonts w:eastAsia="Arial Narrow" w:cs="Arial Narrow"/>
            <w:color w:val="000000"/>
            <w:szCs w:val="24"/>
            <w:lang w:val="fr-SN"/>
          </w:rPr>
          <w:delText xml:space="preserve">: </w:delText>
        </w:r>
        <w:r w:rsidRPr="007767AC" w:rsidDel="005E40BA">
          <w:rPr>
            <w:lang w:val="fr-SN"/>
          </w:rPr>
          <w:delText>L</w:delText>
        </w:r>
        <w:r w:rsidRPr="007767AC" w:rsidDel="005E40BA">
          <w:rPr>
            <w:rFonts w:eastAsia="Arial Narrow" w:cs="Arial Narrow"/>
            <w:color w:val="000000"/>
            <w:szCs w:val="24"/>
            <w:lang w:val="fr-SN"/>
          </w:rPr>
          <w:delText xml:space="preserve">e </w:delText>
        </w:r>
      </w:del>
      <w:r w:rsidRPr="007767AC">
        <w:rPr>
          <w:rFonts w:eastAsia="Arial Narrow" w:cs="Arial Narrow"/>
          <w:color w:val="000000"/>
          <w:szCs w:val="24"/>
          <w:lang w:val="fr-SN"/>
        </w:rPr>
        <w:t xml:space="preserve">choice of targeting methods</w:t>
      </w:r>
      <w:ins w:author="Ndeye Fatou Faye" w:date="2021-05-29T17:28:00Z" w:id="473">
        <w:r w:rsidR="005E40BA">
          <w:rPr>
            <w:rFonts w:eastAsia="Arial Narrow" w:cs="Arial Narrow"/>
            <w:color w:val="000000"/>
            <w:szCs w:val="24"/>
            <w:lang w:val="fr-SN"/>
          </w:rPr>
          <w:t xml:space="preserve">)</w:t>
        </w:r>
        <w:r w:rsidR="005E40BA">
          <w:rPr>
            <w:lang w:val="fr-SN"/>
          </w:rPr>
          <w:t xml:space="preserve">:</w:t>
        </w:r>
      </w:ins>
      <w:del w:author="Ndeye Fatou Faye" w:date="2021-05-29T17:28:00Z" w:id="474">
        <w:r w:rsidRPr="007767AC" w:rsidDel="005E40BA">
          <w:rPr>
            <w:lang w:val="fr-SN"/>
          </w:rPr>
          <w:delText>.</w:delText>
        </w:r>
      </w:del>
      <w:r w:rsidRPr="007767AC">
        <w:rPr>
          <w:rFonts w:eastAsia="Arial Narrow" w:cs="Arial Narrow"/>
          <w:color w:val="000000"/>
          <w:szCs w:val="24"/>
          <w:lang w:val="fr-SN"/>
        </w:rPr>
        <w:t xml:space="preserve"/>
      </w:r>
      <w:r w:rsidRPr="007767AC">
        <w:rPr>
          <w:rFonts w:eastAsia="Arial Narrow" w:cs="Arial Narrow"/>
          <w:color w:val="000000"/>
          <w:szCs w:val="24"/>
          <w:lang w:val="fr-SN"/>
        </w:rPr>
        <w:t xml:space="preserve">Who are the actors in the design and what is the technical contribution of each? Are the targeting methods adapted to the particularities of the contexts (here taking into account the pastoral context)</w:t>
      </w:r>
      <w:del w:author="Ndeye Fatou Faye" w:date="2021-05-29T17:28:00Z" w:id="476">
        <w:r w:rsidRPr="007767AC" w:rsidDel="005E40BA">
          <w:rPr>
            <w:rFonts w:eastAsia="Arial Narrow" w:cs="Arial Narrow"/>
            <w:color w:val="000000"/>
            <w:szCs w:val="24"/>
            <w:lang w:val="fr-SN"/>
          </w:rPr>
          <w:delText xml:space="preserve"> </w:delText>
        </w:r>
      </w:del>
      <w:r w:rsidRPr="007767AC">
        <w:rPr>
          <w:rFonts w:eastAsia="Arial Narrow" w:cs="Arial Narrow"/>
          <w:color w:val="000000"/>
          <w:szCs w:val="24"/>
          <w:lang w:val="fr-SN"/>
        </w:rPr>
        <w:t xml:space="preserve">? Adaptation to local criteria (understood as criteria that characterise local poverty and vulnerability)? Assess how the degree of complexity of each method is envisaged, anticipated and managed during formulation?</w:t>
      </w:r>
    </w:p>
    <w:p w:rsidRPr="007767AC" w:rsidR="00393069" w:rsidP="00393069" w:rsidRDefault="00393069" w14:paraId="567AB28C" w14:textId="789B76A8">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Governance of implementation</w:t>
      </w:r>
      <w:r w:rsidRPr="007767AC">
        <w:rPr>
          <w:rFonts w:eastAsia="Arial Narrow" w:cs="Arial Narrow"/>
          <w:color w:val="000000"/>
          <w:szCs w:val="24"/>
          <w:lang w:val="fr-SN"/>
        </w:rPr>
        <w:t xml:space="preserve">: </w:t>
      </w:r>
      <w:ins w:author="Ndeye Fatou Faye" w:date="2021-05-29T17:29:00Z" w:id="479">
        <w:r w:rsidR="000A45EA">
          <w:rPr>
            <w:rFonts w:eastAsia="Arial Narrow" w:cs="Arial Narrow"/>
            <w:color w:val="000000"/>
            <w:szCs w:val="24"/>
            <w:lang w:val="fr-SN"/>
          </w:rPr>
          <w:t xml:space="preserve">What are</w:t>
        </w:r>
      </w:ins>
      <w:del w:author="Ndeye Fatou Faye" w:date="2021-05-29T17:29:00Z" w:id="480">
        <w:r w:rsidRPr="007767AC" w:rsidDel="000A45EA">
          <w:rPr>
            <w:rFonts w:eastAsia="Arial Narrow" w:cs="Arial Narrow"/>
            <w:color w:val="000000"/>
            <w:szCs w:val="24"/>
            <w:lang w:val="fr-SN"/>
          </w:rPr>
          <w:delText>L</w:delText>
        </w:r>
      </w:del>
      <w:ins w:author="Ndeye Fatou Faye" w:date="2021-05-29T17:29:00Z" w:id="479">
        <w:r w:rsidR="000A45EA">
          <w:rPr>
            <w:rFonts w:eastAsia="Arial Narrow" w:cs="Arial Narrow"/>
            <w:color w:val="000000"/>
            <w:szCs w:val="24"/>
            <w:lang w:val="fr-SN"/>
          </w:rPr>
          <w:t xml:space="preserve"> </w:t>
        </w:r>
      </w:ins>
      <w:r w:rsidRPr="007767AC">
        <w:rPr>
          <w:rFonts w:eastAsia="Arial Narrow" w:cs="Arial Narrow"/>
          <w:color w:val="000000"/>
          <w:szCs w:val="24"/>
          <w:lang w:val="fr-SN"/>
        </w:rPr>
        <w:t xml:space="preserve">the procedures for mobilising and/or recruiting the staff used (selection and monitoring committee) for targeting? What are the procedures for technical and ethical training </w:t>
      </w:r>
      <w:r w:rsidRPr="007767AC">
        <w:rPr>
          <w:lang w:val="fr-SN"/>
        </w:rPr>
        <w:t xml:space="preserve">of </w:t>
      </w:r>
      <w:r w:rsidRPr="007767AC">
        <w:rPr>
          <w:rFonts w:eastAsia="Arial Narrow" w:cs="Arial Narrow"/>
          <w:color w:val="000000"/>
          <w:szCs w:val="24"/>
          <w:lang w:val="fr-SN"/>
        </w:rPr>
        <w:t xml:space="preserve">staff? What are the </w:t>
      </w:r>
      <w:del w:author="Ndeye Fatou Faye" w:date="2021-05-29T17:30:00Z" w:id="482">
        <w:r w:rsidRPr="007767AC" w:rsidDel="000A45EA">
          <w:rPr>
            <w:rFonts w:eastAsia="Arial Narrow" w:cs="Arial Narrow"/>
            <w:color w:val="000000"/>
            <w:szCs w:val="24"/>
            <w:lang w:val="fr-SN"/>
          </w:rPr>
          <w:delText>contrôle?</w:delText>
        </w:r>
      </w:del>
      <w:ins w:author="Ndeye Fatou Faye" w:date="2021-05-29T17:30:00Z" w:id="483">
        <w:r w:rsidRPr="007767AC" w:rsidR="000A45EA">
          <w:rPr>
            <w:rFonts w:eastAsia="Arial Narrow" w:cs="Arial Narrow"/>
            <w:color w:val="000000"/>
            <w:szCs w:val="24"/>
            <w:lang w:val="fr-SN"/>
          </w:rPr>
          <w:t xml:space="preserve">monitoring </w:t>
        </w:r>
      </w:ins>
      <w:r w:rsidRPr="007767AC">
        <w:rPr>
          <w:rFonts w:eastAsia="Arial Narrow" w:cs="Arial Narrow"/>
          <w:color w:val="000000"/>
          <w:szCs w:val="24"/>
          <w:lang w:val="fr-SN"/>
        </w:rPr>
        <w:t xml:space="preserve">procedures</w:t>
      </w:r>
      <w:ins w:author="Ndeye Fatou Faye" w:date="2021-05-29T17:30:00Z" w:id="483">
        <w:r w:rsidRPr="007767AC" w:rsidR="000A45EA">
          <w:rPr>
            <w:rFonts w:eastAsia="Arial Narrow" w:cs="Arial Narrow"/>
            <w:color w:val="000000"/>
            <w:szCs w:val="24"/>
            <w:lang w:val="fr-SN"/>
          </w:rPr>
          <w:t xml:space="preserve">? </w:t>
        </w:r>
      </w:ins>
      <w:r w:rsidRPr="007767AC">
        <w:rPr>
          <w:rFonts w:eastAsia="Arial Narrow" w:cs="Arial Narrow"/>
          <w:color w:val="000000"/>
          <w:szCs w:val="24"/>
          <w:lang w:val="fr-SN"/>
        </w:rPr>
        <w:t xml:space="preserve">Is the method consistent with the </w:t>
      </w:r>
      <w:r w:rsidRPr="007767AC">
        <w:rPr>
          <w:lang w:val="fr-SN"/>
        </w:rPr>
        <w:t xml:space="preserve">constraints of</w:t>
      </w:r>
      <w:del w:author="Ndeye Fatou Faye" w:date="2021-05-29T17:30:00Z" w:id="485">
        <w:r w:rsidRPr="007767AC" w:rsidDel="000A45EA">
          <w:rPr>
            <w:rFonts w:eastAsia="Arial Narrow" w:cs="Arial Narrow"/>
            <w:color w:val="000000"/>
            <w:szCs w:val="24"/>
            <w:lang w:val="fr-SN"/>
          </w:rPr>
          <w:delText xml:space="preserve"> </w:delText>
        </w:r>
      </w:del>
      <w:r w:rsidRPr="007767AC">
        <w:rPr>
          <w:rFonts w:eastAsia="Arial Narrow" w:cs="Arial Narrow"/>
          <w:color w:val="000000"/>
          <w:szCs w:val="24"/>
          <w:lang w:val="fr-SN"/>
        </w:rPr>
        <w:t xml:space="preserve"/>
      </w:r>
      <w:r w:rsidRPr="007767AC">
        <w:rPr>
          <w:rFonts w:eastAsia="Arial Narrow" w:cs="Arial Narrow"/>
          <w:color w:val="000000"/>
          <w:szCs w:val="24"/>
          <w:lang w:val="fr-SN"/>
        </w:rPr>
        <w:t xml:space="preserve">the local environment</w:t>
      </w:r>
      <w:r w:rsidRPr="007767AC">
        <w:rPr>
          <w:rFonts w:eastAsia="Arial Narrow" w:cs="Arial Narrow"/>
          <w:color w:val="000000"/>
          <w:szCs w:val="24"/>
          <w:lang w:val="fr-SN"/>
        </w:rPr>
        <w:t xml:space="preserve">? What are the decision-making spaces/places in the different targeting processes? Who is involved? Who is not? Are all identified sites/villages effectively targeted and surveyed? Are there any neighbourhoods / hamlets within the villages that are omitted?</w:t>
      </w:r>
    </w:p>
    <w:p w:rsidRPr="007767AC" w:rsidR="00393069" w:rsidP="00393069" w:rsidRDefault="00393069" w14:paraId="3C208BBD" w14:textId="46D1B684">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Governance of community involvement (especially pastoral)</w:t>
      </w:r>
      <w:r w:rsidRPr="007767AC">
        <w:rPr>
          <w:rFonts w:eastAsia="Arial Narrow" w:cs="Arial Narrow"/>
          <w:color w:val="000000"/>
          <w:szCs w:val="24"/>
          <w:lang w:val="fr-SN"/>
        </w:rPr>
        <w:t xml:space="preserve">: How </w:t>
      </w:r>
      <w:r w:rsidRPr="007767AC">
        <w:rPr>
          <w:rFonts w:eastAsia="Arial Narrow" w:cs="Arial Narrow"/>
          <w:color w:val="000000"/>
          <w:szCs w:val="24"/>
          <w:lang w:val="fr-SN"/>
        </w:rPr>
        <w:t xml:space="preserve">are communities involved in the targeting process? What is the role of elites in the targeting process</w:t>
      </w:r>
      <w:del w:author="MOR NGOM" w:date="2021-05-29T11:44:00Z" w:id="486">
        <w:r w:rsidRPr="007767AC" w:rsidDel="00E00F57">
          <w:rPr>
            <w:rFonts w:eastAsia="Arial Narrow" w:cs="Arial Narrow"/>
            <w:color w:val="000000"/>
            <w:szCs w:val="24"/>
            <w:lang w:val="fr-SN"/>
          </w:rPr>
          <w:delText xml:space="preserve"> </w:delText>
        </w:r>
      </w:del>
      <w:r w:rsidRPr="007767AC">
        <w:rPr>
          <w:rFonts w:eastAsia="Arial Narrow" w:cs="Arial Narrow"/>
          <w:color w:val="000000"/>
          <w:szCs w:val="24"/>
          <w:lang w:val="fr-SN"/>
        </w:rPr>
        <w:t xml:space="preserve">? To what extent </w:t>
      </w:r>
      <w:r w:rsidRPr="007767AC">
        <w:rPr>
          <w:lang w:val="fr-SN"/>
        </w:rPr>
        <w:t xml:space="preserve">is </w:t>
      </w:r>
      <w:r w:rsidRPr="007767AC">
        <w:rPr>
          <w:rFonts w:eastAsia="Arial Narrow" w:cs="Arial Narrow"/>
          <w:color w:val="000000"/>
          <w:szCs w:val="24"/>
          <w:lang w:val="fr-SN"/>
        </w:rPr>
        <w:t xml:space="preserve">the community approach and the involvement of community leaders and authorities </w:t>
      </w:r>
      <w:r w:rsidRPr="007767AC">
        <w:rPr>
          <w:rFonts w:eastAsia="Arial Narrow" w:cs="Arial Narrow"/>
          <w:color w:val="000000"/>
          <w:szCs w:val="24"/>
          <w:lang w:val="fr-SN"/>
        </w:rPr>
        <w:t xml:space="preserve">effective? What place is</w:t>
      </w:r>
      <w:del w:author="MOR NGOM" w:date="2021-05-29T11:45:00Z" w:id="487">
        <w:r w:rsidRPr="007767AC" w:rsidDel="00EA6CF9">
          <w:rPr>
            <w:rFonts w:eastAsia="Arial Narrow" w:cs="Arial Narrow"/>
            <w:color w:val="000000"/>
            <w:szCs w:val="24"/>
            <w:lang w:val="fr-SN"/>
          </w:rPr>
          <w:delText>octroyée</w:delText>
        </w:r>
      </w:del>
      <w:r w:rsidRPr="007767AC">
        <w:rPr>
          <w:rFonts w:eastAsia="Arial Narrow" w:cs="Arial Narrow"/>
          <w:color w:val="000000"/>
          <w:szCs w:val="24"/>
          <w:lang w:val="fr-SN"/>
        </w:rPr>
        <w:t xml:space="preserve"> </w:t>
      </w:r>
      <w:ins w:author="MOR NGOM" w:date="2021-05-29T11:45:00Z" w:id="488">
        <w:r w:rsidRPr="007767AC" w:rsidR="00EA6CF9">
          <w:rPr>
            <w:rFonts w:eastAsia="Arial Narrow" w:cs="Arial Narrow"/>
            <w:color w:val="000000"/>
            <w:szCs w:val="24"/>
            <w:lang w:val="fr-SN"/>
          </w:rPr>
          <w:t xml:space="preserve">given to </w:t>
        </w:r>
      </w:ins>
      <w:r w:rsidRPr="007767AC">
        <w:rPr>
          <w:rFonts w:eastAsia="Arial Narrow" w:cs="Arial Narrow"/>
          <w:color w:val="000000"/>
          <w:szCs w:val="24"/>
          <w:lang w:val="fr-SN"/>
        </w:rPr>
        <w:t xml:space="preserve">women and potentially marginalised groups (social castes, specific ethnic groups, etc.) in the targeting process?</w:t>
      </w:r>
    </w:p>
    <w:p w:rsidRPr="007767AC" w:rsidR="00393069" w:rsidP="00393069" w:rsidRDefault="00393069" w14:paraId="479D9432" w14:textId="77777777">
      <w:pPr>
        <w:rPr>
          <w:lang w:val="fr-SN"/>
        </w:rPr>
      </w:pPr>
    </w:p>
    <w:p w:rsidRPr="007767AC" w:rsidR="00393069" w:rsidP="00393069" w:rsidRDefault="00393069" w14:paraId="034B2765" w14:textId="77777777">
      <w:pPr>
        <w:rPr>
          <w:highlight w:val="lightGray"/>
          <w:lang w:val="fr-SN"/>
        </w:rPr>
      </w:pPr>
      <w:r w:rsidRPr="007767AC">
        <w:rPr>
          <w:highlight w:val="lightGray"/>
          <w:lang w:val="fr-SN"/>
        </w:rPr>
        <w:t xml:space="preserve">With relevant local stakeholders and resource persons, questions will be directed to these dimensions (idem, Escot, 2018):</w:t>
      </w:r>
    </w:p>
    <w:p w:rsidRPr="007767AC" w:rsidR="00393069" w:rsidP="00393069" w:rsidRDefault="00393069" w14:paraId="75331060" w14:textId="04288787">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Community perception of social protection: </w:t>
      </w:r>
      <w:r w:rsidRPr="007767AC">
        <w:rPr>
          <w:rFonts w:eastAsia="Arial Narrow" w:cs="Arial Narrow"/>
          <w:color w:val="000000"/>
          <w:szCs w:val="24"/>
          <w:lang w:val="fr-SN"/>
        </w:rPr>
        <w:t xml:space="preserve">How do the target populations view Senegal's social protection programmes? How are these programmes perceived in terms of equity </w:t>
      </w:r>
      <w:r w:rsidRPr="007767AC">
        <w:rPr>
          <w:lang w:val="fr-SN"/>
        </w:rPr>
        <w:t xml:space="preserve">and </w:t>
      </w:r>
      <w:r w:rsidRPr="007767AC">
        <w:rPr>
          <w:rFonts w:eastAsia="Arial Narrow" w:cs="Arial Narrow"/>
          <w:color w:val="000000"/>
          <w:szCs w:val="24"/>
          <w:lang w:val="fr-SN"/>
        </w:rPr>
        <w:t xml:space="preserve">justice</w:t>
      </w:r>
      <w:r w:rsidRPr="007767AC">
        <w:rPr>
          <w:rFonts w:eastAsia="Arial Narrow" w:cs="Arial Narrow"/>
          <w:color w:val="000000"/>
          <w:szCs w:val="24"/>
          <w:lang w:val="fr-SN"/>
        </w:rPr>
        <w:t xml:space="preserve">? In this context, how is the issue of targeting perceived by different social groups (elites, non-poor, poor, men, women, etc.)</w:t>
      </w:r>
      <w:r w:rsidRPr="007767AC">
        <w:rPr>
          <w:rFonts w:eastAsia="Arial Narrow" w:cs="Arial Narrow"/>
          <w:color w:val="000000"/>
          <w:szCs w:val="24"/>
          <w:lang w:val="fr-SN"/>
        </w:rPr>
        <w:t xml:space="preserve">?</w:t>
      </w:r>
    </w:p>
    <w:p w:rsidRPr="007767AC" w:rsidR="00393069" w:rsidP="00393069" w:rsidRDefault="00393069" w14:paraId="4308260B" w14:textId="2CAEAFE3">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Understanding of targeting: </w:t>
      </w:r>
      <w:r w:rsidRPr="007767AC">
        <w:rPr>
          <w:rFonts w:eastAsia="Arial Narrow" w:cs="Arial Narrow"/>
          <w:color w:val="000000"/>
          <w:szCs w:val="24"/>
          <w:lang w:val="fr-SN"/>
        </w:rPr>
        <w:t xml:space="preserve">Are the methods known/understood? Access (</w:t>
      </w:r>
      <w:r w:rsidRPr="00EA6CF9">
        <w:rPr>
          <w:rFonts w:eastAsia="Arial Narrow" w:cs="Arial Narrow"/>
          <w:color w:val="000000"/>
          <w:szCs w:val="24"/>
          <w:highlight w:val="yellow"/>
          <w:lang w:val="fr-SN"/>
          <w:rPrChange w:author="MOR NGOM" w:date="2021-05-29T11:47:00Z" w:id="491">
            <w:rPr>
              <w:rFonts w:eastAsia="Arial Narrow" w:cs="Arial Narrow"/>
              <w:color w:val="000000"/>
              <w:szCs w:val="24"/>
              <w:lang w:val="fr-SN"/>
            </w:rPr>
          </w:rPrChange>
        </w:rPr>
        <w:t xml:space="preserve">in </w:t>
      </w:r>
      <w:r w:rsidRPr="007767AC">
        <w:rPr>
          <w:rFonts w:eastAsia="Arial Narrow" w:cs="Arial Narrow"/>
          <w:color w:val="000000"/>
          <w:szCs w:val="24"/>
          <w:lang w:val="fr-SN"/>
        </w:rPr>
        <w:t xml:space="preserve">information, </w:t>
      </w:r>
      <w:r w:rsidRPr="00EA6CF9">
        <w:rPr>
          <w:rFonts w:eastAsia="Arial Narrow" w:cs="Arial Narrow"/>
          <w:color w:val="000000"/>
          <w:szCs w:val="24"/>
          <w:highlight w:val="yellow"/>
          <w:lang w:val="fr-SN"/>
          <w:rPrChange w:author="MOR NGOM" w:date="2021-05-29T11:47:00Z" w:id="492">
            <w:rPr>
              <w:rFonts w:eastAsia="Arial Narrow" w:cs="Arial Narrow"/>
              <w:color w:val="000000"/>
              <w:szCs w:val="24"/>
              <w:lang w:val="fr-SN"/>
            </w:rPr>
          </w:rPrChange>
        </w:rPr>
        <w:t xml:space="preserve">in </w:t>
      </w:r>
      <w:r w:rsidRPr="007767AC">
        <w:rPr>
          <w:rFonts w:eastAsia="Arial Narrow" w:cs="Arial Narrow"/>
          <w:color w:val="000000"/>
          <w:szCs w:val="24"/>
          <w:lang w:val="fr-SN"/>
        </w:rPr>
        <w:t xml:space="preserve">understanding) to this type of consideration, which part of the population? What about others? Identify what differentiates the two targeting methods from the communities' point of view. Do communities understand their objectives? What are the perceived advantages and disadvantages</w:t>
      </w:r>
      <w:r w:rsidRPr="007767AC">
        <w:rPr>
          <w:rFonts w:eastAsia="Arial Narrow" w:cs="Arial Narrow"/>
          <w:color w:val="000000"/>
          <w:szCs w:val="24"/>
          <w:lang w:val="fr-SN"/>
        </w:rPr>
        <w:t xml:space="preserve">? To what extent is the community-based approach and the involvement of community leaders and authorities accepted by the communities? </w:t>
      </w:r>
    </w:p>
    <w:p w:rsidRPr="007767AC" w:rsidR="00393069" w:rsidP="00393069" w:rsidRDefault="00393069" w14:paraId="2AA84572" w14:textId="174F68AA">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 xml:space="preserve">Exclusion-inclusion redress mechanisms: </w:t>
      </w:r>
      <w:r w:rsidRPr="007767AC">
        <w:rPr>
          <w:lang w:val="fr-SN"/>
        </w:rPr>
        <w:t xml:space="preserve">What are the </w:t>
      </w:r>
      <w:r w:rsidRPr="007767AC">
        <w:rPr>
          <w:rFonts w:eastAsia="Arial Narrow" w:cs="Arial Narrow"/>
          <w:color w:val="000000"/>
          <w:szCs w:val="24"/>
          <w:lang w:val="fr-SN"/>
        </w:rPr>
        <w:t xml:space="preserve">risks of capture by the elites? Are there proven risks of self-exclusion? If so, what are they linked to (stigmatisation, social structure, dependency relationships,...)? How do communities address exclusion/inclusion errors? Do communities know about complaint mechanisms</w:t>
      </w:r>
      <w:ins w:author="Ndeye Fatou Faye" w:date="2021-05-29T17:33:00Z" w:id="494">
        <w:r w:rsidR="000A45EA">
          <w:rPr>
            <w:rFonts w:eastAsia="Arial Narrow" w:cs="Arial Narrow"/>
            <w:color w:val="000000"/>
            <w:szCs w:val="24"/>
            <w:lang w:val="fr-SN"/>
          </w:rPr>
          <w:t xml:space="preserve">? If so, </w:t>
        </w:r>
      </w:ins>
      <w:r w:rsidRPr="007767AC">
        <w:rPr>
          <w:rFonts w:eastAsia="Arial Narrow" w:cs="Arial Narrow"/>
          <w:color w:val="000000"/>
          <w:szCs w:val="24"/>
          <w:lang w:val="fr-SN"/>
        </w:rPr>
        <w:t xml:space="preserve">do they use them</w:t>
      </w:r>
      <w:del w:author="MOR NGOM" w:date="2021-05-29T11:48:00Z" w:id="497">
        <w:r w:rsidRPr="007767AC" w:rsidDel="00EA6CF9">
          <w:rPr>
            <w:rFonts w:eastAsia="Arial Narrow" w:cs="Arial Narrow"/>
            <w:color w:val="000000"/>
            <w:szCs w:val="24"/>
            <w:lang w:val="fr-SN"/>
          </w:rPr>
          <w:delText>-</w:delText>
        </w:r>
        <w:r w:rsidRPr="007767AC" w:rsidDel="00EA6CF9">
          <w:rPr>
            <w:lang w:val="fr-SN"/>
          </w:rPr>
          <w:delText>elles</w:delText>
        </w:r>
        <w:r w:rsidRPr="007767AC" w:rsidDel="00EA6CF9">
          <w:rPr>
            <w:rFonts w:eastAsia="Arial Narrow" w:cs="Arial Narrow"/>
            <w:color w:val="000000"/>
            <w:szCs w:val="24"/>
            <w:lang w:val="fr-SN"/>
          </w:rPr>
          <w:delText xml:space="preserve"> </w:delText>
        </w:r>
      </w:del>
      <w:del w:author="Ndeye Fatou Faye" w:date="2021-05-29T17:33:00Z" w:id="495">
        <w:r w:rsidRPr="007767AC" w:rsidDel="000A45EA">
          <w:rPr>
            <w:rFonts w:eastAsia="Arial Narrow" w:cs="Arial Narrow"/>
            <w:color w:val="000000"/>
            <w:szCs w:val="24"/>
            <w:lang w:val="fr-SN"/>
          </w:rPr>
          <w:delText xml:space="preserve"> et</w:delText>
        </w:r>
      </w:del>
      <w:r w:rsidRPr="007767AC">
        <w:rPr>
          <w:rFonts w:eastAsia="Arial Narrow" w:cs="Arial Narrow"/>
          <w:color w:val="000000"/>
          <w:szCs w:val="24"/>
          <w:lang w:val="fr-SN"/>
        </w:rPr>
        <w:t xml:space="preserve">?</w:t>
      </w:r>
    </w:p>
    <w:p w:rsidRPr="007767AC" w:rsidR="00393069" w:rsidP="00393069" w:rsidRDefault="00393069" w14:paraId="147CEAE7" w14:textId="1F8CB331">
      <w:pPr>
        <w:numPr>
          <w:ilvl w:val="0"/>
          <w:numId w:val="2"/>
        </w:numPr>
        <w:pBdr>
          <w:top w:val="nil"/>
          <w:left w:val="nil"/>
          <w:bottom w:val="nil"/>
          <w:right w:val="nil"/>
          <w:between w:val="nil"/>
        </w:pBdr>
        <w:spacing w:after="120"/>
        <w:rPr>
          <w:rFonts w:eastAsia="Arial Narrow" w:cs="Arial Narrow"/>
          <w:color w:val="000000"/>
          <w:szCs w:val="24"/>
          <w:lang w:val="fr-SN"/>
        </w:rPr>
      </w:pPr>
      <w:r w:rsidRPr="007767AC">
        <w:rPr>
          <w:rFonts w:eastAsia="Arial Narrow" w:cs="Arial Narrow"/>
          <w:color w:val="000000"/>
          <w:szCs w:val="24"/>
          <w:u w:val="single"/>
          <w:lang w:val="fr-SN"/>
        </w:rPr>
        <w:t xml:space="preserve">Recommendations for improvement: </w:t>
      </w:r>
      <w:r w:rsidRPr="007767AC">
        <w:rPr>
          <w:rFonts w:eastAsia="Arial Narrow" w:cs="Arial Narrow"/>
          <w:color w:val="000000"/>
          <w:szCs w:val="24"/>
          <w:lang w:val="fr-SN"/>
        </w:rPr>
        <w:t xml:space="preserve">What alternative targeting criteria? </w:t>
      </w:r>
      <w:ins w:author="Ndeye Fatou Faye" w:date="2021-05-29T17:33:00Z" w:id="498">
        <w:r w:rsidR="000A45EA">
          <w:rPr>
            <w:rFonts w:eastAsia="Arial Narrow" w:cs="Arial Narrow"/>
            <w:color w:val="000000"/>
            <w:szCs w:val="24"/>
            <w:lang w:val="fr-SN"/>
          </w:rPr>
          <w:t xml:space="preserve">What should </w:t>
        </w:r>
      </w:ins>
      <w:del w:author="Ndeye Fatou Faye" w:date="2021-05-29T17:33:00Z" w:id="499">
        <w:r w:rsidRPr="007767AC" w:rsidDel="000A45EA">
          <w:rPr>
            <w:rFonts w:eastAsia="Arial Narrow" w:cs="Arial Narrow"/>
            <w:color w:val="000000"/>
            <w:szCs w:val="24"/>
            <w:lang w:val="fr-SN"/>
          </w:rPr>
          <w:delText>q</w:delText>
        </w:r>
      </w:del>
      <w:r w:rsidRPr="007767AC">
        <w:rPr>
          <w:rFonts w:eastAsia="Arial Narrow" w:cs="Arial Narrow"/>
          <w:color w:val="000000"/>
          <w:szCs w:val="24"/>
          <w:lang w:val="fr-SN"/>
        </w:rPr>
        <w:t xml:space="preserve">be the composition of the selection and monitoring committees? Who should represent transhumant herders? </w:t>
      </w:r>
      <w:del w:author="Ndeye Fatou Faye" w:date="2021-05-29T17:34:00Z" w:id="501">
        <w:r w:rsidRPr="007767AC" w:rsidDel="000A45EA">
          <w:rPr>
            <w:rFonts w:eastAsia="Arial Narrow" w:cs="Arial Narrow"/>
            <w:color w:val="000000"/>
            <w:szCs w:val="24"/>
            <w:lang w:val="fr-SN"/>
          </w:rPr>
          <w:delText>c</w:delText>
        </w:r>
      </w:del>
      <w:r w:rsidRPr="007767AC">
        <w:rPr>
          <w:rFonts w:eastAsia="Arial Narrow" w:cs="Arial Narrow"/>
          <w:color w:val="000000"/>
          <w:szCs w:val="24"/>
          <w:lang w:val="fr-SN"/>
        </w:rPr>
        <w:t xml:space="preserve">How can the constraints of mobility be overcome? </w:t>
      </w:r>
      <w:r w:rsidRPr="007767AC">
        <w:rPr>
          <w:rFonts w:ascii="Times New Roman" w:hAnsi="Times New Roman"/>
          <w:color w:val="000000"/>
          <w:szCs w:val="24"/>
          <w:lang w:val="fr-SN"/>
        </w:rPr>
        <w:t xml:space="preserve"> </w:t>
      </w:r>
    </w:p>
    <w:p w:rsidRPr="007767AC" w:rsidR="00393069" w:rsidRDefault="00DB2E4A" w14:paraId="174C5425" w14:textId="25751CC1">
      <w:pPr>
        <w:pStyle w:val="Titre2"/>
        <w:tabs>
          <w:tab w:val="clear" w:pos="720"/>
        </w:tabs>
        <w:spacing w:before="120" w:after="120"/>
        <w:ind w:firstLine="0"/>
        <w:rPr>
          <w:lang w:val="fr-SN"/>
        </w:rPr>
        <w:pPrChange w:author="Mamadou Bobo Barry" w:date="2021-05-29T20:13:00Z" w:id="502">
          <w:pPr>
            <w:pStyle w:val="Titre2"/>
            <w:numPr>
              <w:numId w:val="3"/>
            </w:numPr>
            <w:tabs>
              <w:tab w:val="clear" w:pos="720"/>
            </w:tabs>
            <w:spacing w:before="120" w:after="120"/>
            <w:ind w:hanging="360"/>
          </w:pPr>
        </w:pPrChange>
      </w:pPr>
      <w:bookmarkStart w:name="_Toc73163990" w:id="503"/>
      <w:ins w:author="Mamadou Bobo Barry" w:date="2021-05-29T20:13:00Z" w:id="504">
        <w:r>
          <w:rPr>
            <w:lang w:val="fr-SN"/>
          </w:rPr>
          <w:t xml:space="preserve">3.3 </w:t>
        </w:r>
      </w:ins>
      <w:r w:rsidRPr="007767AC" w:rsidR="00393069">
        <w:rPr>
          <w:lang w:val="fr-SN"/>
        </w:rPr>
        <w:t xml:space="preserve">The target actors for the interviews and focus groups : </w:t>
      </w:r>
      <w:bookmarkEnd w:id="503"/>
    </w:p>
    <w:p w:rsidRPr="007767AC" w:rsidR="00393069" w:rsidP="00393069" w:rsidRDefault="00393069" w14:paraId="6644DA11" w14:textId="77777777">
      <w:pPr>
        <w:rPr>
          <w:lang w:val="fr-SN"/>
        </w:rPr>
      </w:pPr>
      <w:r w:rsidRPr="007767AC">
        <w:rPr>
          <w:lang w:val="fr-SN"/>
        </w:rPr>
        <w:t xml:space="preserve">The pre-identified actors are</w:t>
      </w:r>
    </w:p>
    <w:p w:rsidRPr="009E04A6" w:rsidR="00393069" w:rsidP="00393069" w:rsidRDefault="00566EEB" w14:paraId="7A6EBB14" w14:textId="77777777">
      <w:pPr>
        <w:numPr>
          <w:ilvl w:val="0"/>
          <w:numId w:val="2"/>
        </w:numPr>
        <w:pBdr>
          <w:top w:val="nil"/>
          <w:left w:val="nil"/>
          <w:bottom w:val="nil"/>
          <w:right w:val="nil"/>
          <w:between w:val="nil"/>
        </w:pBdr>
        <w:rPr>
          <w:rFonts w:eastAsia="Arial Narrow" w:cs="Arial Narrow"/>
          <w:color w:val="000000"/>
          <w:szCs w:val="24"/>
          <w:lang w:val="fr-SN"/>
        </w:rPr>
      </w:pPr>
      <w:sdt>
        <w:sdtPr>
          <w:tag w:val="goog_rdk_2"/>
          <w:id w:val="611715997"/>
        </w:sdtPr>
        <w:sdtContent>
          <w:r w:rsidRPr="009E04A6" w:rsidR="00393069">
            <w:rPr>
              <w:rFonts w:eastAsia="Arial" w:cs="Arial"/>
              <w:color w:val="000000"/>
              <w:szCs w:val="24"/>
              <w:lang w:val="fr-SN"/>
            </w:rPr>
            <w:t xml:space="preserve">The </w:t>
          </w:r>
          <w:r w:rsidRPr="009E04A6" w:rsidR="00393069">
            <w:rPr>
              <w:rFonts w:eastAsia="Arial" w:cs="Arial"/>
              <w:color w:val="000000"/>
              <w:szCs w:val="24"/>
              <w:lang w:val="fr-SN"/>
            </w:rPr>
            <w:t xml:space="preserve">General </w:t>
          </w:r>
          <w:r w:rsidRPr="009E04A6" w:rsidR="00393069">
            <w:rPr>
              <w:rFonts w:eastAsia="Arial" w:cs="Arial"/>
              <w:color w:val="000000"/>
              <w:szCs w:val="24"/>
              <w:lang w:val="fr-SN"/>
            </w:rPr>
            <w:t xml:space="preserve">Delegation </w:t>
          </w:r>
          <w:r w:rsidRPr="009E04A6" w:rsidR="00393069">
            <w:rPr>
              <w:rFonts w:eastAsia="Arial" w:cs="Arial"/>
              <w:color w:val="000000"/>
              <w:szCs w:val="24"/>
              <w:lang w:val="fr-SN"/>
            </w:rPr>
            <w:t xml:space="preserve">for Social Protection and </w:t>
          </w:r>
          <w:r w:rsidRPr="009E04A6" w:rsidR="00393069">
            <w:rPr>
              <w:rFonts w:eastAsia="Arial" w:cs="Arial"/>
              <w:color w:val="000000"/>
              <w:szCs w:val="24"/>
              <w:lang w:val="fr-SN"/>
            </w:rPr>
            <w:t xml:space="preserve">National </w:t>
          </w:r>
          <w:r w:rsidRPr="009E04A6" w:rsidR="00393069">
            <w:rPr>
              <w:rFonts w:eastAsia="Arial" w:cs="Arial"/>
              <w:color w:val="000000"/>
              <w:szCs w:val="24"/>
              <w:lang w:val="fr-SN"/>
            </w:rPr>
            <w:t xml:space="preserve">Solidarity </w:t>
          </w:r>
          <w:r w:rsidRPr="009E04A6" w:rsidR="00393069">
            <w:rPr>
              <w:rFonts w:eastAsia="Arial" w:cs="Arial"/>
              <w:color w:val="000000"/>
              <w:szCs w:val="24"/>
              <w:lang w:val="fr-SN"/>
            </w:rPr>
            <w:t xml:space="preserve">(DGPSN) at the </w:t>
          </w:r>
          <w:r w:rsidRPr="009E04A6" w:rsidR="00393069">
            <w:rPr>
              <w:rFonts w:eastAsia="Arial" w:cs="Arial"/>
              <w:color w:val="000000"/>
              <w:szCs w:val="24"/>
              <w:lang w:val="fr-SN"/>
            </w:rPr>
            <w:t xml:space="preserve">Ministry of </w:t>
          </w:r>
          <w:r w:rsidRPr="009E04A6" w:rsidR="00393069">
            <w:rPr>
              <w:rFonts w:eastAsia="Arial" w:cs="Arial"/>
              <w:color w:val="000000"/>
              <w:szCs w:val="24"/>
              <w:lang w:val="fr-SN"/>
            </w:rPr>
            <w:t xml:space="preserve">Community Development, </w:t>
          </w:r>
          <w:r w:rsidRPr="009E04A6" w:rsidR="00393069">
            <w:rPr>
              <w:rFonts w:eastAsia="Arial" w:cs="Arial"/>
              <w:color w:val="000000"/>
              <w:szCs w:val="24"/>
              <w:lang w:val="fr-SN"/>
            </w:rPr>
            <w:t xml:space="preserve">Social and Territorial </w:t>
          </w:r>
          <w:r w:rsidRPr="009E04A6" w:rsidR="00393069">
            <w:rPr>
              <w:rFonts w:eastAsia="Arial" w:cs="Arial Narrow"/>
              <w:color w:val="000000"/>
              <w:szCs w:val="24"/>
              <w:lang w:val="fr-SN"/>
            </w:rPr>
            <w:t xml:space="preserve">Equitý, </w:t>
          </w:r>
        </w:sdtContent>
      </w:sdt>
    </w:p>
    <w:p w:rsidRPr="009E04A6" w:rsidR="00393069" w:rsidP="00393069" w:rsidRDefault="00393069" w14:paraId="050BE69B" w14:textId="77777777">
      <w:pPr>
        <w:numPr>
          <w:ilvl w:val="0"/>
          <w:numId w:val="2"/>
        </w:numPr>
        <w:pBdr>
          <w:top w:val="nil"/>
          <w:left w:val="nil"/>
          <w:bottom w:val="nil"/>
          <w:right w:val="nil"/>
          <w:between w:val="nil"/>
        </w:pBdr>
        <w:rPr>
          <w:rFonts w:eastAsia="Arial Narrow" w:cs="Arial Narrow"/>
          <w:color w:val="000000"/>
          <w:szCs w:val="24"/>
          <w:lang w:val="fr-SN"/>
        </w:rPr>
      </w:pPr>
      <w:r w:rsidRPr="009E04A6">
        <w:rPr>
          <w:rFonts w:eastAsia="Arial Narrow" w:cs="Arial Narrow"/>
          <w:color w:val="000000"/>
          <w:szCs w:val="24"/>
          <w:lang w:val="fr-SN"/>
        </w:rPr>
        <w:t xml:space="preserve">the Directorate of the Single National Register, </w:t>
      </w:r>
    </w:p>
    <w:p w:rsidRPr="007767AC" w:rsidR="00393069" w:rsidP="00393069" w:rsidRDefault="00393069" w14:paraId="349A70FF" w14:textId="77777777">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The National Agency for Statistics and Demography (ANSD), </w:t>
      </w:r>
    </w:p>
    <w:p w:rsidRPr="007767AC" w:rsidR="00393069" w:rsidP="00393069" w:rsidRDefault="00393069" w14:paraId="23EDB251" w14:textId="77777777">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local authorities (prefects, sub-prefects, governors and mayors) in the study areas, </w:t>
      </w:r>
    </w:p>
    <w:p w:rsidR="00393069" w:rsidP="00393069" w:rsidRDefault="000A45EA" w14:paraId="70DE926F" w14:textId="5C7C1A2C">
      <w:pPr>
        <w:numPr>
          <w:ilvl w:val="0"/>
          <w:numId w:val="2"/>
        </w:numPr>
        <w:pBdr>
          <w:top w:val="nil"/>
          <w:left w:val="nil"/>
          <w:bottom w:val="nil"/>
          <w:right w:val="nil"/>
          <w:between w:val="nil"/>
        </w:pBdr>
        <w:rPr>
          <w:rFonts w:eastAsia="Arial Narrow" w:cs="Arial Narrow"/>
          <w:color w:val="000000"/>
          <w:szCs w:val="24"/>
        </w:rPr>
      </w:pPr>
      <w:r w:rsidR="00393069">
        <w:rPr>
          <w:rFonts w:eastAsia="Arial Narrow" w:cs="Arial Narrow"/>
          <w:color w:val="000000"/>
          <w:szCs w:val="24"/>
        </w:rPr>
        <w:t xml:space="preserve">RNU social operators</w:t>
      </w:r>
      <w:ins w:author="Ndeye Fatou Faye" w:date="2021-05-29T17:35:00Z" w:id="505">
        <w:r>
          <w:rPr>
            <w:rFonts w:eastAsia="Arial Narrow" w:cs="Arial Narrow"/>
            <w:color w:val="000000"/>
            <w:szCs w:val="24"/>
          </w:rPr>
          <w:t xml:space="preserve">,</w:t>
        </w:r>
      </w:ins>
      <w:del w:author="Ndeye Fatou Faye" w:date="2021-05-29T17:35:00Z" w:id="506">
        <w:r w:rsidDel="000A45EA" w:rsidR="00393069">
          <w:rPr>
            <w:rFonts w:eastAsia="Arial Narrow" w:cs="Arial Narrow"/>
            <w:color w:val="000000"/>
            <w:szCs w:val="24"/>
          </w:rPr>
          <w:delText>O</w:delText>
        </w:r>
      </w:del>
      <w:ins w:author="Ndeye Fatou Faye" w:date="2021-05-29T17:35:00Z" w:id="505">
        <w:r>
          <w:rPr>
            <w:rFonts w:eastAsia="Arial Narrow" w:cs="Arial Narrow"/>
            <w:color w:val="000000"/>
            <w:szCs w:val="24"/>
          </w:rPr>
          <w:t xml:space="preserve"/>
        </w:r>
      </w:ins>
    </w:p>
    <w:p w:rsidRPr="0076123C" w:rsidR="00393069" w:rsidP="00393069" w:rsidRDefault="000A45EA" w14:paraId="25A49154" w14:textId="6EAAE0F6">
      <w:pPr>
        <w:numPr>
          <w:ilvl w:val="0"/>
          <w:numId w:val="2"/>
        </w:numPr>
        <w:pBdr>
          <w:top w:val="nil"/>
          <w:left w:val="nil"/>
          <w:bottom w:val="nil"/>
          <w:right w:val="nil"/>
          <w:between w:val="nil"/>
        </w:pBdr>
        <w:rPr>
          <w:rFonts w:eastAsia="Arial Narrow" w:cs="Arial Narrow"/>
          <w:color w:val="000000"/>
          <w:szCs w:val="24"/>
        </w:rPr>
      </w:pPr>
      <w:ins w:author="Ndeye Fatou Faye" w:date="2021-05-29T17:35:00Z" w:id="508">
        <w:r>
          <w:rPr>
            <w:rFonts w:eastAsia="Arial Narrow" w:cs="Arial Narrow"/>
            <w:color w:val="000000"/>
            <w:szCs w:val="24"/>
          </w:rPr>
          <w:t xml:space="preserve">the </w:t>
        </w:r>
      </w:ins>
      <w:del w:author="Ndeye Fatou Faye" w:date="2021-05-29T17:35:00Z" w:id="512">
        <w:r w:rsidDel="000A45EA" w:rsidR="00393069">
          <w:rPr>
            <w:rFonts w:eastAsia="Arial Narrow" w:cs="Arial Narrow"/>
            <w:color w:val="000000"/>
            <w:szCs w:val="24"/>
          </w:rPr>
          <w:delText>é</w:delText>
        </w:r>
      </w:del>
      <w:r w:rsidR="00393069">
        <w:rPr>
          <w:rFonts w:eastAsia="Arial Narrow" w:cs="Arial Narrow"/>
          <w:color w:val="000000"/>
          <w:szCs w:val="24"/>
        </w:rPr>
        <w:t xml:space="preserve">Ecological </w:t>
      </w:r>
      <w:r w:rsidR="00393069">
        <w:rPr>
          <w:rFonts w:eastAsia="Arial Narrow" w:cs="Arial Narrow"/>
          <w:color w:val="000000"/>
          <w:szCs w:val="24"/>
        </w:rPr>
        <w:t xml:space="preserve">Monitoring</w:t>
      </w:r>
      <w:del w:author="Ndeye Fatou Faye" w:date="2021-05-29T17:35:00Z" w:id="510">
        <w:r w:rsidDel="000A45EA" w:rsidR="00393069">
          <w:rPr>
            <w:rFonts w:eastAsia="Arial Narrow" w:cs="Arial Narrow"/>
            <w:color w:val="000000"/>
            <w:szCs w:val="24"/>
          </w:rPr>
          <w:delText>s</w:delText>
        </w:r>
      </w:del>
      <w:r w:rsidR="00393069">
        <w:rPr>
          <w:rFonts w:eastAsia="Arial Narrow" w:cs="Arial Narrow"/>
          <w:color w:val="000000"/>
          <w:szCs w:val="24"/>
        </w:rPr>
        <w:t xml:space="preserve"/>
      </w:r>
      <w:r w:rsidR="00393069">
        <w:rPr>
          <w:rFonts w:eastAsia="Arial Narrow" w:cs="Arial Narrow"/>
          <w:color w:val="000000"/>
          <w:szCs w:val="24"/>
        </w:rPr>
        <w:t xml:space="preserve">Centre</w:t>
      </w:r>
    </w:p>
    <w:p w:rsidRPr="0076123C" w:rsidR="00393069" w:rsidP="00393069" w:rsidRDefault="00393069" w14:paraId="356817A9" w14:textId="77777777">
      <w:pPr>
        <w:numPr>
          <w:ilvl w:val="0"/>
          <w:numId w:val="2"/>
        </w:numPr>
        <w:pBdr>
          <w:top w:val="nil"/>
          <w:left w:val="nil"/>
          <w:bottom w:val="nil"/>
          <w:right w:val="nil"/>
          <w:between w:val="nil"/>
        </w:pBdr>
        <w:rPr>
          <w:rFonts w:eastAsia="Arial Narrow" w:cs="Arial Narrow"/>
          <w:color w:val="000000"/>
          <w:szCs w:val="24"/>
        </w:rPr>
      </w:pPr>
      <w:r w:rsidRPr="0076123C">
        <w:rPr>
          <w:rFonts w:eastAsia="Arial Narrow" w:cs="Arial Narrow"/>
          <w:color w:val="000000"/>
          <w:szCs w:val="24"/>
        </w:rPr>
        <w:t xml:space="preserve">community relays, </w:t>
      </w:r>
    </w:p>
    <w:p w:rsidRPr="0076123C" w:rsidR="00393069" w:rsidP="00393069" w:rsidRDefault="00393069" w14:paraId="7560878E" w14:textId="77777777">
      <w:pPr>
        <w:numPr>
          <w:ilvl w:val="0"/>
          <w:numId w:val="2"/>
        </w:numPr>
        <w:pBdr>
          <w:top w:val="nil"/>
          <w:left w:val="nil"/>
          <w:bottom w:val="nil"/>
          <w:right w:val="nil"/>
          <w:between w:val="nil"/>
        </w:pBdr>
        <w:rPr>
          <w:rFonts w:eastAsia="Arial Narrow" w:cs="Arial Narrow"/>
          <w:color w:val="000000"/>
          <w:szCs w:val="24"/>
        </w:rPr>
      </w:pPr>
      <w:r w:rsidRPr="0076123C">
        <w:rPr>
          <w:rFonts w:eastAsia="Arial Narrow" w:cs="Arial Narrow"/>
          <w:color w:val="000000"/>
          <w:szCs w:val="24"/>
        </w:rPr>
        <w:t xml:space="preserve">Village committees ;</w:t>
      </w:r>
    </w:p>
    <w:p w:rsidRPr="007767AC" w:rsidR="00393069" w:rsidP="00393069" w:rsidRDefault="000A45EA" w14:paraId="133D58A3" w14:textId="58F5AE2D">
      <w:pPr>
        <w:numPr>
          <w:ilvl w:val="0"/>
          <w:numId w:val="2"/>
        </w:numPr>
        <w:pBdr>
          <w:top w:val="nil"/>
          <w:left w:val="nil"/>
          <w:bottom w:val="nil"/>
          <w:right w:val="nil"/>
          <w:between w:val="nil"/>
        </w:pBdr>
        <w:rPr>
          <w:rFonts w:eastAsia="Arial Narrow" w:cs="Arial Narrow"/>
          <w:color w:val="000000"/>
          <w:szCs w:val="24"/>
          <w:lang w:val="fr-SN"/>
        </w:rPr>
      </w:pPr>
      <w:ins w:author="Ndeye Fatou Faye" w:date="2021-05-29T17:35:00Z" w:id="513">
        <w:r>
          <w:rPr>
            <w:rFonts w:eastAsia="Arial Narrow" w:cs="Arial Narrow"/>
            <w:color w:val="000000"/>
            <w:szCs w:val="24"/>
            <w:lang w:val="fr-SN"/>
          </w:rPr>
          <w:t xml:space="preserve">sub-samples of</w:t>
        </w:r>
      </w:ins>
      <w:del w:author="Ndeye Fatou Faye" w:date="2021-05-29T17:36:00Z" w:id="514">
        <w:r w:rsidRPr="007767AC" w:rsidDel="000A45EA" w:rsidR="00393069">
          <w:rPr>
            <w:rFonts w:eastAsia="Arial Narrow" w:cs="Arial Narrow"/>
            <w:color w:val="000000"/>
            <w:szCs w:val="24"/>
            <w:lang w:val="fr-SN"/>
          </w:rPr>
          <w:delText>s</w:delText>
        </w:r>
      </w:del>
      <w:ins w:author="Ndeye Fatou Faye" w:date="2021-05-29T17:35:00Z" w:id="513">
        <w:r>
          <w:rPr>
            <w:rFonts w:eastAsia="Arial Narrow" w:cs="Arial Narrow"/>
            <w:color w:val="000000"/>
            <w:szCs w:val="24"/>
            <w:lang w:val="fr-SN"/>
          </w:rPr>
          <w:t xml:space="preserve"> </w:t>
        </w:r>
      </w:ins>
      <w:r w:rsidRPr="007767AC" w:rsidR="00393069">
        <w:rPr>
          <w:rFonts w:eastAsia="Arial Narrow" w:cs="Arial Narrow"/>
          <w:color w:val="000000"/>
          <w:szCs w:val="24"/>
          <w:lang w:val="fr-SN"/>
        </w:rPr>
        <w:t xml:space="preserve">beneficiaries in the targeted communes</w:t>
      </w:r>
      <w:r w:rsidRPr="007767AC" w:rsidR="00393069">
        <w:rPr>
          <w:rFonts w:eastAsia="Arial Narrow" w:cs="Arial Narrow"/>
          <w:color w:val="000000"/>
          <w:szCs w:val="24"/>
          <w:lang w:val="fr-SN"/>
        </w:rPr>
        <w:t xml:space="preserve">;</w:t>
      </w:r>
    </w:p>
    <w:p w:rsidRPr="007767AC" w:rsidR="00393069" w:rsidP="00393069" w:rsidRDefault="000A45EA" w14:paraId="337E170B" w14:textId="16F8B3F0">
      <w:pPr>
        <w:numPr>
          <w:ilvl w:val="0"/>
          <w:numId w:val="2"/>
        </w:numPr>
        <w:pBdr>
          <w:top w:val="nil"/>
          <w:left w:val="nil"/>
          <w:bottom w:val="nil"/>
          <w:right w:val="nil"/>
          <w:between w:val="nil"/>
        </w:pBdr>
        <w:rPr>
          <w:rFonts w:eastAsia="Arial Narrow" w:cs="Arial Narrow"/>
          <w:color w:val="000000"/>
          <w:szCs w:val="24"/>
          <w:lang w:val="fr-SN"/>
        </w:rPr>
      </w:pPr>
      <w:r w:rsidRPr="007767AC" w:rsidR="00393069">
        <w:rPr>
          <w:rFonts w:eastAsia="Arial Narrow" w:cs="Arial Narrow"/>
          <w:color w:val="000000"/>
          <w:szCs w:val="24"/>
          <w:lang w:val="fr-SN"/>
        </w:rPr>
        <w:t xml:space="preserve">local organisations (women's groups, breeders' associations, etc.</w:t>
      </w:r>
      <w:r w:rsidRPr="007767AC" w:rsidR="00393069">
        <w:rPr>
          <w:rFonts w:eastAsia="Arial Narrow" w:cs="Arial Narrow"/>
          <w:color w:val="000000"/>
          <w:szCs w:val="24"/>
          <w:lang w:val="fr-SN"/>
        </w:rPr>
        <w:t xml:space="preserve">). </w:t>
      </w:r>
    </w:p>
    <w:p w:rsidRPr="007767AC" w:rsidR="00393069" w:rsidP="00393069" w:rsidRDefault="00393069" w14:paraId="0746D2D2" w14:textId="77777777">
      <w:pPr>
        <w:rPr>
          <w:lang w:val="fr-SN"/>
        </w:rPr>
      </w:pPr>
    </w:p>
    <w:p w:rsidRPr="007767AC" w:rsidR="00393069" w:rsidP="00393069" w:rsidRDefault="00393069" w14:paraId="43128341" w14:textId="77777777">
      <w:pPr>
        <w:rPr>
          <w:lang w:val="fr-SN"/>
        </w:rPr>
      </w:pPr>
      <w:r w:rsidRPr="007767AC">
        <w:rPr>
          <w:lang w:val="fr-SN"/>
        </w:rPr>
        <w:t xml:space="preserve">During the course of these interviews, other relevant actors may emerge, and they will be included in the interview protocol as far as possible.</w:t>
      </w:r>
    </w:p>
    <w:p w:rsidRPr="007E71EA" w:rsidR="00393069" w:rsidP="00393069" w:rsidRDefault="000A45EA" w14:paraId="38421A99" w14:textId="38FF8CFD">
      <w:pPr>
        <w:pStyle w:val="Titre1"/>
        <w:numPr>
          <w:ilvl w:val="0"/>
          <w:numId w:val="6"/>
        </w:numPr>
        <w:rPr>
          <w:b/>
        </w:rPr>
      </w:pPr>
      <w:bookmarkStart w:name="_Toc73163991" w:id="517"/>
      <w:r w:rsidRPr="007E71EA">
        <w:rPr>
          <w:b/>
        </w:rPr>
        <w:t xml:space="preserve">THE SURVEY AND SAMPLING PROTOCOL </w:t>
      </w:r>
      <w:bookmarkEnd w:id="517"/>
    </w:p>
    <w:p w:rsidRPr="007767AC" w:rsidR="00393069" w:rsidRDefault="00DB2E4A" w14:paraId="5B032C15" w14:textId="18DCD6FB">
      <w:pPr>
        <w:pStyle w:val="Titre2"/>
        <w:tabs>
          <w:tab w:val="clear" w:pos="720"/>
        </w:tabs>
        <w:ind w:start="360" w:firstLine="0"/>
        <w:rPr>
          <w:lang w:val="fr-SN"/>
        </w:rPr>
        <w:pPrChange w:author="Mamadou Bobo Barry" w:date="2021-05-29T20:13:00Z" w:id="518">
          <w:pPr>
            <w:pStyle w:val="Titre2"/>
            <w:numPr>
              <w:numId w:val="4"/>
            </w:numPr>
            <w:tabs>
              <w:tab w:val="clear" w:pos="720"/>
            </w:tabs>
            <w:ind w:hanging="360"/>
          </w:pPr>
        </w:pPrChange>
      </w:pPr>
      <w:bookmarkStart w:name="_Toc73163992" w:id="519"/>
      <w:ins w:author="Mamadou Bobo Barry" w:date="2021-05-29T20:13:00Z" w:id="520">
        <w:r>
          <w:rPr>
            <w:lang w:val="fr-SN"/>
          </w:rPr>
          <w:t xml:space="preserve">4.1 </w:t>
        </w:r>
      </w:ins>
      <w:commentRangeStart w:id="521"/>
      <w:r w:rsidRPr="007767AC" w:rsidR="00393069">
        <w:rPr>
          <w:lang w:val="fr-SN"/>
        </w:rPr>
        <w:t xml:space="preserve">Specificities of pastoral vulnerability justifying the adaptation of the socio-economic analysis </w:t>
      </w:r>
      <w:bookmarkEnd w:id="519"/>
      <w:commentRangeEnd w:id="521"/>
      <w:r w:rsidR="00C31C6A">
        <w:rPr>
          <w:rStyle w:val="Marquedecommentaire"/>
          <w:rFonts w:eastAsia="Times New Roman" w:cs="Times New Roman"/>
          <w:b w:val="0"/>
          <w:color w:val="auto"/>
        </w:rPr>
        <w:commentReference w:id="521"/>
      </w:r>
    </w:p>
    <w:p w:rsidRPr="007767AC" w:rsidR="00393069" w:rsidP="00393069" w:rsidRDefault="00393069" w14:paraId="23BF0CEE" w14:textId="77777777">
      <w:pPr>
        <w:rPr>
          <w:lang w:val="fr-SN"/>
        </w:rPr>
      </w:pPr>
      <w:r w:rsidRPr="007767AC">
        <w:rPr>
          <w:lang w:val="fr-SN"/>
        </w:rPr>
        <w:t xml:space="preserve">Vulnerability of Sahelian pastoralists is commonly defined as the exposure, sensitivity and reactivity of populations to a highly constrained environment. Pastoralists live and operate in an environment subject to risks and shocks of various forms (Wane et al., 2010). Climatic variability plays a central role in having a direct impact on the dynamics of natural resources, pushing herders to cope with spatio-temporal variations. International aid, in the event of a crisis, </w:t>
      </w:r>
      <w:r w:rsidRPr="007767AC">
        <w:rPr>
          <w:lang w:val="fr-SN"/>
        </w:rPr>
        <w:lastRenderedPageBreak/>
        <w:t xml:space="preserve">and targeted research, in a structural way, are regularly called upon on this subject (Ancey</w:t>
      </w:r>
      <w:del w:author="Ndeye Fatou Faye" w:date="2021-05-29T17:38:00Z" w:id="522">
        <w:r w:rsidRPr="007767AC" w:rsidDel="000A45EA">
          <w:rPr>
            <w:lang w:val="fr-SN"/>
          </w:rPr>
          <w:delText xml:space="preserve"> </w:delText>
        </w:r>
      </w:del>
      <w:r w:rsidRPr="007767AC">
        <w:rPr>
          <w:lang w:val="fr-SN"/>
        </w:rPr>
        <w:lastRenderedPageBreak/>
        <w:t xml:space="preserve"> </w:t>
      </w:r>
      <w:r w:rsidRPr="007767AC">
        <w:rPr>
          <w:lang w:val="fr-SN"/>
        </w:rPr>
        <w:t xml:space="preserve">et al., 2009). </w:t>
      </w:r>
    </w:p>
    <w:p w:rsidR="00393069" w:rsidP="00393069" w:rsidRDefault="00393069" w14:paraId="735FBE21" w14:textId="77777777">
      <w:pPr>
        <w:rPr>
          <w:lang w:val="fr-SN"/>
        </w:rPr>
      </w:pPr>
      <w:r w:rsidRPr="007767AC">
        <w:rPr>
          <w:lang w:val="fr-SN"/>
        </w:rPr>
        <w:t xml:space="preserve">Climate change is also a factor that exacerbates economic, social, cultural and political disruptions (national and international food and feed price volatility, diseases, political instability, social transformations, etc.). Pastoralists are also confronted with lack of infrastructure and market uncertainties, which severely affect their livelihoods. They adapt their activities to these conditions by using mobility and diversification strategies to improve production and secure their livelihoods (Alary et al., 2015). </w:t>
      </w:r>
    </w:p>
    <w:p w:rsidRPr="007767AC" w:rsidR="00393069" w:rsidP="00393069" w:rsidRDefault="00393069" w14:paraId="3B0DF69E" w14:textId="77777777">
      <w:pPr>
        <w:rPr>
          <w:lang w:val="fr-SN"/>
        </w:rPr>
      </w:pPr>
      <w:r w:rsidRPr="007767AC">
        <w:rPr>
          <w:lang w:val="fr-SN"/>
        </w:rPr>
        <w:t xml:space="preserve">Multiple knowledge gaps limit the ability of policies to address the main constraints affecting the livestock and pastoralism sectors in </w:t>
      </w:r>
      <w:r>
        <w:rPr>
          <w:lang w:val="fr-SN"/>
        </w:rPr>
        <w:t xml:space="preserve">Sahelian livestock </w:t>
      </w:r>
      <w:r w:rsidRPr="007767AC">
        <w:rPr>
          <w:lang w:val="fr-SN"/>
        </w:rPr>
        <w:t xml:space="preserve">countries</w:t>
      </w:r>
      <w:r w:rsidRPr="007767AC">
        <w:rPr>
          <w:lang w:val="fr-SN"/>
        </w:rPr>
        <w:t xml:space="preserve">.</w:t>
      </w:r>
    </w:p>
    <w:p w:rsidRPr="007767AC" w:rsidR="00393069" w:rsidP="00393069" w:rsidRDefault="00393069" w14:paraId="21BAE457" w14:textId="77777777">
      <w:pPr>
        <w:rPr>
          <w:lang w:val="fr-SN"/>
        </w:rPr>
      </w:pPr>
      <w:r w:rsidRPr="007767AC">
        <w:rPr>
          <w:lang w:val="fr-SN"/>
        </w:rPr>
        <w:t xml:space="preserve">Sometimes pastoralists engage in raising livestock species with short life cycles, which provide quick gains to escape poverty (Alary et al., 2015). In other contexts, they favour large ruminants that represent a long-term investment (Wane et al., 2010).</w:t>
      </w:r>
    </w:p>
    <w:p w:rsidRPr="007767AC" w:rsidR="00393069" w:rsidP="00393069" w:rsidRDefault="00393069" w14:paraId="19D6A863" w14:textId="77777777">
      <w:pPr>
        <w:rPr>
          <w:lang w:val="fr-SN"/>
        </w:rPr>
      </w:pPr>
      <w:r w:rsidRPr="007767AC">
        <w:rPr>
          <w:lang w:val="fr-SN"/>
        </w:rPr>
        <w:t xml:space="preserve">It should be noted that in a risky context, holding animals beyond a non-optimal marketing period corresponds to a form of contingency rationality </w:t>
      </w:r>
      <w:r>
        <w:rPr>
          <w:lang w:val="fr-SN"/>
        </w:rPr>
        <w:t xml:space="preserve">(Wane et al, 2020)</w:t>
      </w:r>
      <w:r w:rsidRPr="007767AC">
        <w:rPr>
          <w:lang w:val="fr-SN"/>
        </w:rPr>
        <w:t xml:space="preserve">. Imperfect and incomplete information on markets encourages pastoralists to adopt a cautious position, adapted to the circumstances and therefore contingent on their socio-economic environment (Wane, 2005; Wane et al., 2010). This explains why pastoralists are not in favour of 'regular destocking of animals' even if technical services encourage them to do so. </w:t>
      </w:r>
    </w:p>
    <w:p w:rsidRPr="007767AC" w:rsidR="00393069" w:rsidP="00393069" w:rsidRDefault="00393069" w14:paraId="5B069C14" w14:textId="77777777">
      <w:pPr>
        <w:rPr>
          <w:lang w:val="fr-SN"/>
        </w:rPr>
      </w:pPr>
      <w:r>
        <w:rPr>
          <w:lang w:val="fr-SN"/>
        </w:rPr>
        <w:t xml:space="preserve">Thus, </w:t>
      </w:r>
      <w:r w:rsidRPr="007767AC">
        <w:rPr>
          <w:lang w:val="fr-SN"/>
        </w:rPr>
        <w:t xml:space="preserve">extensive systems cannot be measured solely in terms of endowments, as they are continuously evolving and adapting to an increasingly uncertain biophysical environment and a monetised world (Chambers, 1989; Van Dijk, 1997; Bovin, 2000; Ancey et al., 2009). This suggests that pastoral vulnerability should be analysed through several categories of indicators. </w:t>
      </w:r>
    </w:p>
    <w:p w:rsidRPr="007767AC" w:rsidR="00393069" w:rsidP="00393069" w:rsidRDefault="00393069" w14:paraId="279E9B5C" w14:textId="77777777">
      <w:pPr>
        <w:rPr>
          <w:rFonts w:ascii="Arial" w:hAnsi="Arial" w:eastAsia="Arial" w:cs="Arial"/>
          <w:lang w:val="fr-SN"/>
        </w:rPr>
      </w:pPr>
    </w:p>
    <w:p w:rsidRPr="007767AC" w:rsidR="00393069" w:rsidRDefault="00DB2E4A" w14:paraId="0ABAE813" w14:textId="6B301DDE">
      <w:pPr>
        <w:pStyle w:val="Titre2"/>
        <w:tabs>
          <w:tab w:val="clear" w:pos="720"/>
        </w:tabs>
        <w:ind w:firstLine="0"/>
        <w:rPr>
          <w:lang w:val="fr-SN"/>
        </w:rPr>
        <w:pPrChange w:author="Mamadou Bobo Barry" w:date="2021-05-29T20:13:00Z" w:id="523">
          <w:pPr>
            <w:pStyle w:val="Titre2"/>
            <w:numPr>
              <w:numId w:val="4"/>
            </w:numPr>
            <w:tabs>
              <w:tab w:val="clear" w:pos="720"/>
            </w:tabs>
            <w:ind w:hanging="360"/>
          </w:pPr>
        </w:pPrChange>
      </w:pPr>
      <w:bookmarkStart w:name="_Toc73163993" w:id="524"/>
      <w:ins w:author="Mamadou Bobo Barry" w:date="2021-05-29T20:13:00Z" w:id="525">
        <w:r>
          <w:rPr>
            <w:lang w:val="fr-SN"/>
          </w:rPr>
          <w:t xml:space="preserve">4.2 </w:t>
        </w:r>
      </w:ins>
      <w:r w:rsidRPr="007767AC" w:rsidR="00393069">
        <w:rPr>
          <w:lang w:val="fr-SN"/>
        </w:rPr>
        <w:t xml:space="preserve">Different categories of pastoral vulnerability indicators </w:t>
      </w:r>
      <w:bookmarkEnd w:id="524"/>
    </w:p>
    <w:p w:rsidRPr="007767AC" w:rsidR="00393069" w:rsidP="00393069" w:rsidRDefault="00393069" w14:paraId="3F65D79A" w14:textId="77777777">
      <w:pPr>
        <w:rPr>
          <w:rFonts w:ascii="Arial" w:hAnsi="Arial" w:eastAsia="Arial" w:cs="Arial"/>
          <w:b/>
          <w:i/>
          <w:color w:val="000000"/>
          <w:lang w:val="fr-SN"/>
        </w:rPr>
      </w:pPr>
    </w:p>
    <w:p w:rsidRPr="007767AC" w:rsidR="00393069" w:rsidP="00393069" w:rsidRDefault="00393069" w14:paraId="410CF959" w14:textId="77777777">
      <w:pPr>
        <w:rPr>
          <w:lang w:val="fr-SN"/>
        </w:rPr>
      </w:pPr>
      <w:r w:rsidRPr="007767AC">
        <w:rPr>
          <w:lang w:val="fr-SN"/>
        </w:rPr>
        <w:t xml:space="preserve">Indicators of pastoral vulnerability are divided into two categories, namely indicators related to covariant risks that affect all individuals in the same population and indicators related to idiosyncratic risks that do not affect all individuals in the same population. However, indicators </w:t>
      </w:r>
      <w:r>
        <w:rPr>
          <w:lang w:val="fr-SN"/>
        </w:rPr>
        <w:t xml:space="preserve">specific to the socio-economic characteristics of the household </w:t>
      </w:r>
      <w:r w:rsidRPr="007767AC">
        <w:rPr>
          <w:lang w:val="fr-SN"/>
        </w:rPr>
        <w:t xml:space="preserve">are divided into two groups, namely endowment indicators and capacity or strategy indicators </w:t>
      </w:r>
      <w:r w:rsidRPr="00912B61">
        <w:rPr>
          <w:lang w:val="fr-SN"/>
        </w:rPr>
        <w:t xml:space="preserve">(Sen, 1981).</w:t>
      </w:r>
      <w:r w:rsidRPr="007767AC">
        <w:rPr>
          <w:lang w:val="fr-SN"/>
        </w:rPr>
        <w:t xml:space="preserve">  </w:t>
      </w:r>
    </w:p>
    <w:p w:rsidRPr="007767AC" w:rsidR="00393069" w:rsidRDefault="00DB2E4A" w14:paraId="29C6B356" w14:textId="58BEB5A9">
      <w:pPr>
        <w:pStyle w:val="Titre3"/>
        <w:tabs>
          <w:tab w:val="clear" w:pos="720"/>
        </w:tabs>
        <w:ind w:firstLine="0"/>
        <w:rPr>
          <w:b w:val="0"/>
          <w:i w:val="0"/>
          <w:lang w:val="fr-SN"/>
        </w:rPr>
        <w:pPrChange w:author="Mamadou Bobo Barry" w:date="2021-05-29T20:16:00Z" w:id="526">
          <w:pPr>
            <w:pStyle w:val="Titre3"/>
            <w:numPr>
              <w:numId w:val="5"/>
            </w:numPr>
            <w:tabs>
              <w:tab w:val="clear" w:pos="720"/>
            </w:tabs>
            <w:ind w:hanging="360"/>
          </w:pPr>
        </w:pPrChange>
      </w:pPr>
      <w:bookmarkStart w:name="_Toc73163994" w:id="527"/>
      <w:ins w:author="Mamadou Bobo Barry" w:date="2021-05-29T20:16:00Z" w:id="528">
        <w:r>
          <w:rPr>
            <w:lang w:val="fr-SN"/>
          </w:rPr>
          <w:t xml:space="preserve">4.2.1 </w:t>
        </w:r>
      </w:ins>
      <w:r w:rsidRPr="007767AC" w:rsidR="00393069">
        <w:rPr>
          <w:lang w:val="fr-SN"/>
        </w:rPr>
        <w:t xml:space="preserve">Vulnerability indicators related to covariant risks </w:t>
      </w:r>
      <w:bookmarkEnd w:id="527"/>
    </w:p>
    <w:p w:rsidRPr="007767AC" w:rsidR="00393069" w:rsidP="00393069" w:rsidRDefault="00393069" w14:paraId="46DAA237" w14:textId="77777777">
      <w:pPr>
        <w:numPr>
          <w:ilvl w:val="0"/>
          <w:numId w:val="10"/>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Covariant risks related to foreseeable natural phenomena </w:t>
      </w:r>
    </w:p>
    <w:p w:rsidRPr="007767AC" w:rsidR="00393069" w:rsidP="00393069" w:rsidRDefault="00393069" w14:paraId="4C8DE5C1" w14:textId="77777777">
      <w:pPr>
        <w:rPr>
          <w:lang w:val="fr-SN"/>
        </w:rPr>
      </w:pPr>
      <w:r>
        <w:rPr>
          <w:lang w:val="fr-SN"/>
        </w:rPr>
        <w:t xml:space="preserve">The </w:t>
      </w:r>
      <w:r w:rsidRPr="007767AC">
        <w:rPr>
          <w:lang w:val="fr-SN"/>
        </w:rPr>
        <w:t xml:space="preserve">use of these indicators in this study is considered less appropriate because this type of indicator is not intrinsic to pastoral households, but also impacts on all households in a given area. </w:t>
      </w:r>
      <w:del w:author="Ndeye Fatou Faye" w:date="2021-05-29T17:45:00Z" w:id="529">
        <w:r w:rsidRPr="007767AC" w:rsidDel="00C31C6A">
          <w:rPr>
            <w:lang w:val="fr-SN"/>
          </w:rPr>
          <w:delText xml:space="preserve"> </w:delText>
        </w:r>
      </w:del>
      <w:r>
        <w:rPr>
          <w:lang w:val="fr-SN"/>
        </w:rPr>
        <w:t xml:space="preserve">For information, the following are the related indicators.</w:t>
      </w:r>
    </w:p>
    <w:p w:rsidRPr="007767AC" w:rsidR="00393069" w:rsidP="00393069" w:rsidRDefault="00393069" w14:paraId="7AB40BC7" w14:textId="2FF6C0D1">
      <w:pPr>
        <w:rPr>
          <w:lang w:val="fr-SN"/>
        </w:rPr>
      </w:pPr>
      <w:r w:rsidRPr="007767AC">
        <w:rPr>
          <w:lang w:val="fr-SN"/>
        </w:rPr>
        <w:t xml:space="preserve">Table </w:t>
      </w:r>
      <w:ins w:author="Mamadou Bobo Barry" w:date="2021-05-29T20:14:00Z" w:id="530">
        <w:r w:rsidR="00DB2E4A">
          <w:rPr>
            <w:lang w:val="fr-SN"/>
          </w:rPr>
          <w:t xml:space="preserve">3</w:t>
        </w:r>
      </w:ins>
      <w:del w:author="Mamadou Bobo Barry" w:date="2021-05-29T20:14:00Z" w:id="531">
        <w:r w:rsidRPr="007767AC" w:rsidDel="00DB2E4A">
          <w:rPr>
            <w:lang w:val="fr-SN"/>
          </w:rPr>
          <w:delText>1</w:delText>
        </w:r>
      </w:del>
      <w:r w:rsidRPr="007767AC">
        <w:rPr>
          <w:lang w:val="fr-SN"/>
        </w:rPr>
        <w:t xml:space="preserve">: Vulnerability indicators related to covariant risks induced by foreseeable natural phenomena</w:t>
      </w:r>
    </w:p>
    <w:tbl>
      <w:tblPr>
        <w:tblW w:w="9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820"/>
        <w:gridCol w:w="6242"/>
      </w:tblGrid>
      <w:tr w:rsidR="00393069" w:rsidTr="00A153B5" w14:paraId="649AC6BC" w14:textId="77777777">
        <w:trPr>
          <w:trHeight w:val="315"/>
          <w:jc w:val="center"/>
        </w:trPr>
        <w:tc>
          <w:tcPr>
            <w:tcW w:w="2820" w:type="dxa"/>
            <w:shd w:val="clear" w:color="auto" w:fill="auto"/>
            <w:vAlign w:val="center"/>
          </w:tcPr>
          <w:p w:rsidR="00393069" w:rsidP="00A153B5" w:rsidRDefault="00393069" w14:paraId="6834DC5C" w14:textId="77777777">
            <w:pPr>
              <w:rPr>
                <w:color w:val="000000"/>
              </w:rPr>
            </w:pPr>
            <w:r>
              <w:rPr>
                <w:color w:val="000000"/>
              </w:rPr>
              <w:t xml:space="preserve">Themes</w:t>
            </w:r>
          </w:p>
        </w:tc>
        <w:tc>
          <w:tcPr>
            <w:tcW w:w="6242" w:type="dxa"/>
            <w:shd w:val="clear" w:color="auto" w:fill="auto"/>
            <w:vAlign w:val="center"/>
          </w:tcPr>
          <w:p w:rsidR="00393069" w:rsidP="00A153B5" w:rsidRDefault="00393069" w14:paraId="4EF6940E" w14:textId="77777777">
            <w:pPr>
              <w:rPr>
                <w:color w:val="000000"/>
              </w:rPr>
            </w:pPr>
            <w:r>
              <w:rPr>
                <w:color w:val="000000"/>
              </w:rPr>
              <w:t xml:space="preserve">Indicators</w:t>
            </w:r>
          </w:p>
        </w:tc>
      </w:tr>
      <w:tr w:rsidRPr="007767AC" w:rsidR="00393069" w:rsidTr="00A153B5" w14:paraId="45591103" w14:textId="77777777">
        <w:trPr>
          <w:trHeight w:val="300"/>
          <w:jc w:val="center"/>
        </w:trPr>
        <w:tc>
          <w:tcPr>
            <w:tcW w:w="2820" w:type="dxa"/>
            <w:shd w:val="clear" w:color="auto" w:fill="auto"/>
            <w:vAlign w:val="center"/>
          </w:tcPr>
          <w:p w:rsidR="00393069" w:rsidP="00A153B5" w:rsidRDefault="00393069" w14:paraId="20C6F87C" w14:textId="77777777">
            <w:pPr>
              <w:rPr>
                <w:color w:val="000000"/>
              </w:rPr>
            </w:pPr>
            <w:r>
              <w:rPr>
                <w:color w:val="000000"/>
              </w:rPr>
              <w:t xml:space="preserve">Vegetation</w:t>
            </w:r>
          </w:p>
        </w:tc>
        <w:tc>
          <w:tcPr>
            <w:tcW w:w="6242" w:type="dxa"/>
            <w:shd w:val="clear" w:color="auto" w:fill="auto"/>
            <w:vAlign w:val="center"/>
          </w:tcPr>
          <w:p w:rsidRPr="007767AC" w:rsidR="00393069" w:rsidP="00A153B5" w:rsidRDefault="00393069" w14:paraId="0C376CE4" w14:textId="77777777">
            <w:pPr>
              <w:rPr>
                <w:color w:val="000000"/>
                <w:lang w:val="fr-SN"/>
              </w:rPr>
            </w:pPr>
            <w:del w:author="Ndeye Fatou Faye" w:date="2021-05-29T17:45:00Z" w:id="532">
              <w:r w:rsidRPr="007767AC" w:rsidDel="00C31C6A">
                <w:rPr>
                  <w:color w:val="000000"/>
                  <w:lang w:val="fr-SN"/>
                </w:rPr>
                <w:delText xml:space="preserve"> </w:delText>
              </w:r>
            </w:del>
            <w:r w:rsidRPr="007767AC">
              <w:rPr>
                <w:color w:val="000000"/>
                <w:lang w:val="fr-SN"/>
              </w:rPr>
              <w:t xml:space="preserve">Quantity and quality of late rainy season biomass</w:t>
            </w:r>
          </w:p>
        </w:tc>
      </w:tr>
      <w:tr w:rsidRPr="007767AC" w:rsidR="00393069" w:rsidTr="00A153B5" w14:paraId="0ACAD5FC" w14:textId="77777777">
        <w:trPr>
          <w:trHeight w:val="300"/>
          <w:jc w:val="center"/>
        </w:trPr>
        <w:tc>
          <w:tcPr>
            <w:tcW w:w="2820" w:type="dxa"/>
            <w:shd w:val="clear" w:color="auto" w:fill="auto"/>
            <w:vAlign w:val="center"/>
          </w:tcPr>
          <w:p w:rsidR="00393069" w:rsidP="00A153B5" w:rsidRDefault="00393069" w14:paraId="04EE840C" w14:textId="77777777">
            <w:pPr>
              <w:rPr>
                <w:color w:val="000000"/>
              </w:rPr>
            </w:pPr>
            <w:r>
              <w:rPr>
                <w:color w:val="000000"/>
              </w:rPr>
              <w:t xml:space="preserve">Climatic situation </w:t>
            </w:r>
          </w:p>
        </w:tc>
        <w:tc>
          <w:tcPr>
            <w:tcW w:w="6242" w:type="dxa"/>
            <w:shd w:val="clear" w:color="auto" w:fill="auto"/>
            <w:vAlign w:val="center"/>
          </w:tcPr>
          <w:p w:rsidRPr="007767AC" w:rsidR="00393069" w:rsidP="00A153B5" w:rsidRDefault="00393069" w14:paraId="4D4C7FAC" w14:textId="77777777">
            <w:pPr>
              <w:rPr>
                <w:color w:val="000000"/>
                <w:lang w:val="fr-SN"/>
              </w:rPr>
            </w:pPr>
            <w:r w:rsidRPr="007767AC">
              <w:rPr>
                <w:color w:val="000000"/>
                <w:lang w:val="fr-SN"/>
              </w:rPr>
              <w:t xml:space="preserve">Spatial and temporal evolution of climatic variables (rainfall, temperature, wind etc.)</w:t>
            </w:r>
          </w:p>
        </w:tc>
      </w:tr>
      <w:tr w:rsidRPr="007767AC" w:rsidR="00393069" w:rsidTr="00A153B5" w14:paraId="0B5EE6B7" w14:textId="77777777">
        <w:trPr>
          <w:trHeight w:val="300"/>
          <w:jc w:val="center"/>
        </w:trPr>
        <w:tc>
          <w:tcPr>
            <w:tcW w:w="2820" w:type="dxa"/>
            <w:shd w:val="clear" w:color="auto" w:fill="auto"/>
            <w:vAlign w:val="center"/>
          </w:tcPr>
          <w:p w:rsidR="00393069" w:rsidP="00A153B5" w:rsidRDefault="00393069" w14:paraId="227FD8A0" w14:textId="77777777">
            <w:pPr>
              <w:rPr>
                <w:color w:val="000000"/>
              </w:rPr>
            </w:pPr>
            <w:r>
              <w:rPr>
                <w:color w:val="000000"/>
              </w:rPr>
              <w:t xml:space="preserve">Hydrological situation</w:t>
            </w:r>
          </w:p>
        </w:tc>
        <w:tc>
          <w:tcPr>
            <w:tcW w:w="6242" w:type="dxa"/>
            <w:shd w:val="clear" w:color="auto" w:fill="auto"/>
            <w:vAlign w:val="center"/>
          </w:tcPr>
          <w:p w:rsidRPr="007767AC" w:rsidR="00393069" w:rsidP="00A153B5" w:rsidRDefault="00393069" w14:paraId="1DA62ED2" w14:textId="77777777">
            <w:pPr>
              <w:rPr>
                <w:color w:val="000000"/>
                <w:lang w:val="fr-SN"/>
              </w:rPr>
            </w:pPr>
            <w:r w:rsidRPr="007767AC">
              <w:rPr>
                <w:color w:val="000000"/>
                <w:lang w:val="fr-SN"/>
              </w:rPr>
              <w:t xml:space="preserve">Potential flow - groundwater and watercourses</w:t>
            </w:r>
          </w:p>
        </w:tc>
      </w:tr>
      <w:tr w:rsidRPr="007767AC" w:rsidR="00393069" w:rsidTr="00A153B5" w14:paraId="4DA171CF" w14:textId="77777777">
        <w:trPr>
          <w:trHeight w:val="300"/>
          <w:jc w:val="center"/>
        </w:trPr>
        <w:tc>
          <w:tcPr>
            <w:tcW w:w="2820" w:type="dxa"/>
            <w:shd w:val="clear" w:color="auto" w:fill="auto"/>
            <w:vAlign w:val="center"/>
          </w:tcPr>
          <w:p w:rsidRPr="007767AC" w:rsidR="00393069" w:rsidP="00A153B5" w:rsidRDefault="00393069" w14:paraId="52C5A557" w14:textId="77777777">
            <w:pPr>
              <w:rPr>
                <w:color w:val="000000"/>
                <w:lang w:val="fr-SN"/>
              </w:rPr>
            </w:pPr>
            <w:r w:rsidRPr="007767AC">
              <w:rPr>
                <w:color w:val="000000"/>
                <w:lang w:val="fr-SN"/>
              </w:rPr>
              <w:t xml:space="preserve">Health situation (human and animal)</w:t>
            </w:r>
          </w:p>
        </w:tc>
        <w:tc>
          <w:tcPr>
            <w:tcW w:w="6242" w:type="dxa"/>
            <w:shd w:val="clear" w:color="auto" w:fill="auto"/>
            <w:vAlign w:val="center"/>
          </w:tcPr>
          <w:p w:rsidRPr="007767AC" w:rsidR="00393069" w:rsidP="00A153B5" w:rsidRDefault="00393069" w14:paraId="0364D08D" w14:textId="77777777">
            <w:pPr>
              <w:rPr>
                <w:color w:val="000000"/>
                <w:lang w:val="fr-SN"/>
              </w:rPr>
            </w:pPr>
            <w:r w:rsidRPr="007767AC">
              <w:rPr>
                <w:color w:val="000000"/>
                <w:lang w:val="fr-SN"/>
              </w:rPr>
              <w:t xml:space="preserve">Number of disease outbreaks; vaccination rate</w:t>
            </w:r>
          </w:p>
        </w:tc>
      </w:tr>
      <w:tr w:rsidRPr="007767AC" w:rsidR="00393069" w:rsidTr="00A153B5" w14:paraId="15B3DE95" w14:textId="77777777">
        <w:trPr>
          <w:trHeight w:val="600"/>
          <w:jc w:val="center"/>
        </w:trPr>
        <w:tc>
          <w:tcPr>
            <w:tcW w:w="2820" w:type="dxa"/>
            <w:shd w:val="clear" w:color="auto" w:fill="auto"/>
            <w:vAlign w:val="center"/>
          </w:tcPr>
          <w:p w:rsidR="00393069" w:rsidP="00A153B5" w:rsidRDefault="00393069" w14:paraId="45980211" w14:textId="77777777">
            <w:pPr>
              <w:rPr>
                <w:color w:val="000000"/>
              </w:rPr>
            </w:pPr>
            <w:r>
              <w:rPr>
                <w:color w:val="000000"/>
              </w:rPr>
              <w:lastRenderedPageBreak/>
              <w:t xml:space="preserve">Livestock movements (transhumance)</w:t>
            </w:r>
          </w:p>
        </w:tc>
        <w:tc>
          <w:tcPr>
            <w:tcW w:w="6242" w:type="dxa"/>
            <w:shd w:val="clear" w:color="auto" w:fill="auto"/>
            <w:vAlign w:val="center"/>
          </w:tcPr>
          <w:p w:rsidRPr="007767AC" w:rsidR="00393069" w:rsidP="00A153B5" w:rsidRDefault="00393069" w14:paraId="73942748" w14:textId="77777777">
            <w:pPr>
              <w:rPr>
                <w:color w:val="000000"/>
                <w:lang w:val="fr-SN"/>
              </w:rPr>
            </w:pPr>
            <w:r w:rsidRPr="007767AC">
              <w:rPr>
                <w:color w:val="000000"/>
                <w:lang w:val="fr-SN"/>
              </w:rPr>
              <w:t xml:space="preserve">Area attractiveness and emissivity indices (average number of herds entering the area and number of herds leaving the area)</w:t>
            </w:r>
          </w:p>
        </w:tc>
      </w:tr>
    </w:tbl>
    <w:p w:rsidRPr="007767AC" w:rsidR="00393069" w:rsidP="00393069" w:rsidRDefault="00393069" w14:paraId="306EC37C" w14:textId="77777777">
      <w:pPr>
        <w:rPr>
          <w:lang w:val="fr-SN"/>
        </w:rPr>
      </w:pPr>
    </w:p>
    <w:p w:rsidRPr="007767AC" w:rsidR="00393069" w:rsidP="00393069" w:rsidRDefault="00393069" w14:paraId="244E3F38" w14:textId="77777777">
      <w:pPr>
        <w:numPr>
          <w:ilvl w:val="0"/>
          <w:numId w:val="10"/>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Covariant risks related to unpredictable shocks</w:t>
      </w:r>
    </w:p>
    <w:p w:rsidRPr="007767AC" w:rsidR="00393069" w:rsidP="00393069" w:rsidRDefault="00393069" w14:paraId="68DC12A5" w14:textId="12A3BB83">
      <w:pPr>
        <w:rPr>
          <w:lang w:val="fr-SN"/>
        </w:rPr>
      </w:pPr>
      <w:r w:rsidRPr="007767AC">
        <w:rPr>
          <w:lang w:val="fr-SN"/>
        </w:rPr>
        <w:t xml:space="preserve">These unpredictable covariant risks refer to extreme events that negatively impact households and can occur at any time. For example, bushfires, out-of-season rains, borehole failure, and so on, fall into this category of risk. These risks are </w:t>
      </w:r>
      <w:r>
        <w:rPr>
          <w:lang w:val="fr-SN"/>
        </w:rPr>
        <w:t xml:space="preserve">important in the context of pastoralist livestock and may be relevant to </w:t>
      </w:r>
      <w:ins w:author="Ndeye Fatou Faye" w:date="2021-05-29T17:46:00Z" w:id="534">
        <w:r w:rsidR="00C31C6A">
          <w:rPr>
            <w:lang w:val="fr-SN"/>
          </w:rPr>
          <w:t xml:space="preserve">consider</w:t>
        </w:r>
      </w:ins>
      <w:del w:author="Ndeye Fatou Faye" w:date="2021-05-29T17:46:00Z" w:id="533">
        <w:r w:rsidDel="00C31C6A">
          <w:rPr>
            <w:lang w:val="fr-SN"/>
          </w:rPr>
          <w:delText>n</w:delText>
        </w:r>
      </w:del>
      <w:ins w:author="Ndeye Fatou Faye" w:date="2021-05-29T17:46:00Z" w:id="534">
        <w:r w:rsidR="00C31C6A">
          <w:rPr>
            <w:lang w:val="fr-SN"/>
          </w:rPr>
          <w:t xml:space="preserve"/>
        </w:r>
      </w:ins>
      <w:r>
        <w:rPr>
          <w:lang w:val="fr-SN"/>
        </w:rPr>
        <w:t xml:space="preserve">in the analysis of the survey data</w:t>
      </w:r>
      <w:r w:rsidRPr="007767AC">
        <w:rPr>
          <w:lang w:val="fr-SN"/>
        </w:rPr>
        <w:t xml:space="preserve">. </w:t>
      </w:r>
    </w:p>
    <w:p w:rsidRPr="007767AC" w:rsidR="00393069" w:rsidP="00393069" w:rsidRDefault="00393069" w14:paraId="5DC432D5" w14:textId="77777777">
      <w:pPr>
        <w:rPr>
          <w:lang w:val="fr-SN"/>
        </w:rPr>
      </w:pPr>
    </w:p>
    <w:p w:rsidRPr="007767AC" w:rsidR="00393069" w:rsidP="00393069" w:rsidRDefault="00393069" w14:paraId="4ADF0EFD" w14:textId="284FCC72">
      <w:pPr>
        <w:rPr>
          <w:lang w:val="fr-SN"/>
        </w:rPr>
      </w:pPr>
      <w:r w:rsidRPr="007767AC">
        <w:rPr>
          <w:lang w:val="fr-SN"/>
        </w:rPr>
        <w:t xml:space="preserve">Table </w:t>
      </w:r>
      <w:ins w:author="Mamadou Bobo Barry" w:date="2021-05-29T20:14:00Z" w:id="535">
        <w:r w:rsidR="00DB2E4A">
          <w:rPr>
            <w:lang w:val="fr-SN"/>
          </w:rPr>
          <w:t xml:space="preserve">4</w:t>
        </w:r>
      </w:ins>
      <w:del w:author="Mamadou Bobo Barry" w:date="2021-05-29T20:14:00Z" w:id="536">
        <w:r w:rsidRPr="007767AC" w:rsidDel="00DB2E4A">
          <w:rPr>
            <w:lang w:val="fr-SN"/>
          </w:rPr>
          <w:delText>2</w:delText>
        </w:r>
      </w:del>
      <w:r w:rsidRPr="007767AC">
        <w:rPr>
          <w:lang w:val="fr-SN"/>
        </w:rPr>
        <w:t xml:space="preserve">: Vulnerability indicators related to covariant risks induced by unpredictable shocks </w:t>
      </w:r>
    </w:p>
    <w:tbl>
      <w:tblPr>
        <w:tblW w:w="9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728"/>
        <w:gridCol w:w="5334"/>
      </w:tblGrid>
      <w:tr w:rsidRPr="009E04A6" w:rsidR="00393069" w:rsidTr="00A153B5" w14:paraId="38F87DAB" w14:textId="77777777">
        <w:trPr>
          <w:trHeight w:val="315"/>
          <w:jc w:val="center"/>
        </w:trPr>
        <w:tc>
          <w:tcPr>
            <w:tcW w:w="3728" w:type="dxa"/>
            <w:shd w:val="clear" w:color="auto" w:fill="auto"/>
            <w:vAlign w:val="center"/>
          </w:tcPr>
          <w:p w:rsidRPr="009E04A6" w:rsidR="00393069" w:rsidP="00A153B5" w:rsidRDefault="00393069" w14:paraId="6A4ED22E" w14:textId="77777777">
            <w:pPr>
              <w:rPr>
                <w:color w:val="000000"/>
              </w:rPr>
            </w:pPr>
            <w:r w:rsidRPr="009E04A6">
              <w:rPr>
                <w:color w:val="000000"/>
              </w:rPr>
              <w:t xml:space="preserve">Themes</w:t>
            </w:r>
          </w:p>
        </w:tc>
        <w:tc>
          <w:tcPr>
            <w:tcW w:w="5334" w:type="dxa"/>
            <w:shd w:val="clear" w:color="auto" w:fill="auto"/>
            <w:vAlign w:val="center"/>
          </w:tcPr>
          <w:p w:rsidRPr="009E04A6" w:rsidR="00393069" w:rsidP="00A153B5" w:rsidRDefault="00393069" w14:paraId="6CE2197B" w14:textId="77777777">
            <w:pPr>
              <w:rPr>
                <w:color w:val="000000"/>
              </w:rPr>
            </w:pPr>
            <w:r w:rsidRPr="009E04A6">
              <w:rPr>
                <w:color w:val="000000"/>
              </w:rPr>
              <w:t xml:space="preserve">Indicators</w:t>
            </w:r>
          </w:p>
        </w:tc>
      </w:tr>
      <w:tr w:rsidRPr="009E04A6" w:rsidR="00393069" w:rsidTr="00A153B5" w14:paraId="606C2634" w14:textId="77777777">
        <w:trPr>
          <w:trHeight w:val="300"/>
          <w:jc w:val="center"/>
        </w:trPr>
        <w:tc>
          <w:tcPr>
            <w:tcW w:w="3728" w:type="dxa"/>
            <w:shd w:val="clear" w:color="auto" w:fill="auto"/>
            <w:vAlign w:val="center"/>
          </w:tcPr>
          <w:p w:rsidRPr="009E04A6" w:rsidR="00393069" w:rsidP="00A153B5" w:rsidRDefault="00393069" w14:paraId="2FF9D7DF" w14:textId="77777777">
            <w:pPr>
              <w:rPr>
                <w:color w:val="000000"/>
              </w:rPr>
            </w:pPr>
            <w:r w:rsidRPr="009E04A6">
              <w:rPr>
                <w:color w:val="000000"/>
              </w:rPr>
              <w:t xml:space="preserve">Bushfires</w:t>
            </w:r>
          </w:p>
        </w:tc>
        <w:tc>
          <w:tcPr>
            <w:tcW w:w="5334" w:type="dxa"/>
            <w:shd w:val="clear" w:color="auto" w:fill="auto"/>
            <w:vAlign w:val="center"/>
          </w:tcPr>
          <w:p w:rsidRPr="009E04A6" w:rsidR="00393069" w:rsidP="00A153B5" w:rsidRDefault="00393069" w14:paraId="1EDB5C2E" w14:textId="77777777">
            <w:pPr>
              <w:rPr>
                <w:color w:val="000000"/>
              </w:rPr>
            </w:pPr>
            <w:r w:rsidRPr="009E04A6">
              <w:rPr>
                <w:color w:val="000000"/>
              </w:rPr>
              <w:t xml:space="preserve">Number of bushfires per year</w:t>
            </w:r>
          </w:p>
        </w:tc>
      </w:tr>
      <w:tr w:rsidRPr="009E04A6" w:rsidR="00393069" w:rsidTr="00A153B5" w14:paraId="28750C98" w14:textId="77777777">
        <w:trPr>
          <w:trHeight w:val="300"/>
          <w:jc w:val="center"/>
        </w:trPr>
        <w:tc>
          <w:tcPr>
            <w:tcW w:w="3728" w:type="dxa"/>
            <w:shd w:val="clear" w:color="auto" w:fill="auto"/>
            <w:vAlign w:val="center"/>
          </w:tcPr>
          <w:p w:rsidRPr="009E04A6" w:rsidR="00393069" w:rsidP="00A153B5" w:rsidRDefault="00393069" w14:paraId="30027C66" w14:textId="77777777">
            <w:pPr>
              <w:rPr>
                <w:color w:val="000000"/>
              </w:rPr>
            </w:pPr>
            <w:r w:rsidRPr="009E04A6">
              <w:rPr>
                <w:color w:val="000000"/>
              </w:rPr>
              <w:t xml:space="preserve">Drilling failure</w:t>
            </w:r>
          </w:p>
        </w:tc>
        <w:tc>
          <w:tcPr>
            <w:tcW w:w="5334" w:type="dxa"/>
            <w:shd w:val="clear" w:color="auto" w:fill="auto"/>
            <w:vAlign w:val="center"/>
          </w:tcPr>
          <w:p w:rsidRPr="009E04A6" w:rsidR="00393069" w:rsidP="00A153B5" w:rsidRDefault="00393069" w14:paraId="6A6B10EC" w14:textId="77777777">
            <w:pPr>
              <w:rPr>
                <w:color w:val="000000"/>
              </w:rPr>
            </w:pPr>
            <w:r w:rsidRPr="009E04A6">
              <w:rPr>
                <w:color w:val="000000"/>
              </w:rPr>
              <w:t xml:space="preserve">Number of drilling failures per year </w:t>
            </w:r>
          </w:p>
        </w:tc>
      </w:tr>
      <w:tr w:rsidRPr="009E04A6" w:rsidR="00393069" w:rsidTr="00A153B5" w14:paraId="0D83370F" w14:textId="77777777">
        <w:trPr>
          <w:trHeight w:val="600"/>
          <w:jc w:val="center"/>
        </w:trPr>
        <w:tc>
          <w:tcPr>
            <w:tcW w:w="3728" w:type="dxa"/>
            <w:shd w:val="clear" w:color="auto" w:fill="auto"/>
            <w:vAlign w:val="center"/>
          </w:tcPr>
          <w:p w:rsidRPr="009E04A6" w:rsidR="00393069" w:rsidP="00A153B5" w:rsidRDefault="00393069" w14:paraId="2D70FB69" w14:textId="77777777">
            <w:pPr>
              <w:rPr>
                <w:color w:val="000000"/>
              </w:rPr>
            </w:pPr>
            <w:r w:rsidRPr="009E04A6">
              <w:rPr>
                <w:color w:val="000000"/>
              </w:rPr>
              <w:t xml:space="preserve">Out-of-season rains</w:t>
            </w:r>
          </w:p>
        </w:tc>
        <w:tc>
          <w:tcPr>
            <w:tcW w:w="5334" w:type="dxa"/>
            <w:shd w:val="clear" w:color="auto" w:fill="auto"/>
            <w:vAlign w:val="center"/>
          </w:tcPr>
          <w:p w:rsidRPr="009E04A6" w:rsidR="00393069" w:rsidP="00A153B5" w:rsidRDefault="00393069" w14:paraId="6269BCF7" w14:textId="77777777">
            <w:pPr>
              <w:rPr>
                <w:color w:val="000000"/>
              </w:rPr>
            </w:pPr>
            <w:r w:rsidRPr="009E04A6">
              <w:rPr>
                <w:color w:val="000000"/>
              </w:rPr>
              <w:t xml:space="preserve">Number of out-of-season rains per year</w:t>
            </w:r>
          </w:p>
        </w:tc>
      </w:tr>
    </w:tbl>
    <w:p w:rsidRPr="007767AC" w:rsidR="00393069" w:rsidP="00393069" w:rsidRDefault="00393069" w14:paraId="7DE4006E" w14:textId="77777777">
      <w:pPr>
        <w:rPr>
          <w:rFonts w:ascii="Arial" w:hAnsi="Arial" w:eastAsia="Arial" w:cs="Arial"/>
          <w:lang w:val="fr-SN"/>
        </w:rPr>
      </w:pPr>
    </w:p>
    <w:p w:rsidRPr="007767AC" w:rsidR="00393069" w:rsidRDefault="00DB2E4A" w14:paraId="2EF16ED4" w14:textId="274BEC10">
      <w:pPr>
        <w:pStyle w:val="Titre3"/>
        <w:tabs>
          <w:tab w:val="clear" w:pos="720"/>
        </w:tabs>
        <w:ind w:firstLine="0"/>
        <w:rPr>
          <w:lang w:val="fr-SN"/>
        </w:rPr>
        <w:pPrChange w:author="Mamadou Bobo Barry" w:date="2021-05-29T20:17:00Z" w:id="537">
          <w:pPr>
            <w:pStyle w:val="Titre3"/>
            <w:numPr>
              <w:numId w:val="5"/>
            </w:numPr>
            <w:tabs>
              <w:tab w:val="clear" w:pos="720"/>
            </w:tabs>
            <w:ind w:hanging="360"/>
          </w:pPr>
        </w:pPrChange>
      </w:pPr>
      <w:bookmarkStart w:name="_Toc73163995" w:id="538"/>
      <w:ins w:author="Mamadou Bobo Barry" w:date="2021-05-29T20:17:00Z" w:id="539">
        <w:r>
          <w:rPr>
            <w:lang w:val="fr-SN"/>
          </w:rPr>
          <w:t xml:space="preserve">4.2.2 </w:t>
        </w:r>
      </w:ins>
      <w:r w:rsidRPr="007767AC" w:rsidR="00393069">
        <w:rPr>
          <w:lang w:val="fr-SN"/>
        </w:rPr>
        <w:t xml:space="preserve">Vulnerability indicators related to idiosyncratic risks </w:t>
      </w:r>
      <w:bookmarkEnd w:id="538"/>
    </w:p>
    <w:p w:rsidR="00393069" w:rsidP="00393069" w:rsidRDefault="00393069" w14:paraId="7F358005" w14:textId="77777777">
      <w:pPr>
        <w:numPr>
          <w:ilvl w:val="0"/>
          <w:numId w:val="10"/>
        </w:numPr>
        <w:pBdr>
          <w:top w:val="nil"/>
          <w:left w:val="nil"/>
          <w:bottom w:val="nil"/>
          <w:right w:val="nil"/>
          <w:between w:val="nil"/>
        </w:pBdr>
        <w:rPr>
          <w:rFonts w:eastAsia="Arial Narrow" w:cs="Arial Narrow"/>
          <w:color w:val="000000"/>
          <w:szCs w:val="24"/>
        </w:rPr>
      </w:pPr>
      <w:r>
        <w:rPr>
          <w:rFonts w:eastAsia="Arial Narrow" w:cs="Arial Narrow"/>
          <w:color w:val="000000"/>
          <w:szCs w:val="24"/>
        </w:rPr>
        <w:t xml:space="preserve">Endowment indicators</w:t>
      </w:r>
    </w:p>
    <w:p w:rsidRPr="007767AC" w:rsidR="00393069" w:rsidP="00393069" w:rsidRDefault="00393069" w14:paraId="427D4B2F" w14:textId="77777777">
      <w:pPr>
        <w:rPr>
          <w:lang w:val="fr-SN"/>
        </w:rPr>
      </w:pPr>
      <w:r w:rsidRPr="007767AC">
        <w:rPr>
          <w:lang w:val="fr-SN"/>
        </w:rPr>
        <w:t xml:space="preserve">Endowment indicators refer to variables intrinsic to households. These variables </w:t>
      </w:r>
      <w:r>
        <w:rPr>
          <w:lang w:val="fr-SN"/>
        </w:rPr>
        <w:t xml:space="preserve">are </w:t>
      </w:r>
      <w:r w:rsidRPr="007767AC">
        <w:rPr>
          <w:lang w:val="fr-SN"/>
        </w:rPr>
        <w:t xml:space="preserve">accumulable and quantifiable, so they can change over time, both up and down. Information for calculating these indicators will be collected through the field survey of pastoralist households. </w:t>
      </w:r>
    </w:p>
    <w:p w:rsidRPr="007767AC" w:rsidR="00393069" w:rsidP="00393069" w:rsidRDefault="00393069" w14:paraId="5BBA1E38" w14:textId="40228DD3">
      <w:pPr>
        <w:rPr>
          <w:b/>
          <w:lang w:val="fr-SN"/>
        </w:rPr>
      </w:pPr>
      <w:r w:rsidRPr="007767AC">
        <w:rPr>
          <w:b/>
          <w:lang w:val="fr-SN"/>
        </w:rPr>
        <w:t xml:space="preserve">Table </w:t>
      </w:r>
      <w:ins w:author="Mamadou Bobo Barry" w:date="2021-05-29T20:14:00Z" w:id="540">
        <w:r w:rsidR="00DB2E4A">
          <w:rPr>
            <w:b/>
            <w:lang w:val="fr-SN"/>
          </w:rPr>
          <w:t xml:space="preserve">5</w:t>
        </w:r>
      </w:ins>
      <w:del w:author="Mamadou Bobo Barry" w:date="2021-05-29T20:14:00Z" w:id="541">
        <w:r w:rsidRPr="007767AC" w:rsidDel="00DB2E4A">
          <w:rPr>
            <w:b/>
            <w:lang w:val="fr-SN"/>
          </w:rPr>
          <w:delText>3</w:delText>
        </w:r>
      </w:del>
      <w:r w:rsidRPr="007767AC">
        <w:rPr>
          <w:b/>
          <w:lang w:val="fr-SN"/>
        </w:rPr>
        <w:t xml:space="preserve">: Staffing indicators related to idiosyncratic risks</w:t>
      </w:r>
    </w:p>
    <w:tbl>
      <w:tblPr>
        <w:tblW w:w="90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571"/>
        <w:gridCol w:w="7491"/>
      </w:tblGrid>
      <w:tr w:rsidR="00393069" w:rsidTr="00A153B5" w14:paraId="2414EFC3" w14:textId="77777777">
        <w:trPr>
          <w:trHeight w:val="315"/>
        </w:trPr>
        <w:tc>
          <w:tcPr>
            <w:tcW w:w="1571" w:type="dxa"/>
            <w:shd w:val="clear" w:color="auto" w:fill="auto"/>
            <w:vAlign w:val="center"/>
          </w:tcPr>
          <w:p w:rsidR="00393069" w:rsidP="00A153B5" w:rsidRDefault="00393069" w14:paraId="0E262383" w14:textId="77777777">
            <w:pPr>
              <w:rPr>
                <w:b/>
              </w:rPr>
            </w:pPr>
            <w:r>
              <w:rPr>
                <w:b/>
              </w:rPr>
              <w:t xml:space="preserve">Themes</w:t>
            </w:r>
          </w:p>
        </w:tc>
        <w:tc>
          <w:tcPr>
            <w:tcW w:w="7491" w:type="dxa"/>
            <w:shd w:val="clear" w:color="auto" w:fill="auto"/>
            <w:vAlign w:val="center"/>
          </w:tcPr>
          <w:p w:rsidR="00393069" w:rsidP="00A153B5" w:rsidRDefault="00393069" w14:paraId="682D11E8" w14:textId="77777777">
            <w:pPr>
              <w:rPr>
                <w:b/>
              </w:rPr>
            </w:pPr>
            <w:r>
              <w:rPr>
                <w:b/>
              </w:rPr>
              <w:t xml:space="preserve">Endowment indicators</w:t>
            </w:r>
          </w:p>
        </w:tc>
      </w:tr>
      <w:tr w:rsidRPr="007767AC" w:rsidR="00393069" w:rsidTr="00A153B5" w14:paraId="74979E5B" w14:textId="77777777">
        <w:trPr>
          <w:trHeight w:val="315"/>
        </w:trPr>
        <w:tc>
          <w:tcPr>
            <w:tcW w:w="1571" w:type="dxa"/>
            <w:vMerge w:val="restart"/>
            <w:shd w:val="clear" w:color="auto" w:fill="auto"/>
            <w:vAlign w:val="center"/>
          </w:tcPr>
          <w:p w:rsidR="00393069" w:rsidP="00A153B5" w:rsidRDefault="00393069" w14:paraId="523ED6B1" w14:textId="77777777">
            <w:r>
              <w:t xml:space="preserve">Demographic data</w:t>
            </w:r>
          </w:p>
        </w:tc>
        <w:tc>
          <w:tcPr>
            <w:tcW w:w="7491" w:type="dxa"/>
            <w:shd w:val="clear" w:color="auto" w:fill="auto"/>
            <w:vAlign w:val="center"/>
          </w:tcPr>
          <w:p w:rsidRPr="007767AC" w:rsidR="00393069" w:rsidP="00A153B5" w:rsidRDefault="00393069" w14:paraId="4FBF2FBF" w14:textId="77777777">
            <w:pPr>
              <w:rPr>
                <w:lang w:val="fr-SN"/>
              </w:rPr>
            </w:pPr>
            <w:r w:rsidRPr="007767AC">
              <w:rPr>
                <w:lang w:val="fr-SN"/>
              </w:rPr>
              <w:t xml:space="preserve">Size, composition and structure of the herd (to be used in the calculation of the viability threshold by the UBT method)</w:t>
            </w:r>
          </w:p>
        </w:tc>
      </w:tr>
      <w:tr w:rsidRPr="007767AC" w:rsidR="00393069" w:rsidTr="00A153B5" w14:paraId="6CA219E0" w14:textId="77777777">
        <w:trPr>
          <w:trHeight w:val="315"/>
        </w:trPr>
        <w:tc>
          <w:tcPr>
            <w:tcW w:w="1571" w:type="dxa"/>
            <w:vMerge/>
            <w:shd w:val="clear" w:color="auto" w:fill="auto"/>
            <w:vAlign w:val="center"/>
          </w:tcPr>
          <w:p w:rsidRPr="007767AC" w:rsidR="00393069" w:rsidP="00A153B5" w:rsidRDefault="00393069" w14:paraId="77A2FF71" w14:textId="77777777">
            <w:pPr>
              <w:widowControl w:val="0"/>
              <w:pBdr>
                <w:top w:val="nil"/>
                <w:left w:val="nil"/>
                <w:bottom w:val="nil"/>
                <w:right w:val="nil"/>
                <w:between w:val="nil"/>
              </w:pBdr>
              <w:spacing w:line="276" w:lineRule="auto"/>
              <w:jc w:val="left"/>
              <w:rPr>
                <w:lang w:val="fr-SN"/>
              </w:rPr>
            </w:pPr>
          </w:p>
        </w:tc>
        <w:tc>
          <w:tcPr>
            <w:tcW w:w="7491" w:type="dxa"/>
            <w:shd w:val="clear" w:color="auto" w:fill="auto"/>
            <w:vAlign w:val="center"/>
          </w:tcPr>
          <w:p w:rsidRPr="007767AC" w:rsidR="00393069" w:rsidP="00A153B5" w:rsidRDefault="00393069" w14:paraId="432E91F4" w14:textId="77777777">
            <w:pPr>
              <w:rPr>
                <w:lang w:val="fr-SN"/>
              </w:rPr>
            </w:pPr>
            <w:r w:rsidRPr="007767AC">
              <w:rPr>
                <w:lang w:val="fr-SN"/>
              </w:rPr>
              <w:t xml:space="preserve">Household size, composition and structure (to be used in the calculation of the viability threshold by the UBT method) </w:t>
            </w:r>
          </w:p>
        </w:tc>
      </w:tr>
      <w:tr w:rsidRPr="007767AC" w:rsidR="00393069" w:rsidTr="00A153B5" w14:paraId="1FA08F3C" w14:textId="77777777">
        <w:trPr>
          <w:trHeight w:val="315"/>
        </w:trPr>
        <w:tc>
          <w:tcPr>
            <w:tcW w:w="1571" w:type="dxa"/>
            <w:shd w:val="clear" w:color="auto" w:fill="auto"/>
            <w:vAlign w:val="center"/>
          </w:tcPr>
          <w:p w:rsidR="00393069" w:rsidP="00A153B5" w:rsidRDefault="00393069" w14:paraId="21C79738" w14:textId="77777777">
            <w:r>
              <w:t xml:space="preserve">Household income</w:t>
            </w:r>
          </w:p>
        </w:tc>
        <w:tc>
          <w:tcPr>
            <w:tcW w:w="7491" w:type="dxa"/>
            <w:shd w:val="clear" w:color="auto" w:fill="auto"/>
            <w:vAlign w:val="center"/>
          </w:tcPr>
          <w:p w:rsidRPr="007767AC" w:rsidR="00393069" w:rsidP="00A153B5" w:rsidRDefault="00393069" w14:paraId="0101081A" w14:textId="77777777">
            <w:pPr>
              <w:rPr>
                <w:lang w:val="fr-SN"/>
              </w:rPr>
            </w:pPr>
            <w:r w:rsidRPr="007767AC">
              <w:rPr>
                <w:lang w:val="fr-SN"/>
              </w:rPr>
              <w:t xml:space="preserve">Pastoral households derive their income from five main sources: (i) agricultural activities (cereals and vegetables); (ii) livestock products; (iii) services to other activities and sectors; (iv) current transfers received; and (v) production for own use or self-consumption (ILO, 2003 cited by Wane et al., 2020). </w:t>
            </w:r>
          </w:p>
        </w:tc>
      </w:tr>
      <w:tr w:rsidRPr="007767AC" w:rsidR="00393069" w:rsidTr="00A153B5" w14:paraId="23353320" w14:textId="77777777">
        <w:trPr>
          <w:trHeight w:val="630"/>
        </w:trPr>
        <w:tc>
          <w:tcPr>
            <w:tcW w:w="1571" w:type="dxa"/>
            <w:shd w:val="clear" w:color="auto" w:fill="auto"/>
            <w:vAlign w:val="center"/>
          </w:tcPr>
          <w:p w:rsidRPr="007767AC" w:rsidR="00393069" w:rsidP="00A153B5" w:rsidRDefault="00393069" w14:paraId="6DA3B6B4" w14:textId="77777777">
            <w:pPr>
              <w:rPr>
                <w:lang w:val="fr-SN"/>
              </w:rPr>
            </w:pPr>
            <w:r w:rsidRPr="007767AC">
              <w:rPr>
                <w:lang w:val="fr-SN"/>
              </w:rPr>
              <w:t xml:space="preserve">Household facilities and access to basic social services</w:t>
            </w:r>
          </w:p>
        </w:tc>
        <w:tc>
          <w:tcPr>
            <w:tcW w:w="7491" w:type="dxa"/>
            <w:shd w:val="clear" w:color="auto" w:fill="auto"/>
            <w:vAlign w:val="center"/>
          </w:tcPr>
          <w:p w:rsidRPr="007767AC" w:rsidR="00393069" w:rsidP="00A153B5" w:rsidRDefault="00393069" w14:paraId="3CA50ECA" w14:textId="77777777">
            <w:pPr>
              <w:rPr>
                <w:lang w:val="fr-SN"/>
              </w:rPr>
            </w:pPr>
            <w:r w:rsidRPr="007767AC">
              <w:rPr>
                <w:lang w:val="fr-SN"/>
              </w:rPr>
              <w:t xml:space="preserve">Equipment index by type of housing / Access to and use of basic social services (boreholes, markets, veterinary posts, vaccination parks, abattoirs, etc.)</w:t>
            </w:r>
          </w:p>
        </w:tc>
      </w:tr>
      <w:tr w:rsidRPr="007767AC" w:rsidR="00393069" w:rsidTr="00A153B5" w14:paraId="456E0809" w14:textId="77777777">
        <w:trPr>
          <w:trHeight w:val="315"/>
        </w:trPr>
        <w:tc>
          <w:tcPr>
            <w:tcW w:w="1571" w:type="dxa"/>
            <w:shd w:val="clear" w:color="auto" w:fill="auto"/>
            <w:vAlign w:val="center"/>
          </w:tcPr>
          <w:p w:rsidR="00393069" w:rsidP="00A153B5" w:rsidRDefault="00393069" w14:paraId="4AF72100" w14:textId="77777777">
            <w:r>
              <w:t xml:space="preserve">Share capital</w:t>
            </w:r>
          </w:p>
        </w:tc>
        <w:tc>
          <w:tcPr>
            <w:tcW w:w="7491" w:type="dxa"/>
            <w:shd w:val="clear" w:color="auto" w:fill="auto"/>
            <w:vAlign w:val="center"/>
          </w:tcPr>
          <w:p w:rsidRPr="007767AC" w:rsidR="00393069" w:rsidP="00A153B5" w:rsidRDefault="00C31C6A" w14:paraId="05B9D6B1" w14:textId="3D264946">
            <w:pPr>
              <w:rPr>
                <w:lang w:val="fr-SN"/>
              </w:rPr>
            </w:pPr>
            <w:r w:rsidRPr="007767AC" w:rsidR="00393069">
              <w:rPr>
                <w:lang w:val="fr-SN"/>
              </w:rPr>
              <w:t xml:space="preserve">Level</w:t>
            </w:r>
            <w:del w:author="Ndeye Fatou Faye" w:date="2021-05-29T17:48:00Z" w:id="543">
              <w:r w:rsidRPr="007767AC" w:rsidDel="00C31C6A" w:rsidR="00393069">
                <w:rPr>
                  <w:lang w:val="fr-SN"/>
                </w:rPr>
                <w:delText>n</w:delText>
              </w:r>
            </w:del>
            <w:r w:rsidRPr="007767AC" w:rsidR="00393069">
              <w:rPr>
                <w:lang w:val="fr-SN"/>
              </w:rPr>
              <w:t xml:space="preserve"/>
            </w:r>
            <w:ins w:author="Ndeye Fatou Faye" w:date="2021-05-29T17:48:00Z" w:id="542">
              <w:r>
                <w:rPr>
                  <w:lang w:val="fr-SN"/>
                </w:rPr>
                <w:t xml:space="preserve">of </w:t>
              </w:r>
            </w:ins>
            <w:r w:rsidRPr="007767AC" w:rsidR="00393069">
              <w:rPr>
                <w:lang w:val="fr-SN"/>
              </w:rPr>
              <w:t xml:space="preserve">education; social networks of mutual support and solidarity; level of social inclusion or exclusion.</w:t>
            </w:r>
          </w:p>
        </w:tc>
      </w:tr>
      <w:tr w:rsidRPr="0097317A" w:rsidR="00393069" w:rsidTr="00A153B5" w14:paraId="739B867C" w14:textId="77777777">
        <w:trPr>
          <w:trHeight w:val="315"/>
        </w:trPr>
        <w:tc>
          <w:tcPr>
            <w:tcW w:w="1571" w:type="dxa"/>
            <w:shd w:val="clear" w:color="auto" w:fill="auto"/>
            <w:vAlign w:val="center"/>
          </w:tcPr>
          <w:p w:rsidR="00393069" w:rsidP="00A153B5" w:rsidRDefault="00393069" w14:paraId="293722E7" w14:textId="77777777">
            <w:r>
              <w:t xml:space="preserve">Agricultural base</w:t>
            </w:r>
          </w:p>
        </w:tc>
        <w:tc>
          <w:tcPr>
            <w:tcW w:w="7491" w:type="dxa"/>
            <w:shd w:val="clear" w:color="auto" w:fill="auto"/>
            <w:vAlign w:val="center"/>
          </w:tcPr>
          <w:p w:rsidRPr="0097317A" w:rsidR="00393069" w:rsidP="00A153B5" w:rsidRDefault="00393069" w14:paraId="4342C565" w14:textId="77777777">
            <w:pPr>
              <w:rPr>
                <w:lang w:val="fr-SN"/>
              </w:rPr>
            </w:pPr>
            <w:r w:rsidRPr="0097317A">
              <w:rPr>
                <w:lang w:val="fr-SN"/>
              </w:rPr>
              <w:t xml:space="preserve">Area owned and/or farmed; production equipment, agricultural production; level of diversification of crops.</w:t>
            </w:r>
          </w:p>
        </w:tc>
      </w:tr>
      <w:tr w:rsidRPr="0097317A" w:rsidR="00393069" w:rsidTr="00A153B5" w14:paraId="6FDBCC32" w14:textId="77777777">
        <w:trPr>
          <w:trHeight w:val="630"/>
        </w:trPr>
        <w:tc>
          <w:tcPr>
            <w:tcW w:w="1571" w:type="dxa"/>
            <w:shd w:val="clear" w:color="auto" w:fill="auto"/>
            <w:vAlign w:val="center"/>
          </w:tcPr>
          <w:p w:rsidR="00393069" w:rsidP="00A153B5" w:rsidRDefault="00393069" w14:paraId="3083383C" w14:textId="77777777">
            <w:r>
              <w:t xml:space="preserve">Household resources</w:t>
            </w:r>
          </w:p>
        </w:tc>
        <w:tc>
          <w:tcPr>
            <w:tcW w:w="7491" w:type="dxa"/>
            <w:shd w:val="clear" w:color="auto" w:fill="auto"/>
            <w:vAlign w:val="center"/>
          </w:tcPr>
          <w:p w:rsidRPr="0097317A" w:rsidR="00393069" w:rsidP="00A153B5" w:rsidRDefault="00393069" w14:paraId="351132EF" w14:textId="77777777">
            <w:pPr>
              <w:rPr>
                <w:lang w:val="fr-SN"/>
              </w:rPr>
            </w:pPr>
            <w:r w:rsidRPr="0097317A">
              <w:rPr>
                <w:lang w:val="fr-SN"/>
              </w:rPr>
              <w:t xml:space="preserve">Average duration of self-consumption per year (cereals and milk); % of farmers with other activities; Animal and crop production (quantity, distribution, etc.)</w:t>
            </w:r>
          </w:p>
        </w:tc>
      </w:tr>
    </w:tbl>
    <w:p w:rsidRPr="0097317A" w:rsidR="00393069" w:rsidP="00393069" w:rsidRDefault="00393069" w14:paraId="5E357E0B" w14:textId="77777777">
      <w:pPr>
        <w:rPr>
          <w:b/>
          <w:lang w:val="fr-SN"/>
        </w:rPr>
      </w:pPr>
    </w:p>
    <w:p w:rsidRPr="0097317A" w:rsidR="00393069" w:rsidP="00393069" w:rsidRDefault="00393069" w14:paraId="45314AC8" w14:textId="77777777">
      <w:pPr>
        <w:numPr>
          <w:ilvl w:val="0"/>
          <w:numId w:val="10"/>
        </w:numPr>
        <w:pBdr>
          <w:top w:val="nil"/>
          <w:left w:val="nil"/>
          <w:bottom w:val="nil"/>
          <w:right w:val="nil"/>
          <w:between w:val="nil"/>
        </w:pBdr>
        <w:rPr>
          <w:rFonts w:eastAsia="Arial Narrow" w:cs="Arial Narrow"/>
          <w:color w:val="000000"/>
          <w:szCs w:val="24"/>
          <w:lang w:val="fr-SN"/>
        </w:rPr>
      </w:pPr>
      <w:r w:rsidRPr="0097317A">
        <w:rPr>
          <w:rFonts w:eastAsia="Arial Narrow" w:cs="Arial Narrow"/>
          <w:color w:val="000000"/>
          <w:szCs w:val="24"/>
          <w:lang w:val="fr-SN"/>
        </w:rPr>
        <w:t xml:space="preserve"> Capacity / strategy indicators (</w:t>
      </w:r>
      <w:r w:rsidRPr="0097317A">
        <w:rPr>
          <w:rFonts w:eastAsia="Arial Narrow" w:cs="Arial Narrow"/>
          <w:color w:val="000000"/>
          <w:szCs w:val="24"/>
          <w:lang w:val="fr-SN"/>
        </w:rPr>
        <w:t xml:space="preserve">entitlement)</w:t>
      </w:r>
    </w:p>
    <w:p w:rsidRPr="0097317A" w:rsidR="00393069" w:rsidP="00393069" w:rsidRDefault="00393069" w14:paraId="0F0EABE2" w14:textId="77777777">
      <w:pPr>
        <w:rPr>
          <w:lang w:val="fr-SN"/>
        </w:rPr>
      </w:pPr>
      <w:r w:rsidRPr="0097317A">
        <w:rPr>
          <w:lang w:val="fr-SN"/>
        </w:rPr>
        <w:lastRenderedPageBreak/>
        <w:t xml:space="preserve">Capacity or strategy indicators refer to the different coping strategies of pastoral households to deal with different circumstances in order to maintain their level of well-being. These strategies may change from one production system to another, but also from one context to another. The data to calculate these indicators will be collected through the field survey of pastoral households. </w:t>
      </w:r>
    </w:p>
    <w:p w:rsidRPr="0097317A" w:rsidR="00393069" w:rsidP="00393069" w:rsidRDefault="00393069" w14:paraId="40E4ACAE" w14:textId="77777777">
      <w:pPr>
        <w:rPr>
          <w:lang w:val="fr-SN"/>
        </w:rPr>
      </w:pPr>
    </w:p>
    <w:p w:rsidRPr="0097317A" w:rsidR="00393069" w:rsidP="00393069" w:rsidRDefault="00393069" w14:paraId="1FC1762A" w14:textId="08A7A6A1">
      <w:pPr>
        <w:rPr>
          <w:lang w:val="fr-SN"/>
        </w:rPr>
      </w:pPr>
      <w:r w:rsidRPr="0097317A">
        <w:rPr>
          <w:lang w:val="fr-SN"/>
        </w:rPr>
        <w:t xml:space="preserve">Table </w:t>
      </w:r>
      <w:ins w:author="Mamadou Bobo Barry" w:date="2021-05-29T20:14:00Z" w:id="544">
        <w:r w:rsidR="00DB2E4A">
          <w:rPr>
            <w:lang w:val="fr-SN"/>
          </w:rPr>
          <w:t xml:space="preserve">6</w:t>
        </w:r>
      </w:ins>
      <w:del w:author="Mamadou Bobo Barry" w:date="2021-05-29T20:14:00Z" w:id="545">
        <w:r w:rsidRPr="0097317A" w:rsidDel="00DB2E4A">
          <w:rPr>
            <w:lang w:val="fr-SN"/>
          </w:rPr>
          <w:delText>4</w:delText>
        </w:r>
      </w:del>
      <w:r w:rsidRPr="0097317A">
        <w:rPr>
          <w:lang w:val="fr-SN"/>
        </w:rPr>
        <w:t xml:space="preserve">: Capacity indicators related to idiosyncratic risks </w:t>
      </w:r>
    </w:p>
    <w:tbl>
      <w:tblPr>
        <w:tblW w:w="90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424"/>
        <w:gridCol w:w="6638"/>
      </w:tblGrid>
      <w:tr w:rsidRPr="00D744D1" w:rsidR="00393069" w:rsidTr="00A153B5" w14:paraId="01E84458" w14:textId="77777777">
        <w:trPr>
          <w:trHeight w:val="315"/>
        </w:trPr>
        <w:tc>
          <w:tcPr>
            <w:tcW w:w="2424" w:type="dxa"/>
            <w:shd w:val="clear" w:color="auto" w:fill="auto"/>
            <w:vAlign w:val="bottom"/>
          </w:tcPr>
          <w:p w:rsidRPr="00D744D1" w:rsidR="00393069" w:rsidP="00A153B5" w:rsidRDefault="00393069" w14:paraId="5BDEF2C3" w14:textId="77777777">
            <w:r w:rsidRPr="00D744D1">
              <w:t xml:space="preserve">Themes</w:t>
            </w:r>
          </w:p>
        </w:tc>
        <w:tc>
          <w:tcPr>
            <w:tcW w:w="6638" w:type="dxa"/>
            <w:shd w:val="clear" w:color="auto" w:fill="auto"/>
            <w:vAlign w:val="center"/>
          </w:tcPr>
          <w:p w:rsidRPr="00D744D1" w:rsidR="00393069" w:rsidP="00A153B5" w:rsidRDefault="00393069" w14:paraId="131403F3" w14:textId="0CC6FB44">
            <w:r w:rsidRPr="00D744D1">
              <w:t xml:space="preserve">Enabling indicators (entitlement</w:t>
            </w:r>
            <w:del w:author="Ndeye Fatou Faye" w:date="2021-05-29T17:49:00Z" w:id="546">
              <w:r w:rsidRPr="00D744D1" w:rsidDel="00C31C6A">
                <w:delText>e</w:delText>
              </w:r>
            </w:del>
            <w:r w:rsidRPr="00D744D1">
              <w:t xml:space="preserve">)</w:t>
            </w:r>
          </w:p>
        </w:tc>
      </w:tr>
      <w:tr w:rsidRPr="00D744D1" w:rsidR="00393069" w:rsidTr="00A153B5" w14:paraId="12E27C64" w14:textId="77777777">
        <w:trPr>
          <w:trHeight w:val="315"/>
        </w:trPr>
        <w:tc>
          <w:tcPr>
            <w:tcW w:w="2424" w:type="dxa"/>
            <w:shd w:val="clear" w:color="auto" w:fill="auto"/>
            <w:vAlign w:val="center"/>
          </w:tcPr>
          <w:p w:rsidRPr="00D744D1" w:rsidR="00393069" w:rsidP="00A153B5" w:rsidRDefault="00393069" w14:paraId="469286E3" w14:textId="77777777">
            <w:r w:rsidRPr="00D744D1">
              <w:t xml:space="preserve">Livestock/grain markets</w:t>
            </w:r>
          </w:p>
        </w:tc>
        <w:tc>
          <w:tcPr>
            <w:tcW w:w="6638" w:type="dxa"/>
            <w:shd w:val="clear" w:color="auto" w:fill="auto"/>
            <w:vAlign w:val="bottom"/>
          </w:tcPr>
          <w:p w:rsidRPr="00D744D1" w:rsidR="00393069" w:rsidP="00A153B5" w:rsidRDefault="00393069" w14:paraId="7E4D7EAA" w14:textId="77777777">
            <w:r w:rsidRPr="00D744D1">
              <w:t xml:space="preserve">Terms of trade trend (cereals/livestock)</w:t>
            </w:r>
          </w:p>
          <w:p w:rsidRPr="00D744D1" w:rsidR="00393069" w:rsidP="00A153B5" w:rsidRDefault="00393069" w14:paraId="7E014C8B" w14:textId="77777777">
            <w:r w:rsidRPr="00D744D1">
              <w:t xml:space="preserve">Households' level of market expectations</w:t>
            </w:r>
          </w:p>
        </w:tc>
      </w:tr>
      <w:tr w:rsidRPr="00D744D1" w:rsidR="00393069" w:rsidTr="00A153B5" w14:paraId="54F5909E" w14:textId="77777777">
        <w:trPr>
          <w:trHeight w:val="1260"/>
        </w:trPr>
        <w:tc>
          <w:tcPr>
            <w:tcW w:w="2424" w:type="dxa"/>
            <w:shd w:val="clear" w:color="auto" w:fill="auto"/>
            <w:vAlign w:val="center"/>
          </w:tcPr>
          <w:p w:rsidRPr="00D744D1" w:rsidR="00393069" w:rsidP="00A153B5" w:rsidRDefault="00393069" w14:paraId="15CAC09A" w14:textId="77777777">
            <w:r w:rsidRPr="00D744D1">
              <w:t xml:space="preserve">Changes in strategy </w:t>
            </w:r>
          </w:p>
        </w:tc>
        <w:tc>
          <w:tcPr>
            <w:tcW w:w="6638" w:type="dxa"/>
            <w:shd w:val="clear" w:color="auto" w:fill="auto"/>
            <w:vAlign w:val="bottom"/>
          </w:tcPr>
          <w:p w:rsidRPr="00D744D1" w:rsidR="00393069" w:rsidP="00A153B5" w:rsidRDefault="00393069" w14:paraId="1E4B973C" w14:textId="77777777">
            <w:r w:rsidRPr="00D744D1">
              <w:t xml:space="preserve">Feeding; watering; animal health; change in species composition of the herd; method of supplementation; use of wage labour; extent of monetisation; local diversification or migration / Fodder crops (types, area sown, quantity produced, destination of the product) / Feed storage capacity</w:t>
            </w:r>
          </w:p>
        </w:tc>
      </w:tr>
      <w:tr w:rsidRPr="00D744D1" w:rsidR="00393069" w:rsidTr="00A153B5" w14:paraId="798BD4CD" w14:textId="77777777">
        <w:trPr>
          <w:trHeight w:val="315"/>
        </w:trPr>
        <w:tc>
          <w:tcPr>
            <w:tcW w:w="2424" w:type="dxa"/>
            <w:shd w:val="clear" w:color="auto" w:fill="auto"/>
            <w:vAlign w:val="center"/>
          </w:tcPr>
          <w:p w:rsidRPr="00D744D1" w:rsidR="00393069" w:rsidP="00A153B5" w:rsidRDefault="00393069" w14:paraId="6BB9E399" w14:textId="77777777">
            <w:r w:rsidRPr="00D744D1">
              <w:t xml:space="preserve">External resources </w:t>
            </w:r>
          </w:p>
        </w:tc>
        <w:tc>
          <w:tcPr>
            <w:tcW w:w="6638" w:type="dxa"/>
            <w:shd w:val="clear" w:color="auto" w:fill="auto"/>
            <w:vAlign w:val="bottom"/>
          </w:tcPr>
          <w:p w:rsidRPr="00D744D1" w:rsidR="00393069" w:rsidP="00A153B5" w:rsidRDefault="00393069" w14:paraId="555D5B7E" w14:textId="77777777">
            <w:r w:rsidRPr="00D744D1">
              <w:t xml:space="preserve">Livestock loans; mutual aid; capture of external resources...</w:t>
            </w:r>
          </w:p>
        </w:tc>
      </w:tr>
      <w:tr w:rsidRPr="00D744D1" w:rsidR="00393069" w:rsidTr="00A153B5" w14:paraId="082A33FD" w14:textId="77777777">
        <w:trPr>
          <w:trHeight w:val="315"/>
        </w:trPr>
        <w:tc>
          <w:tcPr>
            <w:tcW w:w="2424" w:type="dxa"/>
            <w:shd w:val="clear" w:color="auto" w:fill="auto"/>
            <w:vAlign w:val="center"/>
          </w:tcPr>
          <w:p w:rsidRPr="00D744D1" w:rsidR="00393069" w:rsidP="00A153B5" w:rsidRDefault="00393069" w14:paraId="046FA91F" w14:textId="77777777">
            <w:r w:rsidRPr="00D744D1">
              <w:t xml:space="preserve">Livestock theft</w:t>
            </w:r>
          </w:p>
        </w:tc>
        <w:tc>
          <w:tcPr>
            <w:tcW w:w="6638" w:type="dxa"/>
            <w:shd w:val="clear" w:color="auto" w:fill="auto"/>
            <w:vAlign w:val="center"/>
          </w:tcPr>
          <w:p w:rsidRPr="00D744D1" w:rsidR="00393069" w:rsidP="00A153B5" w:rsidRDefault="00393069" w14:paraId="4AB7CC6C" w14:textId="77777777">
            <w:r w:rsidRPr="00D744D1">
              <w:t xml:space="preserve">Number of livestock thefts; strategies to curb livestock theft</w:t>
            </w:r>
          </w:p>
        </w:tc>
      </w:tr>
      <w:tr w:rsidRPr="00D744D1" w:rsidR="00393069" w:rsidTr="00A153B5" w14:paraId="6EF22552" w14:textId="77777777">
        <w:trPr>
          <w:trHeight w:val="315"/>
        </w:trPr>
        <w:tc>
          <w:tcPr>
            <w:tcW w:w="2424" w:type="dxa"/>
            <w:shd w:val="clear" w:color="auto" w:fill="auto"/>
            <w:vAlign w:val="center"/>
          </w:tcPr>
          <w:p w:rsidRPr="00D744D1" w:rsidR="00393069" w:rsidP="00A153B5" w:rsidRDefault="00393069" w14:paraId="561921D6" w14:textId="77777777">
            <w:r w:rsidRPr="00D744D1">
              <w:t xml:space="preserve">Predators</w:t>
            </w:r>
          </w:p>
        </w:tc>
        <w:tc>
          <w:tcPr>
            <w:tcW w:w="6638" w:type="dxa"/>
            <w:shd w:val="clear" w:color="auto" w:fill="auto"/>
            <w:vAlign w:val="center"/>
          </w:tcPr>
          <w:p w:rsidRPr="00D744D1" w:rsidR="00393069" w:rsidP="00A153B5" w:rsidRDefault="00393069" w14:paraId="1D340009" w14:textId="77777777">
            <w:r w:rsidRPr="00D744D1">
              <w:t xml:space="preserve">Forms/types of predators; number of predator attacks; strategies to control predators.</w:t>
            </w:r>
          </w:p>
        </w:tc>
      </w:tr>
      <w:tr w:rsidRPr="00D744D1" w:rsidR="00393069" w:rsidTr="00A153B5" w14:paraId="4A163594" w14:textId="77777777">
        <w:trPr>
          <w:trHeight w:val="315"/>
        </w:trPr>
        <w:tc>
          <w:tcPr>
            <w:tcW w:w="2424" w:type="dxa"/>
            <w:shd w:val="clear" w:color="auto" w:fill="auto"/>
            <w:vAlign w:val="center"/>
          </w:tcPr>
          <w:p w:rsidRPr="00D744D1" w:rsidR="00393069" w:rsidP="00A153B5" w:rsidRDefault="00393069" w14:paraId="5A8EA2A3" w14:textId="77777777">
            <w:r w:rsidRPr="00D744D1">
              <w:t xml:space="preserve">Road accidents</w:t>
            </w:r>
          </w:p>
        </w:tc>
        <w:tc>
          <w:tcPr>
            <w:tcW w:w="6638" w:type="dxa"/>
            <w:shd w:val="clear" w:color="auto" w:fill="auto"/>
            <w:vAlign w:val="center"/>
          </w:tcPr>
          <w:p w:rsidRPr="00D744D1" w:rsidR="00393069" w:rsidP="00A153B5" w:rsidRDefault="00393069" w14:paraId="2D023E21" w14:textId="77777777">
            <w:r w:rsidRPr="00D744D1">
              <w:t xml:space="preserve">Number of road accidents; strategies to avoid or limit accidents. </w:t>
            </w:r>
          </w:p>
        </w:tc>
      </w:tr>
    </w:tbl>
    <w:p w:rsidR="00393069" w:rsidP="00393069" w:rsidRDefault="00393069" w14:paraId="51125471" w14:textId="5E048ADA">
      <w:pPr>
        <w:rPr>
          <w:ins w:author="Ndeye Fatou Faye" w:date="2021-05-29T17:49:00Z" w:id="548"/>
          <w:lang w:val="fr-SN"/>
        </w:rPr>
      </w:pPr>
    </w:p>
    <w:p w:rsidR="00E03C14" w:rsidP="00393069" w:rsidRDefault="00E03C14" w14:paraId="6F4FB14C" w14:textId="3A8B0BC2">
      <w:pPr>
        <w:rPr>
          <w:ins w:author="Ndeye Fatou Faye" w:date="2021-05-29T17:51:00Z" w:id="549"/>
          <w:lang w:val="fr-SN"/>
        </w:rPr>
      </w:pPr>
      <w:ins w:author="Ndeye Fatou Faye" w:date="2021-05-29T17:49:00Z" w:id="550">
        <w:r>
          <w:rPr>
            <w:lang w:val="fr-SN"/>
          </w:rPr>
          <w:t xml:space="preserve">After the presentation of all these indicators, it would be good to specify which ones will be taken into account in the </w:t>
        </w:r>
      </w:ins>
      <w:ins w:author="Ndeye Fatou Faye" w:date="2021-05-29T17:50:00Z" w:id="551">
        <w:r>
          <w:rPr>
            <w:lang w:val="fr-SN"/>
          </w:rPr>
          <w:t xml:space="preserve">study because </w:t>
        </w:r>
      </w:ins>
      <w:ins w:author="Ndeye Fatou Faye" w:date="2021-05-29T17:51:00Z" w:id="552">
        <w:r>
          <w:rPr>
            <w:lang w:val="fr-SN"/>
          </w:rPr>
          <w:t xml:space="preserve">some of them are difficult to measure.</w:t>
        </w:r>
      </w:ins>
    </w:p>
    <w:p w:rsidRPr="0097317A" w:rsidR="00E03C14" w:rsidP="00393069" w:rsidRDefault="00E03C14" w14:paraId="034EE0FB" w14:textId="77777777">
      <w:pPr>
        <w:rPr>
          <w:lang w:val="fr-SN"/>
        </w:rPr>
      </w:pPr>
    </w:p>
    <w:p w:rsidRPr="0097317A" w:rsidR="00393069" w:rsidRDefault="00DB2E4A" w14:paraId="473E5F8C" w14:textId="3896ACE4">
      <w:pPr>
        <w:pStyle w:val="Titre3"/>
        <w:tabs>
          <w:tab w:val="clear" w:pos="720"/>
        </w:tabs>
        <w:ind w:firstLine="0"/>
        <w:rPr>
          <w:lang w:val="fr-SN"/>
        </w:rPr>
        <w:pPrChange w:author="Mamadou Bobo Barry" w:date="2021-05-29T20:17:00Z" w:id="553">
          <w:pPr>
            <w:pStyle w:val="Titre3"/>
            <w:numPr>
              <w:numId w:val="5"/>
            </w:numPr>
            <w:tabs>
              <w:tab w:val="clear" w:pos="720"/>
            </w:tabs>
            <w:ind w:hanging="360"/>
          </w:pPr>
        </w:pPrChange>
      </w:pPr>
      <w:bookmarkStart w:name="_Toc73163996" w:id="554"/>
      <w:ins w:author="Mamadou Bobo Barry" w:date="2021-05-29T20:17:00Z" w:id="555">
        <w:r>
          <w:rPr>
            <w:highlight w:val="lightGray"/>
            <w:lang w:val="fr-SN"/>
          </w:rPr>
          <w:t xml:space="preserve">4.2.3 </w:t>
        </w:r>
      </w:ins>
      <w:r w:rsidRPr="0097317A" w:rsidR="00393069">
        <w:rPr>
          <w:highlight w:val="lightGray"/>
          <w:lang w:val="fr-SN"/>
        </w:rPr>
        <w:t xml:space="preserve">Calculation of MTP (Multidimensional Livelihoods Test) scores </w:t>
      </w:r>
      <w:bookmarkEnd w:id="554"/>
    </w:p>
    <w:p w:rsidRPr="0097317A" w:rsidR="00393069" w:rsidP="00393069" w:rsidRDefault="006E0819" w14:paraId="3EE4584C" w14:textId="7BAE95FF">
      <w:pPr>
        <w:rPr>
          <w:lang w:val="fr-SN"/>
        </w:rPr>
      </w:pPr>
      <w:ins w:author="Mamadou Bobo Barry" w:date="2021-05-29T19:23:00Z" w:id="556">
        <w:r w:rsidRPr="009027DE">
          <w:rPr>
            <w:lang w:val="fr-SN"/>
          </w:rPr>
          <w:t xml:space="preserve">To our knowledge, there are five commonly used targeting methods:</w:t>
        </w:r>
        <w:r>
          <w:rPr>
            <w:lang w:val="fr-SN"/>
          </w:rPr>
          <w:t xml:space="preserve">resource testing, geographic targeting, community targeting, self-targeting and</w:t>
        </w:r>
        <w:r w:rsidRPr="009027DE">
          <w:rPr>
            <w:lang w:val="fr-SN"/>
          </w:rPr>
          <w:t xml:space="preserve">the Proxy Means Test (PMT</w:t>
        </w:r>
        <w:r>
          <w:rPr>
            <w:lang w:val="fr-SN"/>
          </w:rPr>
          <w:t xml:space="preserve">The resource testing method is very cumbersome as it requires income verification and the targeting methods are subject to criticism as they are done by designation. </w:t>
        </w:r>
      </w:ins>
      <w:r w:rsidRPr="0097317A" w:rsidR="00393069">
        <w:rPr>
          <w:lang w:val="fr-SN"/>
        </w:rPr>
        <w:t xml:space="preserve">The proxy-means-test (PMT) method is based on national household surveys. Since household income in developing countries is often difficult and costly to measure accurately, </w:t>
      </w:r>
      <w:commentRangeStart w:id="557"/>
      <w:r w:rsidRPr="0097317A" w:rsidR="00393069">
        <w:rPr>
          <w:lang w:val="fr-SN"/>
        </w:rPr>
        <w:t xml:space="preserve">this method</w:t>
      </w:r>
      <w:commentRangeStart w:id="558"/>
      <w:r w:rsidRPr="0097317A" w:rsidR="00393069">
        <w:rPr>
          <w:lang w:val="fr-SN"/>
        </w:rPr>
        <w:t xml:space="preserve"> relies </w:t>
      </w:r>
      <w:r w:rsidRPr="0097317A" w:rsidR="00393069">
        <w:rPr>
          <w:lang w:val="fr-SN"/>
        </w:rPr>
        <w:t xml:space="preserve">on household assets </w:t>
      </w:r>
      <w:commentRangeEnd w:id="558"/>
      <w:r w:rsidR="005104BC">
        <w:rPr>
          <w:rStyle w:val="Marquedecommentaire"/>
        </w:rPr>
        <w:commentReference w:id="558"/>
      </w:r>
      <w:r w:rsidRPr="0097317A" w:rsidR="00393069">
        <w:rPr>
          <w:lang w:val="fr-SN"/>
        </w:rPr>
        <w:t xml:space="preserve">and other </w:t>
      </w:r>
      <w:ins w:author="Mamadou Bobo Barry" w:date="2021-05-29T19:31:00Z" w:id="559">
        <w:r>
          <w:rPr>
            <w:lang w:val="fr-SN"/>
          </w:rPr>
          <w:t xml:space="preserve">explanatory</w:t>
        </w:r>
      </w:ins>
      <w:del w:author="Mamadou Bobo Barry" w:date="2021-05-29T19:31:00Z" w:id="560">
        <w:r w:rsidRPr="0097317A" w:rsidDel="006E0819" w:rsidR="00393069">
          <w:rPr>
            <w:lang w:val="fr-SN"/>
          </w:rPr>
          <w:delText>de remplacement</w:delText>
        </w:r>
      </w:del>
      <w:ins w:author="Mamadou Bobo Barry" w:date="2021-05-29T19:31:00Z" w:id="559">
        <w:r>
          <w:rPr>
            <w:lang w:val="fr-SN"/>
          </w:rPr>
          <w:t xml:space="preserve"> </w:t>
        </w:r>
      </w:ins>
      <w:r w:rsidRPr="0097317A" w:rsidR="00393069">
        <w:rPr>
          <w:lang w:val="fr-SN"/>
        </w:rPr>
        <w:t xml:space="preserve">variables </w:t>
      </w:r>
      <w:r w:rsidRPr="0097317A" w:rsidR="00393069">
        <w:rPr>
          <w:lang w:val="fr-SN"/>
        </w:rPr>
        <w:t xml:space="preserve">to estimate household welfare</w:t>
      </w:r>
      <w:commentRangeEnd w:id="557"/>
      <w:r w:rsidR="00C36682">
        <w:rPr>
          <w:rStyle w:val="Marquedecommentaire"/>
        </w:rPr>
        <w:commentReference w:id="557"/>
      </w:r>
      <w:r w:rsidRPr="0097317A" w:rsidR="00393069">
        <w:rPr>
          <w:lang w:val="fr-SN"/>
        </w:rPr>
        <w:t xml:space="preserve">. </w:t>
      </w:r>
      <w:ins w:author="Mamadou Bobo Barry" w:date="2021-05-29T19:31:00Z" w:id="561">
        <w:r>
          <w:rPr>
            <w:lang w:val="fr-SN"/>
          </w:rPr>
          <w:t xml:space="preserve">Moreover</w:t>
        </w:r>
        <w:r w:rsidRPr="00AB5663">
          <w:rPr>
            <w:rFonts w:cs="MinionPro-Regular"/>
            <w:szCs w:val="24"/>
          </w:rPr>
          <w:t xml:space="preserve">use of</w:t>
        </w:r>
        <w:r>
          <w:rPr>
            <w:rFonts w:cs="MinionPro-Regular"/>
            <w:szCs w:val="24"/>
          </w:rPr>
          <w:t xml:space="preserve">such a method</w:t>
        </w:r>
        <w:r w:rsidRPr="00AB5663">
          <w:rPr>
            <w:rFonts w:cs="MinionPro-Regular"/>
            <w:szCs w:val="24"/>
          </w:rPr>
          <w:t xml:space="preserve">to estimate</w:t>
        </w:r>
        <w:r>
          <w:rPr>
            <w:rFonts w:cs="MinionPro-Regular"/>
            <w:szCs w:val="24"/>
          </w:rPr>
          <w:t xml:space="preserve">the welfare or probability</w:t>
        </w:r>
        <w:r w:rsidRPr="00AB5663">
          <w:rPr>
            <w:rFonts w:cs="MinionPro-Regular"/>
            <w:szCs w:val="24"/>
          </w:rPr>
          <w:t xml:space="preserve">of</w:t>
        </w:r>
        <w:r>
          <w:rPr>
            <w:rFonts w:cs="MinionPro-Regular"/>
            <w:szCs w:val="24"/>
          </w:rPr>
          <w:t xml:space="preserve">pastoral households being poor</w:t>
        </w:r>
        <w:r>
          <w:rPr>
            <w:rFonts w:cs="MinionPro-Regular"/>
            <w:szCs w:val="24"/>
          </w:rPr>
          <w:t xml:space="preserve">particularly useful</w:t>
        </w:r>
        <w:r>
          <w:rPr>
            <w:rFonts w:cs="MinionPro-Regular"/>
            <w:szCs w:val="24"/>
          </w:rPr>
          <w:t xml:space="preserve">informal</w:t>
        </w:r>
        <w:r w:rsidRPr="00AB5663">
          <w:rPr>
            <w:rFonts w:cs="MinionPro-Regular"/>
            <w:szCs w:val="24"/>
          </w:rPr>
          <w:t xml:space="preserve">and/or</w:t>
        </w:r>
        <w:r w:rsidRPr="00AB5663">
          <w:rPr>
            <w:rFonts w:cs="MinionPro-Regular"/>
            <w:szCs w:val="24"/>
          </w:rPr>
          <w:t xml:space="preserve">self-production</w:t>
        </w:r>
        <w:r>
          <w:rPr>
            <w:rFonts w:cs="MinionPro-Regular"/>
            <w:szCs w:val="24"/>
          </w:rPr>
          <w:t xml:space="preserve">economic</w:t>
        </w:r>
        <w:r>
          <w:rPr>
            <w:rFonts w:cs="MinionPro-Regular"/>
            <w:szCs w:val="24"/>
          </w:rPr>
          <w:t xml:space="preserve">activities</w:t>
        </w:r>
        <w:r>
          <w:rPr>
            <w:rFonts w:cs="MinionPro-Regular"/>
            <w:szCs w:val="24"/>
          </w:rPr>
          <w:t xml:space="preserve">for a high proportion of their income</w:t>
        </w:r>
        <w:r w:rsidRPr="00AB5663">
          <w:rPr>
            <w:rFonts w:cs="MinionPro-Regular"/>
            <w:szCs w:val="24"/>
          </w:rPr>
          <w:t xml:space="preserve">.</w:t>
        </w:r>
      </w:ins>
      <w:r w:rsidRPr="0097317A" w:rsidR="00393069">
        <w:rPr>
          <w:lang w:val="fr-SN"/>
        </w:rPr>
        <w:t xml:space="preserve">This method relies on proxy variables. </w:t>
      </w:r>
      <w:r w:rsidRPr="0097317A" w:rsidR="00393069">
        <w:rPr>
          <w:lang w:val="fr-SN"/>
        </w:rPr>
        <w:t xml:space="preserve">These variables can be indicators of pastoral vulnerability such as the viability threshold of </w:t>
      </w:r>
      <w:r w:rsidR="00393069">
        <w:rPr>
          <w:lang w:val="fr-SN"/>
        </w:rPr>
        <w:t xml:space="preserve">the herd </w:t>
      </w:r>
      <w:r w:rsidRPr="0097317A" w:rsidR="00393069">
        <w:rPr>
          <w:lang w:val="fr-SN"/>
        </w:rPr>
        <w:t xml:space="preserve">measured from the size of the household, the composition and structure of the household, human capital characteristics (such as the level and type of education of the head of the household, the schooling of children), the type of household housing, durable goods and productive assets (such as land or animals). The method is based on </w:t>
      </w:r>
      <w:ins w:author="MOR NGOM" w:date="2021-05-29T11:56:00Z" w:id="562">
        <w:r w:rsidR="009D376A">
          <w:rPr>
            <w:lang w:val="fr-SN"/>
          </w:rPr>
          <w:t xml:space="preserve">econometric</w:t>
        </w:r>
      </w:ins>
      <w:del w:author="MOR NGOM" w:date="2021-05-29T11:56:00Z" w:id="563">
        <w:r w:rsidDel="009D376A" w:rsidR="00393069">
          <w:rPr>
            <w:lang w:val="fr-SN"/>
          </w:rPr>
          <w:delText>statistiques</w:delText>
        </w:r>
      </w:del>
      <w:ins w:author="MOR NGOM" w:date="2021-05-29T11:56:00Z" w:id="562">
        <w:r w:rsidR="009D376A">
          <w:rPr>
            <w:lang w:val="fr-SN"/>
          </w:rPr>
          <w:t xml:space="preserve"> </w:t>
        </w:r>
      </w:ins>
      <w:r w:rsidRPr="0097317A" w:rsidR="00393069">
        <w:rPr>
          <w:lang w:val="fr-SN"/>
        </w:rPr>
        <w:t xml:space="preserve">regressions</w:t>
      </w:r>
      <w:r w:rsidRPr="0097317A" w:rsidR="00393069">
        <w:rPr>
          <w:lang w:val="fr-SN"/>
        </w:rPr>
        <w:t xml:space="preserve">.</w:t>
      </w:r>
    </w:p>
    <w:p w:rsidRPr="0097317A" w:rsidR="00393069" w:rsidP="00393069" w:rsidRDefault="00393069" w14:paraId="591C3EAA" w14:textId="142D0B8D">
      <w:pPr>
        <w:rPr>
          <w:lang w:val="fr-SN"/>
        </w:rPr>
      </w:pPr>
      <w:r w:rsidRPr="0097317A">
        <w:rPr>
          <w:lang w:val="fr-SN"/>
        </w:rPr>
        <w:t xml:space="preserve">A regression is performed to find the variables that best explain</w:t>
      </w:r>
      <w:commentRangeStart w:id="564"/>
      <w:commentRangeStart w:id="565"/>
      <w:r w:rsidRPr="0097317A">
        <w:rPr>
          <w:lang w:val="fr-SN"/>
        </w:rPr>
        <w:t xml:space="preserve"> </w:t>
      </w:r>
      <w:r w:rsidRPr="0097317A">
        <w:rPr>
          <w:lang w:val="fr-SN"/>
        </w:rPr>
        <w:t xml:space="preserve">the household's standard of living </w:t>
      </w:r>
      <w:commentRangeEnd w:id="564"/>
      <w:r w:rsidR="001227E6">
        <w:rPr>
          <w:rStyle w:val="Marquedecommentaire"/>
        </w:rPr>
        <w:commentReference w:id="564"/>
      </w:r>
      <w:r w:rsidRPr="0097317A">
        <w:rPr>
          <w:lang w:val="fr-SN"/>
        </w:rPr>
        <w:t xml:space="preserve">or welfare</w:t>
      </w:r>
      <w:commentRangeEnd w:id="565"/>
      <w:r w:rsidR="00E03C14">
        <w:rPr>
          <w:rStyle w:val="Marquedecommentaire"/>
        </w:rPr>
        <w:commentReference w:id="565"/>
      </w:r>
      <w:r w:rsidRPr="0097317A">
        <w:rPr>
          <w:lang w:val="fr-SN"/>
        </w:rPr>
        <w:t xml:space="preserve">. Then the MTP uses the set of variables that best explain</w:t>
      </w:r>
      <w:commentRangeStart w:id="566"/>
      <w:commentRangeStart w:id="567"/>
      <w:commentRangeEnd w:id="566"/>
      <w:r w:rsidR="00C36682">
        <w:rPr>
          <w:rStyle w:val="Marquedecommentaire"/>
        </w:rPr>
        <w:commentReference w:id="566"/>
      </w:r>
      <w:commentRangeEnd w:id="567"/>
      <w:r w:rsidR="001227E6">
        <w:rPr>
          <w:rStyle w:val="Marquedecommentaire"/>
        </w:rPr>
        <w:commentReference w:id="567"/>
      </w:r>
      <w:r w:rsidRPr="0097317A">
        <w:rPr>
          <w:lang w:val="fr-SN"/>
        </w:rPr>
        <w:t xml:space="preserve"/>
      </w:r>
      <w:r w:rsidRPr="0097317A">
        <w:rPr>
          <w:lang w:val="fr-SN"/>
        </w:rPr>
        <w:t xml:space="preserve">the household's standard of living</w:t>
      </w:r>
      <w:r w:rsidRPr="0097317A">
        <w:rPr>
          <w:lang w:val="fr-SN"/>
        </w:rPr>
        <w:t xml:space="preserve">. Each </w:t>
      </w:r>
      <w:commentRangeStart w:id="568"/>
      <w:del w:author="Mamadou Bobo Barry" w:date="2021-05-29T19:30:00Z" w:id="569">
        <w:r w:rsidRPr="0097317A" w:rsidDel="006E0819">
          <w:rPr>
            <w:lang w:val="fr-SN"/>
          </w:rPr>
          <w:delText xml:space="preserve">de remplacement </w:delText>
        </w:r>
        <w:commentRangeEnd w:id="568"/>
        <w:r w:rsidDel="006E0819" w:rsidR="00C36682">
          <w:rPr>
            <w:rStyle w:val="Marquedecommentaire"/>
          </w:rPr>
          <w:commentReference w:id="568"/>
        </w:r>
        <w:r w:rsidRPr="0097317A" w:rsidDel="006E0819">
          <w:rPr>
            <w:lang w:val="fr-SN"/>
          </w:rPr>
          <w:delText>s</w:delText>
        </w:r>
      </w:del>
      <w:del w:author="Mamadou Bobo Barry" w:date="2021-05-29T19:32:00Z" w:id="570">
        <w:r w:rsidRPr="0097317A" w:rsidDel="006E0819">
          <w:rPr>
            <w:lang w:val="fr-SN"/>
          </w:rPr>
          <w:delText>e</w:delText>
        </w:r>
      </w:del>
      <w:ins w:author="Mamadou Bobo Barry" w:date="2021-05-29T19:32:00Z" w:id="571">
        <w:r w:rsidR="006E0819">
          <w:rPr>
            <w:lang w:val="fr-SN"/>
          </w:rPr>
          <w:t xml:space="preserve">explanatory </w:t>
        </w:r>
      </w:ins>
      <w:r w:rsidRPr="0097317A">
        <w:rPr>
          <w:lang w:val="fr-SN"/>
        </w:rPr>
        <w:t xml:space="preserve">variable is </w:t>
      </w:r>
      <w:r w:rsidRPr="0097317A">
        <w:rPr>
          <w:lang w:val="fr-SN"/>
        </w:rPr>
        <w:t xml:space="preserve">assigned a weight based on its estimated impact on living standards. Using the agreed weights, a score is calculated for each household. Households whose score is below the </w:t>
      </w:r>
      <w:ins w:author="Ndeye Fatou Faye" w:date="2021-05-29T18:01:00Z" w:id="573">
        <w:r w:rsidR="00C36682">
          <w:rPr>
            <w:lang w:val="fr-SN"/>
          </w:rPr>
          <w:t xml:space="preserve">cut-off</w:t>
        </w:r>
      </w:ins>
      <w:r w:rsidRPr="0097317A">
        <w:rPr>
          <w:lang w:val="fr-SN"/>
        </w:rPr>
        <w:t xml:space="preserve"> point</w:t>
      </w:r>
      <w:del w:author="Ndeye Fatou Faye" w:date="2021-05-29T18:01:00Z" w:id="572">
        <w:r w:rsidRPr="0097317A" w:rsidDel="00C36682">
          <w:rPr>
            <w:lang w:val="fr-SN"/>
          </w:rPr>
          <w:delText>-</w:delText>
        </w:r>
      </w:del>
      <w:r w:rsidRPr="0097317A">
        <w:rPr>
          <w:lang w:val="fr-SN"/>
        </w:rPr>
        <w:t xml:space="preserve"> </w:t>
      </w:r>
      <w:r w:rsidRPr="0097317A">
        <w:rPr>
          <w:lang w:val="fr-SN"/>
        </w:rPr>
        <w:t xml:space="preserve">are considered vulnerable.</w:t>
      </w:r>
    </w:p>
    <w:p w:rsidRPr="0097317A" w:rsidR="00393069" w:rsidP="00393069" w:rsidRDefault="00393069" w14:paraId="2B9CDE8B" w14:textId="77777777">
      <w:pPr>
        <w:rPr>
          <w:lang w:val="fr-SN"/>
        </w:rPr>
      </w:pPr>
      <w:r w:rsidRPr="0097317A">
        <w:rPr>
          <w:lang w:val="fr-SN"/>
        </w:rPr>
        <w:t xml:space="preserve">However, a first problem in implementing a targeting programme is determining the right target. Indeed, there may be individuals or households that are wrongly excluded or included </w:t>
      </w:r>
      <w:r w:rsidRPr="0097317A">
        <w:rPr>
          <w:lang w:val="fr-SN"/>
        </w:rPr>
        <w:lastRenderedPageBreak/>
        <w:t xml:space="preserve">when they should not be. In order to address this possibility in the context of this UNRD, we will :</w:t>
      </w:r>
    </w:p>
    <w:p w:rsidR="00393069" w:rsidP="00393069" w:rsidRDefault="00393069" w14:paraId="3C124BB8" w14:textId="77777777">
      <w:pPr>
        <w:numPr>
          <w:ilvl w:val="0"/>
          <w:numId w:val="11"/>
        </w:numPr>
        <w:pBdr>
          <w:top w:val="nil"/>
          <w:left w:val="nil"/>
          <w:bottom w:val="nil"/>
          <w:right w:val="nil"/>
          <w:between w:val="nil"/>
        </w:pBdr>
        <w:rPr>
          <w:ins w:author="Mamadou Bobo Barry" w:date="2021-05-29T20:44:00Z" w:id="574"/>
          <w:rFonts w:eastAsia="Arial Narrow" w:cs="Arial Narrow"/>
          <w:color w:val="000000"/>
          <w:szCs w:val="24"/>
          <w:lang w:val="fr-SN"/>
        </w:rPr>
      </w:pPr>
      <w:r w:rsidRPr="007767AC">
        <w:rPr>
          <w:rFonts w:eastAsia="Arial Narrow" w:cs="Arial Narrow"/>
          <w:color w:val="000000"/>
          <w:szCs w:val="24"/>
          <w:lang w:val="fr-SN"/>
        </w:rPr>
        <w:t xml:space="preserve">First, apply the PMT method to the pastoral and non-pastoral population respectively and calculate the exclusion or inclusion error percentages in the said populations;</w:t>
      </w:r>
    </w:p>
    <w:p w:rsidRPr="007767AC" w:rsidR="004B2793" w:rsidP="00393069" w:rsidRDefault="004B2793" w14:paraId="2EEC4838" w14:textId="1F47A7FA">
      <w:pPr>
        <w:numPr>
          <w:ilvl w:val="0"/>
          <w:numId w:val="11"/>
        </w:numPr>
        <w:pBdr>
          <w:top w:val="nil"/>
          <w:left w:val="nil"/>
          <w:bottom w:val="nil"/>
          <w:right w:val="nil"/>
          <w:between w:val="nil"/>
        </w:pBdr>
        <w:rPr>
          <w:rFonts w:eastAsia="Arial Narrow" w:cs="Arial Narrow"/>
          <w:color w:val="000000"/>
          <w:szCs w:val="24"/>
          <w:lang w:val="fr-SN"/>
        </w:rPr>
      </w:pPr>
      <w:ins w:author="Mamadou Bobo Barry" w:date="2021-05-29T20:44:00Z" w:id="575">
        <w:r w:rsidRPr="007767AC">
          <w:rPr>
            <w:rFonts w:eastAsia="Arial Narrow" w:cs="Arial Narrow"/>
            <w:color w:val="000000"/>
            <w:szCs w:val="24"/>
            <w:lang w:val="fr-SN"/>
          </w:rPr>
          <w:t xml:space="preserve">In</w:t>
        </w:r>
        <w:r w:rsidRPr="007767AC">
          <w:rPr>
            <w:rFonts w:eastAsia="Arial Narrow" w:cs="Arial Narrow"/>
            <w:color w:val="000000"/>
            <w:szCs w:val="24"/>
            <w:lang w:val="fr-SN"/>
          </w:rPr>
          <w:t xml:space="preserve">second phase</w:t>
        </w:r>
        <w:r>
          <w:rPr>
            <w:rFonts w:eastAsia="Arial Narrow" w:cs="Arial Narrow"/>
            <w:color w:val="000000"/>
            <w:szCs w:val="24"/>
            <w:lang w:val="fr-SN"/>
          </w:rPr>
          <w:t xml:space="preserve">sample households in the identified pastoral areas;</w:t>
        </w:r>
      </w:ins>
    </w:p>
    <w:p w:rsidRPr="007767AC" w:rsidR="00393069" w:rsidP="00393069" w:rsidRDefault="00393069" w14:paraId="24EFA7CA" w14:textId="379102CC">
      <w:pPr>
        <w:numPr>
          <w:ilvl w:val="0"/>
          <w:numId w:val="11"/>
        </w:numPr>
        <w:pBdr>
          <w:top w:val="nil"/>
          <w:left w:val="nil"/>
          <w:bottom w:val="nil"/>
          <w:right w:val="nil"/>
          <w:between w:val="nil"/>
        </w:pBdr>
        <w:rPr>
          <w:rFonts w:eastAsia="Arial Narrow" w:cs="Arial Narrow"/>
          <w:color w:val="000000"/>
          <w:szCs w:val="24"/>
          <w:lang w:val="fr-SN"/>
        </w:rPr>
      </w:pPr>
      <w:ins w:author="Mamadou Bobo Barry" w:date="2021-05-29T20:44:00Z" w:id="576">
        <w:r w:rsidR="004B2793">
          <w:rPr>
            <w:rFonts w:eastAsia="Arial Narrow" w:cs="Arial Narrow"/>
            <w:color w:val="000000"/>
            <w:szCs w:val="24"/>
            <w:lang w:val="fr-SN"/>
          </w:rPr>
          <w:t xml:space="preserve">Thirdly</w:t>
        </w:r>
      </w:ins>
      <w:del w:author="Mamadou Bobo Barry" w:date="2021-05-29T20:44:00Z" w:id="577">
        <w:r w:rsidRPr="007767AC" w:rsidDel="004B2793">
          <w:rPr>
            <w:rFonts w:eastAsia="Arial Narrow" w:cs="Arial Narrow"/>
            <w:color w:val="000000"/>
            <w:szCs w:val="24"/>
            <w:lang w:val="fr-SN"/>
          </w:rPr>
          <w:delText>deuxième</w:delText>
        </w:r>
      </w:del>
      <w:ins w:author="Mamadou Bobo Barry" w:date="2021-05-29T20:44:00Z" w:id="576">
        <w:r w:rsidR="004B2793">
          <w:rPr>
            <w:rFonts w:eastAsia="Arial Narrow" w:cs="Arial Narrow"/>
            <w:color w:val="000000"/>
            <w:szCs w:val="24"/>
            <w:lang w:val="fr-SN"/>
          </w:rPr>
          <w:t xml:space="preserve">, </w:t>
        </w:r>
      </w:ins>
      <w:r w:rsidRPr="007767AC">
        <w:rPr>
          <w:rFonts w:eastAsia="Arial Narrow" w:cs="Arial Narrow"/>
          <w:color w:val="000000"/>
          <w:szCs w:val="24"/>
          <w:lang w:val="fr-SN"/>
        </w:rPr>
        <w:t xml:space="preserve">calculate the LMP score of pastoral households on the </w:t>
      </w:r>
      <w:ins w:author="Mamadou Bobo Barry" w:date="2021-05-29T20:45:00Z" w:id="578">
        <w:r w:rsidR="004B2793">
          <w:rPr>
            <w:rFonts w:eastAsia="Arial Narrow" w:cs="Arial Narrow"/>
            <w:color w:val="000000"/>
            <w:szCs w:val="24"/>
            <w:lang w:val="fr-SN"/>
          </w:rPr>
          <w:t xml:space="preserve">basis of the sample survey we will carry out</w:t>
        </w:r>
      </w:ins>
      <w:del w:author="Mamadou Bobo Barry" w:date="2021-05-29T20:45:00Z" w:id="579">
        <w:r w:rsidRPr="007767AC" w:rsidDel="004B2793">
          <w:rPr>
            <w:rFonts w:eastAsia="Arial Narrow" w:cs="Arial Narrow"/>
            <w:color w:val="000000"/>
            <w:szCs w:val="24"/>
            <w:lang w:val="fr-SN"/>
          </w:rPr>
          <w:delText>non-RNU</w:delText>
        </w:r>
      </w:del>
      <w:r w:rsidRPr="007767AC">
        <w:rPr>
          <w:rFonts w:eastAsia="Arial Narrow" w:cs="Arial Narrow"/>
          <w:color w:val="000000"/>
          <w:szCs w:val="24"/>
          <w:lang w:val="fr-SN"/>
        </w:rPr>
        <w:t xml:space="preserve">, using the pastoral vulnerability indicators mentioned above as </w:t>
      </w:r>
      <w:ins w:author="Mamadou Bobo Barry" w:date="2021-05-29T20:41:00Z" w:id="580">
        <w:r w:rsidR="00296351">
          <w:rPr>
            <w:rFonts w:eastAsia="Arial Narrow" w:cs="Arial Narrow"/>
            <w:color w:val="000000"/>
            <w:szCs w:val="24"/>
            <w:lang w:val="fr-SN"/>
          </w:rPr>
          <w:t xml:space="preserve">explanatory </w:t>
        </w:r>
      </w:ins>
      <w:r w:rsidRPr="007767AC">
        <w:rPr>
          <w:rFonts w:eastAsia="Arial Narrow" w:cs="Arial Narrow"/>
          <w:color w:val="000000"/>
          <w:szCs w:val="24"/>
          <w:lang w:val="fr-SN"/>
        </w:rPr>
        <w:t xml:space="preserve">variables </w:t>
      </w:r>
      <w:ins w:author="Mamadou Bobo Barry" w:date="2021-05-29T20:41:00Z" w:id="580">
        <w:r w:rsidR="00296351">
          <w:rPr>
            <w:rFonts w:eastAsia="Arial Narrow" w:cs="Arial Narrow"/>
            <w:color w:val="000000"/>
            <w:szCs w:val="24"/>
            <w:lang w:val="fr-SN"/>
          </w:rPr>
          <w:t xml:space="preserve">in</w:t>
        </w:r>
      </w:ins>
      <w:del w:author="Mamadou Bobo Barry" w:date="2021-05-29T20:41:00Z" w:id="581">
        <w:r w:rsidRPr="007767AC" w:rsidDel="00296351">
          <w:rPr>
            <w:rFonts w:eastAsia="Arial Narrow" w:cs="Arial Narrow"/>
            <w:color w:val="000000"/>
            <w:szCs w:val="24"/>
            <w:lang w:val="fr-SN"/>
          </w:rPr>
          <w:delText xml:space="preserve">de remplacement et </w:delText>
        </w:r>
      </w:del>
      <w:ins w:author="Mamadou Bobo Barry" w:date="2021-05-29T20:41:00Z" w:id="580">
        <w:r w:rsidR="00296351">
          <w:rPr>
            <w:rFonts w:eastAsia="Arial Narrow" w:cs="Arial Narrow"/>
            <w:color w:val="000000"/>
            <w:szCs w:val="24"/>
            <w:lang w:val="fr-SN"/>
          </w:rPr>
          <w:t xml:space="preserve"> </w:t>
        </w:r>
      </w:ins>
      <w:r w:rsidRPr="007767AC">
        <w:rPr>
          <w:rFonts w:eastAsia="Arial Narrow" w:cs="Arial Narrow"/>
          <w:color w:val="000000"/>
          <w:szCs w:val="24"/>
          <w:lang w:val="fr-SN"/>
        </w:rPr>
        <w:t xml:space="preserve">the regression</w:t>
      </w:r>
      <w:del w:author="Mamadou Bobo Barry" w:date="2021-05-29T20:41:00Z" w:id="582">
        <w:r w:rsidRPr="007767AC" w:rsidDel="00296351">
          <w:rPr>
            <w:rFonts w:eastAsia="Arial Narrow" w:cs="Arial Narrow"/>
            <w:color w:val="000000"/>
            <w:szCs w:val="24"/>
            <w:lang w:val="fr-SN"/>
          </w:rPr>
          <w:delText xml:space="preserve"> statistique</w:delText>
        </w:r>
      </w:del>
      <w:r w:rsidRPr="007767AC">
        <w:rPr>
          <w:rFonts w:eastAsia="Arial Narrow" w:cs="Arial Narrow"/>
          <w:color w:val="000000"/>
          <w:szCs w:val="24"/>
          <w:lang w:val="fr-SN"/>
        </w:rPr>
        <w:t xml:space="preserve">.</w:t>
      </w:r>
    </w:p>
    <w:p w:rsidRPr="007767AC" w:rsidR="00393069" w:rsidP="00393069" w:rsidRDefault="00393069" w14:paraId="1904B0F9" w14:textId="77777777">
      <w:pPr>
        <w:rPr>
          <w:lang w:val="fr-SN"/>
        </w:rPr>
      </w:pPr>
    </w:p>
    <w:p w:rsidRPr="007767AC" w:rsidR="00393069" w:rsidP="00393069" w:rsidRDefault="00393069" w14:paraId="640609F6" w14:textId="1716814F">
      <w:pPr>
        <w:rPr>
          <w:lang w:val="fr-SN"/>
        </w:rPr>
      </w:pPr>
      <w:r w:rsidRPr="007767AC">
        <w:rPr>
          <w:lang w:val="fr-SN"/>
        </w:rPr>
        <w:t xml:space="preserve">In this second case, in order to select pastoral households, we first chose an area where mobile herders are concentrated, which is known for its diversity of locations and herding systems. This zone concerns the communes of </w:t>
      </w:r>
      <w:r w:rsidRPr="007767AC">
        <w:rPr>
          <w:i/>
          <w:lang w:val="fr-SN"/>
        </w:rPr>
        <w:t xml:space="preserve">Vélingara </w:t>
      </w:r>
      <w:r w:rsidRPr="007767AC">
        <w:rPr>
          <w:lang w:val="fr-SN"/>
        </w:rPr>
        <w:t xml:space="preserve">in Ranérou, </w:t>
      </w:r>
      <w:r w:rsidRPr="007767AC">
        <w:rPr>
          <w:i/>
          <w:lang w:val="fr-SN"/>
        </w:rPr>
        <w:t xml:space="preserve">Tessekeré </w:t>
      </w:r>
      <w:r w:rsidRPr="007767AC">
        <w:rPr>
          <w:i/>
          <w:lang w:val="fr-SN"/>
        </w:rPr>
        <w:t xml:space="preserve">Forage </w:t>
      </w:r>
      <w:r w:rsidRPr="007767AC">
        <w:rPr>
          <w:lang w:val="fr-SN"/>
        </w:rPr>
        <w:t xml:space="preserve">and </w:t>
      </w:r>
      <w:r w:rsidRPr="007767AC">
        <w:rPr>
          <w:i/>
          <w:lang w:val="fr-SN"/>
        </w:rPr>
        <w:t xml:space="preserve">Thiel </w:t>
      </w:r>
      <w:r w:rsidRPr="007767AC">
        <w:rPr>
          <w:lang w:val="fr-SN"/>
        </w:rPr>
        <w:t xml:space="preserve">in Linguère, and </w:t>
      </w:r>
      <w:r w:rsidRPr="007767AC">
        <w:rPr>
          <w:i/>
          <w:lang w:val="fr-SN"/>
        </w:rPr>
        <w:t xml:space="preserve">Mbane </w:t>
      </w:r>
      <w:r w:rsidRPr="007767AC">
        <w:rPr>
          <w:lang w:val="fr-SN"/>
        </w:rPr>
        <w:t xml:space="preserve">in Dagana, where the majority of pastoralists are concentrated. Next, we defined a variable that is strongly correlated with vulnerability for targeting pastoral households. This variable can then be household expenditure, </w:t>
      </w:r>
      <w:r>
        <w:rPr>
          <w:lang w:val="fr-SN"/>
        </w:rPr>
        <w:t xml:space="preserve">taking into account the specificities of pastoral household expenses</w:t>
      </w:r>
      <w:r w:rsidRPr="007767AC">
        <w:rPr>
          <w:lang w:val="fr-SN"/>
        </w:rPr>
        <w:t xml:space="preserve">. This seems to be the most effective targeting method, as it allows vulnerable pastoral households to be reached directly and minimises inclusion or </w:t>
      </w:r>
      <w:r w:rsidRPr="007767AC">
        <w:rPr>
          <w:lang w:val="fr-SN"/>
        </w:rPr>
        <w:t xml:space="preserve">exclusion </w:t>
      </w:r>
      <w:r w:rsidRPr="007767AC">
        <w:rPr>
          <w:lang w:val="fr-SN"/>
        </w:rPr>
        <w:t xml:space="preserve">errors</w:t>
      </w:r>
      <w:ins w:author="Ndeye Fatou Faye" w:date="2021-05-29T18:03:00Z" w:id="584">
        <w:r w:rsidR="00C36682">
          <w:rPr>
            <w:lang w:val="fr-SN"/>
          </w:rPr>
          <w:t xml:space="preserve">.</w:t>
        </w:r>
      </w:ins>
    </w:p>
    <w:p w:rsidR="00296351" w:rsidP="00296351" w:rsidRDefault="00393069" w14:paraId="01132709" w14:textId="77777777">
      <w:pPr>
        <w:rPr>
          <w:ins w:author="Mamadou Bobo Barry" w:date="2021-05-29T20:34:00Z" w:id="585"/>
          <w:lang w:val="fr-SN"/>
        </w:rPr>
      </w:pPr>
      <w:r w:rsidRPr="00EF7473">
        <w:rPr>
          <w:i/>
        </w:rPr>
        <w:t xml:space="preserve">In this study, </w:t>
      </w:r>
      <w:ins w:author="Mamadou Bobo Barry" w:date="2021-05-29T19:36:00Z" w:id="586">
        <w:r w:rsidR="001227E6">
          <w:rPr>
            <w:i/>
          </w:rPr>
          <w:t xml:space="preserve">we use the LMP score formula used in the LEAP framework</w:t>
        </w:r>
        <w:r w:rsidR="001227E6">
          <w:rPr>
            <w:rStyle w:val="Appelnotedebasdep"/>
            <w:i/>
          </w:rPr>
          <w:footnoteReference w:id="4"/>
        </w:r>
        <w:r w:rsidR="001227E6">
          <w:rPr>
            <w:i/>
          </w:rPr>
          <w:t xml:space="preserve">and which has been used in several developing countries. Thus</w:t>
        </w:r>
      </w:ins>
      <w:commentRangeStart w:id="589"/>
      <w:ins w:author="Mamadou Bobo Barry" w:date="2021-05-29T20:34:00Z" w:id="590">
        <w:r w:rsidR="00296351">
          <w:rPr>
            <w:lang w:val="fr-SN"/>
          </w:rPr>
          <w:t xml:space="preserve"/>
        </w:r>
      </w:ins>
      <w:r w:rsidRPr="00EF7473">
        <w:rPr>
          <w:i/>
        </w:rPr>
        <w:t xml:space="preserve">welfare is approximated by annual per capita household consumption</w:t>
      </w:r>
      <w:commentRangeEnd w:id="589"/>
      <w:r w:rsidR="00C36682">
        <w:rPr>
          <w:rStyle w:val="Marquedecommentaire"/>
        </w:rPr>
        <w:commentReference w:id="589"/>
      </w:r>
      <w:r w:rsidRPr="00EF7473">
        <w:rPr>
          <w:i/>
        </w:rPr>
        <w:t xml:space="preserve">. </w:t>
      </w:r>
      <w:ins w:author="Mamadou Bobo Barry" w:date="2021-05-29T20:34:00Z" w:id="590">
        <w:r w:rsidR="00296351">
          <w:rPr>
            <w:lang w:val="fr-SN"/>
          </w:rPr>
          <w:t xml:space="preserve">The variables used are the usual poverty criteria, indicators of vulnerability specific to pastoral households (covariant risks, idiosyncratic risks) and the adoption of coping strategies. </w:t>
        </w:r>
      </w:ins>
    </w:p>
    <w:p w:rsidRPr="00EF7473" w:rsidR="00393069" w:rsidRDefault="00296351" w14:paraId="56B90379" w14:textId="56CD3C04">
      <w:pPr>
        <w:rPr>
          <w:i/>
        </w:rPr>
        <w:pPrChange w:author="Mamadou Bobo Barry" w:date="2021-05-29T19:36:00Z" w:id="591">
          <w:pPr>
            <w:pBdr>
              <w:top w:val="single" w:color="auto" w:sz="4" w:space="1"/>
              <w:left w:val="single" w:color="auto" w:sz="4" w:space="4"/>
              <w:bottom w:val="single" w:color="auto" w:sz="4" w:space="1"/>
              <w:right w:val="single" w:color="auto" w:sz="4" w:space="4"/>
            </w:pBdr>
          </w:pPr>
        </w:pPrChange>
      </w:pPr>
      <w:ins w:author="Mamadou Bobo Barry" w:date="2021-05-29T20:34:00Z" w:id="592">
        <w:r>
          <w:rPr>
            <w:lang w:val="fr-SN"/>
          </w:rPr>
          <w:t xml:space="preserve">In this study, standard of living is approximated by annual consumption expenditure per head of a pastoral household. </w:t>
        </w:r>
      </w:ins>
      <w:r w:rsidRPr="00EF7473" w:rsidR="00393069">
        <w:rPr>
          <w:i/>
        </w:rPr>
        <w:t xml:space="preserve">The MTP assigns a 'score' to all households, based on information collected from </w:t>
      </w:r>
      <w:ins w:author="Mamadou Bobo Barry" w:date="2021-05-29T19:37:00Z" w:id="593">
        <w:r w:rsidR="001227E6">
          <w:rPr>
            <w:i/>
          </w:rPr>
          <w:t xml:space="preserve">households on all the indicators used in </w:t>
        </w:r>
      </w:ins>
      <w:ins w:author="Mamadou Bobo Barry" w:date="2021-05-29T19:38:00Z" w:id="594">
        <w:r w:rsidR="001227E6">
          <w:rPr>
            <w:i/>
          </w:rPr>
          <w:t xml:space="preserve">the calculation</w:t>
        </w:r>
      </w:ins>
      <w:del w:author="Mamadou Bobo Barry" w:date="2021-05-29T19:37:00Z" w:id="595">
        <w:r w:rsidRPr="00EF7473" w:rsidDel="001227E6" w:rsidR="00393069">
          <w:rPr>
            <w:i/>
          </w:rPr>
          <w:delText xml:space="preserve"> la famille pour toutes les variables qui sont incluses dans la formule </w:delText>
        </w:r>
      </w:del>
      <w:r w:rsidRPr="00EF7473" w:rsidR="00393069">
        <w:rPr>
          <w:i/>
        </w:rPr>
        <w:t xml:space="preserve">:</w:t>
      </w:r>
    </w:p>
    <w:p w:rsidRPr="00EF7473" w:rsidR="00393069" w:rsidRDefault="00393069" w14:paraId="12C72262" w14:textId="77777777">
      <w:pPr>
        <w:autoSpaceDE w:val="0"/>
        <w:autoSpaceDN w:val="0"/>
        <w:adjustRightInd w:val="0"/>
        <w:jc w:val="center"/>
        <w:rPr>
          <w:rFonts w:cs="Calibri-Bold" w:eastAsiaTheme="minorEastAsia"/>
          <w:b/>
          <w:bCs/>
          <w:i/>
        </w:rPr>
        <w:pPrChange w:author="Mamadou Bobo Barry" w:date="2021-05-29T19:36:00Z" w:id="596">
          <w:pPr>
            <w:pBdr>
              <w:top w:val="single" w:color="auto" w:sz="4" w:space="1"/>
              <w:left w:val="single" w:color="auto" w:sz="4" w:space="4"/>
              <w:bottom w:val="single" w:color="auto" w:sz="4" w:space="1"/>
              <w:right w:val="single" w:color="auto" w:sz="4" w:space="4"/>
            </w:pBdr>
            <w:autoSpaceDE w:val="0"/>
            <w:autoSpaceDN w:val="0"/>
            <w:adjustRightInd w:val="0"/>
            <w:jc w:val="center"/>
          </w:pPr>
        </w:pPrChange>
      </w:pPr>
      <m:oMathPara>
        <m:oMath>
          <m:r>
            <m:rPr>
              <m:sty m:val="bi"/>
            </m:rPr>
            <w:rPr>
              <w:rFonts w:ascii="Cambria Math" w:hAnsi="Cambria Math" w:cs="Calibri-Bold"/>
            </w:rPr>
            <m:t>S</m:t>
          </m:r>
          <m:r>
            <m:rPr>
              <m:sty m:val="bi"/>
            </m:rPr>
            <w:rPr>
              <w:rFonts w:ascii="Cambria Math" w:hAnsi="Cambria Math" w:eastAsia="Cambria Math" w:cs="Cambria Math"/>
            </w:rPr>
            <m:t>=</m:t>
          </m:r>
          <m:nary>
            <m:naryPr>
              <m:chr m:val="∑"/>
              <m:limLoc m:val="undOvr"/>
              <m:ctrlPr>
                <w:rPr>
                  <w:rFonts w:ascii="Cambria Math" w:hAnsi="Cambria Math" w:eastAsia="Cambria Math" w:cs="Cambria Math"/>
                  <w:b/>
                  <w:bCs/>
                  <w:i/>
                  <w:sz w:val="22"/>
                  <w:szCs w:val="22"/>
                </w:rPr>
              </m:ctrlPr>
            </m:naryPr>
            <m:sub>
              <m:r>
                <m:rPr>
                  <m:sty m:val="bi"/>
                </m:rPr>
                <w:rPr>
                  <w:rFonts w:ascii="Cambria Math" w:hAnsi="Cambria Math" w:eastAsia="Cambria Math" w:cs="Cambria Math"/>
                </w:rPr>
                <m:t>i=1</m:t>
              </m:r>
            </m:sub>
            <m:sup>
              <m:r>
                <m:rPr>
                  <m:sty m:val="bi"/>
                </m:rPr>
                <w:rPr>
                  <w:rFonts w:ascii="Cambria Math" w:hAnsi="Cambria Math" w:eastAsia="Cambria Math" w:cs="Cambria Math"/>
                </w:rPr>
                <m:t>K</m:t>
              </m:r>
            </m:sup>
            <m:e>
              <m:sSub>
                <m:sSubPr>
                  <m:ctrlPr>
                    <w:rPr>
                      <w:rFonts w:ascii="Cambria Math" w:hAnsi="Cambria Math" w:eastAsia="Cambria Math" w:cs="Cambria Math"/>
                      <w:b/>
                      <w:bCs/>
                      <w:i/>
                      <w:sz w:val="22"/>
                      <w:szCs w:val="22"/>
                    </w:rPr>
                  </m:ctrlPr>
                </m:sSubPr>
                <m:e>
                  <m:r>
                    <m:rPr>
                      <m:sty m:val="bi"/>
                    </m:rPr>
                    <w:rPr>
                      <w:rFonts w:ascii="Cambria Math" w:hAnsi="Cambria Math" w:eastAsia="Cambria Math" w:cs="Cambria Math"/>
                    </w:rPr>
                    <m:t>W</m:t>
                  </m:r>
                </m:e>
                <m:sub>
                  <m:r>
                    <m:rPr>
                      <m:sty m:val="bi"/>
                    </m:rPr>
                    <w:rPr>
                      <w:rFonts w:ascii="Cambria Math" w:hAnsi="Cambria Math" w:eastAsia="Cambria Math" w:cs="Cambria Math"/>
                    </w:rPr>
                    <m:t>i</m:t>
                  </m:r>
                </m:sub>
              </m:sSub>
              <m:sSub>
                <m:sSubPr>
                  <m:ctrlPr>
                    <w:rPr>
                      <w:rFonts w:ascii="Cambria Math" w:hAnsi="Cambria Math" w:eastAsia="Cambria Math" w:cs="Cambria Math"/>
                      <w:b/>
                      <w:bCs/>
                      <w:i/>
                      <w:sz w:val="22"/>
                      <w:szCs w:val="22"/>
                    </w:rPr>
                  </m:ctrlPr>
                </m:sSubPr>
                <m:e>
                  <m:r>
                    <m:rPr>
                      <m:sty m:val="bi"/>
                    </m:rPr>
                    <w:rPr>
                      <w:rFonts w:ascii="Cambria Math" w:hAnsi="Cambria Math" w:eastAsia="Cambria Math" w:cs="Cambria Math"/>
                    </w:rPr>
                    <m:t>X</m:t>
                  </m:r>
                </m:e>
                <m:sub>
                  <m:r>
                    <m:rPr>
                      <m:sty m:val="bi"/>
                    </m:rPr>
                    <w:rPr>
                      <w:rFonts w:ascii="Cambria Math" w:hAnsi="Cambria Math" w:eastAsia="Cambria Math" w:cs="Cambria Math"/>
                    </w:rPr>
                    <m:t>i</m:t>
                  </m:r>
                </m:sub>
              </m:sSub>
            </m:e>
          </m:nary>
          <m:r>
            <m:rPr>
              <m:sty m:val="bi"/>
            </m:rPr>
            <w:rPr>
              <w:rFonts w:ascii="Cambria Math" w:hAnsi="Cambria Math" w:eastAsia="Cambria Math" w:cs="Cambria Math"/>
            </w:rPr>
            <m:t>,</m:t>
          </m:r>
        </m:oMath>
      </m:oMathPara>
    </w:p>
    <w:p w:rsidRPr="00296351" w:rsidR="00296351" w:rsidP="00296351" w:rsidRDefault="00393069" w14:paraId="7CAD9072" w14:textId="77777777">
      <w:pPr>
        <w:rPr>
          <w:ins w:author="Mamadou Bobo Barry" w:date="2021-05-29T20:36:00Z" w:id="597"/>
          <w:i/>
        </w:rPr>
      </w:pPr>
      <w:r w:rsidRPr="00EF7473">
        <w:rPr>
          <w:i/>
        </w:rPr>
        <w:t xml:space="preserve">where S is the score, </w:t>
      </w:r>
      <m:oMath>
        <m:sSub>
          <m:sSubPr>
            <m:ctrlPr>
              <w:rPr>
                <w:rFonts w:ascii="Cambria Math" w:hAnsi="Cambria Math" w:eastAsia="Cambria Math" w:cs="Cambria Math"/>
                <w:b/>
                <w:bCs/>
                <w:i/>
                <w:sz w:val="22"/>
                <w:szCs w:val="22"/>
              </w:rPr>
            </m:ctrlPr>
          </m:sSubPr>
          <m:e>
            <m:r>
              <m:rPr>
                <m:sty m:val="bi"/>
              </m:rPr>
              <w:rPr>
                <w:rFonts w:ascii="Cambria Math" w:hAnsi="Cambria Math" w:eastAsia="Cambria Math" w:cs="Cambria Math"/>
              </w:rPr>
              <m:t>X</m:t>
            </m:r>
          </m:e>
          <m:sub>
            <m:r>
              <m:rPr>
                <m:sty m:val="bi"/>
              </m:rPr>
              <w:rPr>
                <w:rFonts w:ascii="Cambria Math" w:hAnsi="Cambria Math" w:eastAsia="Cambria Math" w:cs="Cambria Math"/>
              </w:rPr>
              <m:t>i</m:t>
            </m:r>
          </m:sub>
        </m:sSub>
      </m:oMath>
      <w:ins w:author="Mamadou Bobo Barry" w:date="2021-05-29T19:38:00Z" w:id="598">
        <w:r w:rsidR="001227E6">
          <w:rPr>
            <w:i/>
          </w:rPr>
          <w:t xml:space="preserve"> the indicator</w:t>
        </w:r>
      </w:ins>
      <w:del w:author="Mamadou Bobo Barry" w:date="2021-05-29T19:38:00Z" w:id="599">
        <w:r w:rsidRPr="00EF7473" w:rsidDel="001227E6">
          <w:rPr>
            <w:i/>
          </w:rPr>
          <w:delText>la variabl</w:delText>
        </w:r>
      </w:del>
      <w:ins w:author="Mamadou Bobo Barry" w:date="2021-05-29T19:38:00Z" w:id="598">
        <w:r w:rsidR="001227E6">
          <w:rPr>
            <w:i/>
          </w:rPr>
          <w:t xml:space="preserve"> </w:t>
        </w:r>
      </w:ins>
      <w:r w:rsidRPr="00EF7473">
        <w:rPr>
          <w:i/>
        </w:rPr>
        <w:t xml:space="preserve">e and </w:t>
      </w:r>
      <m:oMath>
        <m:sSub>
          <m:sSubPr>
            <m:ctrlPr>
              <w:rPr>
                <w:rFonts w:ascii="Cambria Math" w:hAnsi="Cambria Math" w:eastAsia="Cambria Math" w:cs="Cambria Math"/>
                <w:b/>
                <w:bCs/>
                <w:i/>
                <w:sz w:val="22"/>
                <w:szCs w:val="22"/>
              </w:rPr>
            </m:ctrlPr>
          </m:sSubPr>
          <m:e>
            <m:r>
              <m:rPr>
                <m:sty m:val="bi"/>
              </m:rPr>
              <w:rPr>
                <w:rFonts w:ascii="Cambria Math" w:hAnsi="Cambria Math" w:eastAsia="Cambria Math" w:cs="Cambria Math"/>
              </w:rPr>
              <m:t>W</m:t>
            </m:r>
          </m:e>
          <m:sub>
            <m:r>
              <m:rPr>
                <m:sty m:val="bi"/>
              </m:rPr>
              <w:rPr>
                <w:rFonts w:ascii="Cambria Math" w:hAnsi="Cambria Math" w:eastAsia="Cambria Math" w:cs="Cambria Math"/>
              </w:rPr>
              <m:t>i</m:t>
            </m:r>
          </m:sub>
        </m:sSub>
      </m:oMath>
      <w:r w:rsidRPr="00EF7473">
        <w:rPr>
          <w:i/>
        </w:rPr>
        <w:t xml:space="preserve"> the weight of </w:t>
      </w:r>
      <w:ins w:author="Mamadou Bobo Barry" w:date="2021-05-29T19:39:00Z" w:id="600">
        <w:r w:rsidR="001227E6">
          <w:rPr>
            <w:i/>
          </w:rPr>
          <w:t xml:space="preserve">the indicator  </w:t>
        </w:r>
      </w:ins>
      <w:r w:rsidRPr="00EF7473">
        <w:rPr>
          <w:i/>
        </w:rPr>
        <w:t xml:space="preserve"/>
      </w:r>
      <w:del w:author="Mamadou Bobo Barry" w:date="2021-05-29T19:39:00Z" w:id="601">
        <w:r w:rsidRPr="00EF7473" w:rsidDel="001227E6">
          <w:rPr>
            <w:i/>
          </w:rPr>
          <w:delText>la variable</w:delText>
        </w:r>
      </w:del>
      <m:oMath>
        <m:sSub>
          <m:sSubPr>
            <m:ctrlPr>
              <w:rPr>
                <w:rFonts w:ascii="Cambria Math" w:hAnsi="Cambria Math" w:eastAsia="Cambria Math" w:cs="Cambria Math"/>
                <w:b/>
                <w:bCs/>
                <w:i/>
                <w:sz w:val="22"/>
                <w:szCs w:val="22"/>
              </w:rPr>
            </m:ctrlPr>
          </m:sSubPr>
          <m:e>
            <m:r>
              <m:rPr>
                <m:sty m:val="bi"/>
              </m:rPr>
              <w:rPr>
                <w:rFonts w:ascii="Cambria Math" w:hAnsi="Cambria Math" w:eastAsia="Cambria Math" w:cs="Cambria Math"/>
              </w:rPr>
              <m:t>X</m:t>
            </m:r>
          </m:e>
          <m:sub>
            <m:r>
              <m:rPr>
                <m:sty m:val="bi"/>
              </m:rPr>
              <w:rPr>
                <w:rFonts w:ascii="Cambria Math" w:hAnsi="Cambria Math" w:eastAsia="Cambria Math" w:cs="Cambria Math"/>
              </w:rPr>
              <m:t>i</m:t>
            </m:r>
          </m:sub>
        </m:sSub>
      </m:oMath>
      <w:r w:rsidRPr="00EF7473">
        <w:rPr>
          <w:i/>
        </w:rPr>
        <w:t xml:space="preserve"> in the formula. The weights of the </w:t>
      </w:r>
      <w:ins w:author="Mamadou Bobo Barry" w:date="2021-05-29T19:39:00Z" w:id="602">
        <w:r w:rsidR="001227E6">
          <w:rPr>
            <w:i/>
          </w:rPr>
          <w:t xml:space="preserve">indicators </w:t>
        </w:r>
      </w:ins>
      <w:del w:author="Mamadou Bobo Barry" w:date="2021-05-29T19:39:00Z" w:id="603">
        <w:r w:rsidRPr="00EF7473" w:rsidDel="001227E6">
          <w:rPr>
            <w:i/>
          </w:rPr>
          <w:delText>variables</w:delText>
        </w:r>
      </w:del>
      <w:r w:rsidRPr="00EF7473">
        <w:rPr>
          <w:i/>
        </w:rPr>
        <w:t xml:space="preserve">are derived from the ordinary least squares (OLS) estimation of the logarithm of per capita consumption over</w:t>
      </w:r>
      <w:del w:author="Mamadou Bobo Barry" w:date="2021-05-29T19:40:00Z" w:id="605">
        <w:r w:rsidRPr="00EF7473" w:rsidDel="001227E6">
          <w:rPr>
            <w:i/>
          </w:rPr>
          <w:delText xml:space="preserve"> un </w:delText>
        </w:r>
      </w:del>
      <w:r w:rsidRPr="00EF7473">
        <w:rPr>
          <w:i/>
        </w:rPr>
        <w:t xml:space="preserve"> </w:t>
      </w:r>
      <w:ins w:author="Mamadou Bobo Barry" w:date="2021-05-29T19:41:00Z" w:id="606">
        <w:r w:rsidR="001227E6">
          <w:rPr>
            <w:i/>
          </w:rPr>
          <w:t xml:space="preserve">the </w:t>
        </w:r>
      </w:ins>
      <w:r w:rsidRPr="00EF7473">
        <w:rPr>
          <w:i/>
        </w:rPr>
        <w:t xml:space="preserve">set of </w:t>
      </w:r>
      <w:ins w:author="Mamadou Bobo Barry" w:date="2021-05-29T19:41:00Z" w:id="607">
        <w:r w:rsidR="001227E6">
          <w:rPr>
            <w:i/>
          </w:rPr>
          <w:t xml:space="preserve">indicators selected in this study</w:t>
        </w:r>
      </w:ins>
      <w:del w:author="Mamadou Bobo Barry" w:date="2021-05-29T19:41:00Z" w:id="608">
        <w:r w:rsidRPr="00EF7473" w:rsidDel="001227E6">
          <w:rPr>
            <w:i/>
          </w:rPr>
          <w:delText>de variables</w:delText>
        </w:r>
      </w:del>
      <w:r w:rsidRPr="00EF7473">
        <w:rPr>
          <w:i/>
        </w:rPr>
        <w:t xml:space="preserve">. </w:t>
      </w:r>
      <w:ins w:author="Mamadou Bobo Barry" w:date="2021-05-29T20:36:00Z" w:id="609">
        <w:r w:rsidRPr="00296351" w:rsidR="00296351">
          <w:rPr>
            <w:i/>
          </w:rPr>
          <w:t xml:space="preserve">The LMP allows for the selection of variables: </w:t>
        </w:r>
      </w:ins>
    </w:p>
    <w:p w:rsidRPr="00296351" w:rsidR="00296351" w:rsidRDefault="00296351" w14:paraId="298B52BC" w14:textId="29A85C7C">
      <w:pPr>
        <w:pStyle w:val="Paragraphedeliste"/>
        <w:numPr>
          <w:ilvl w:val="1"/>
          <w:numId w:val="26"/>
        </w:numPr>
        <w:rPr>
          <w:ins w:author="Mamadou Bobo Barry" w:date="2021-05-29T20:36:00Z" w:id="610"/>
          <w:i/>
          <w:rPrChange w:author="Mamadou Bobo Barry" w:date="2021-05-29T20:37:00Z" w:id="611">
            <w:rPr>
              <w:ins w:author="Mamadou Bobo Barry" w:date="2021-05-29T20:36:00Z" w:id="612"/>
            </w:rPr>
          </w:rPrChange>
        </w:rPr>
        <w:pPrChange w:author="Mamadou Bobo Barry" w:date="2021-05-29T20:37:00Z" w:id="613">
          <w:pPr/>
        </w:pPrChange>
      </w:pPr>
      <w:ins w:author="Mamadou Bobo Barry" w:date="2021-05-29T20:36:00Z" w:id="614">
        <w:r w:rsidRPr="00296351">
          <w:rPr>
            <w:i/>
            <w:rPrChange w:author="Mamadou Bobo Barry" w:date="2021-05-29T20:37:00Z" w:id="615">
              <w:rPr/>
            </w:rPrChange>
          </w:rPr>
          <w:t xml:space="preserve">correlated with the standard of living of pastoral households, </w:t>
        </w:r>
      </w:ins>
    </w:p>
    <w:p w:rsidRPr="00296351" w:rsidR="00296351" w:rsidRDefault="00296351" w14:paraId="60F1D0BC" w14:textId="27D12471">
      <w:pPr>
        <w:pStyle w:val="Paragraphedeliste"/>
        <w:numPr>
          <w:ilvl w:val="1"/>
          <w:numId w:val="26"/>
        </w:numPr>
        <w:rPr>
          <w:ins w:author="Mamadou Bobo Barry" w:date="2021-05-29T20:36:00Z" w:id="616"/>
          <w:i/>
          <w:rPrChange w:author="Mamadou Bobo Barry" w:date="2021-05-29T20:37:00Z" w:id="617">
            <w:rPr>
              <w:ins w:author="Mamadou Bobo Barry" w:date="2021-05-29T20:36:00Z" w:id="618"/>
            </w:rPr>
          </w:rPrChange>
        </w:rPr>
        <w:pPrChange w:author="Mamadou Bobo Barry" w:date="2021-05-29T20:37:00Z" w:id="619">
          <w:pPr/>
        </w:pPrChange>
      </w:pPr>
      <w:ins w:author="Mamadou Bobo Barry" w:date="2021-05-29T20:36:00Z" w:id="620">
        <w:r w:rsidRPr="00296351">
          <w:rPr>
            <w:i/>
            <w:rPrChange w:author="Mamadou Bobo Barry" w:date="2021-05-29T20:37:00Z" w:id="621">
              <w:rPr/>
            </w:rPrChange>
          </w:rPr>
          <w:t xml:space="preserve">easily measurable or observable, </w:t>
        </w:r>
      </w:ins>
    </w:p>
    <w:p w:rsidRPr="00296351" w:rsidR="00296351" w:rsidRDefault="00296351" w14:paraId="65AB1E7A" w14:textId="1D8FB1DA">
      <w:pPr>
        <w:pStyle w:val="Paragraphedeliste"/>
        <w:numPr>
          <w:ilvl w:val="1"/>
          <w:numId w:val="26"/>
        </w:numPr>
        <w:rPr>
          <w:ins w:author="Mamadou Bobo Barry" w:date="2021-05-29T20:37:00Z" w:id="622"/>
          <w:i/>
          <w:rPrChange w:author="Mamadou Bobo Barry" w:date="2021-05-29T20:37:00Z" w:id="623">
            <w:rPr>
              <w:ins w:author="Mamadou Bobo Barry" w:date="2021-05-29T20:37:00Z" w:id="624"/>
            </w:rPr>
          </w:rPrChange>
        </w:rPr>
        <w:pPrChange w:author="Mamadou Bobo Barry" w:date="2021-05-29T20:37:00Z" w:id="625">
          <w:pPr>
            <w:pBdr>
              <w:top w:val="single" w:color="auto" w:sz="4" w:space="1"/>
              <w:left w:val="single" w:color="auto" w:sz="4" w:space="4"/>
              <w:bottom w:val="single" w:color="auto" w:sz="4" w:space="1"/>
              <w:right w:val="single" w:color="auto" w:sz="4" w:space="4"/>
            </w:pBdr>
          </w:pPr>
        </w:pPrChange>
      </w:pPr>
      <w:ins w:author="Mamadou Bobo Barry" w:date="2021-05-29T20:36:00Z" w:id="626">
        <w:r w:rsidRPr="00296351">
          <w:rPr>
            <w:i/>
            <w:rPrChange w:author="Mamadou Bobo Barry" w:date="2021-05-29T20:37:00Z" w:id="627">
              <w:rPr/>
            </w:rPrChange>
          </w:rPr>
          <w:t xml:space="preserve">difficult for households and individuals to handle. </w:t>
        </w:r>
      </w:ins>
    </w:p>
    <w:p w:rsidRPr="00EF7473" w:rsidR="00393069" w:rsidRDefault="00393069" w14:paraId="7C7ED2E1" w14:textId="70BD25E7">
      <w:pPr>
        <w:rPr>
          <w:i/>
        </w:rPr>
        <w:pPrChange w:author="Mamadou Bobo Barry" w:date="2021-05-29T19:36:00Z" w:id="628">
          <w:pPr>
            <w:pBdr>
              <w:top w:val="single" w:color="auto" w:sz="4" w:space="1"/>
              <w:left w:val="single" w:color="auto" w:sz="4" w:space="4"/>
              <w:bottom w:val="single" w:color="auto" w:sz="4" w:space="1"/>
              <w:right w:val="single" w:color="auto" w:sz="4" w:space="4"/>
            </w:pBdr>
          </w:pPr>
        </w:pPrChange>
      </w:pPr>
      <w:r w:rsidRPr="00EF7473">
        <w:rPr>
          <w:i/>
        </w:rPr>
        <w:t xml:space="preserve">The OLS method is generally used to predict well-being mainly due to convenience and ease of interpretation. </w:t>
      </w:r>
    </w:p>
    <w:p w:rsidRPr="00EF7473" w:rsidR="00393069" w:rsidRDefault="00393069" w14:paraId="286CF44E" w14:textId="77777777">
      <w:pPr>
        <w:rPr>
          <w:i/>
        </w:rPr>
        <w:pPrChange w:author="Mamadou Bobo Barry" w:date="2021-05-29T19:36:00Z" w:id="629">
          <w:pPr>
            <w:pBdr>
              <w:top w:val="single" w:color="auto" w:sz="4" w:space="1"/>
              <w:left w:val="single" w:color="auto" w:sz="4" w:space="4"/>
              <w:bottom w:val="single" w:color="auto" w:sz="4" w:space="1"/>
              <w:right w:val="single" w:color="auto" w:sz="4" w:space="4"/>
            </w:pBdr>
          </w:pPr>
        </w:pPrChange>
      </w:pPr>
    </w:p>
    <w:p w:rsidRPr="00EF7473" w:rsidR="00393069" w:rsidRDefault="00393069" w14:paraId="76E523D5" w14:textId="77777777">
      <w:pPr>
        <w:autoSpaceDE w:val="0"/>
        <w:autoSpaceDN w:val="0"/>
        <w:adjustRightInd w:val="0"/>
        <w:rPr>
          <w:rFonts w:cs="Calibri-Bold"/>
          <w:b/>
          <w:bCs/>
          <w:i/>
          <w:sz w:val="22"/>
          <w:szCs w:val="22"/>
        </w:rPr>
        <w:pPrChange w:author="Mamadou Bobo Barry" w:date="2021-05-29T19:36:00Z" w:id="630">
          <w:pPr>
            <w:pBdr>
              <w:top w:val="single" w:color="auto" w:sz="4" w:space="1"/>
              <w:left w:val="single" w:color="auto" w:sz="4" w:space="4"/>
              <w:bottom w:val="single" w:color="auto" w:sz="4" w:space="1"/>
              <w:right w:val="single" w:color="auto" w:sz="4" w:space="4"/>
            </w:pBdr>
            <w:autoSpaceDE w:val="0"/>
            <w:autoSpaceDN w:val="0"/>
            <w:adjustRightInd w:val="0"/>
          </w:pPr>
        </w:pPrChange>
      </w:pPr>
      <m:oMathPara>
        <m:oMathParaPr>
          <m:jc m:val="center"/>
        </m:oMathParaPr>
        <m:oMath>
          <m:r>
            <m:rPr>
              <m:sty m:val="bi"/>
            </m:rPr>
            <w:rPr>
              <w:rFonts w:ascii="Cambria Math" w:hAnsi="Cambria Math" w:cs="Calibri-Bold"/>
            </w:rPr>
            <m:t xml:space="preserve">Ln </m:t>
          </m:r>
          <m:d>
            <m:dPr>
              <m:ctrlPr>
                <w:rPr>
                  <w:rFonts w:ascii="Cambria Math" w:hAnsi="Cambria Math" w:cs="Calibri-Bold"/>
                  <w:b/>
                  <w:bCs/>
                  <w:i/>
                </w:rPr>
              </m:ctrlPr>
            </m:dPr>
            <m:e>
              <m:r>
                <m:rPr>
                  <m:sty m:val="bi"/>
                </m:rPr>
                <w:rPr>
                  <w:rFonts w:ascii="Cambria Math" w:hAnsi="Cambria Math" w:cs="Calibri-Bold"/>
                </w:rPr>
                <m:t>Y</m:t>
              </m:r>
            </m:e>
          </m:d>
          <m:r>
            <m:rPr>
              <m:sty m:val="bi"/>
            </m:rPr>
            <w:rPr>
              <w:rFonts w:ascii="Cambria Math" w:hAnsi="Cambria Math" w:cs="Calibri-Bold"/>
            </w:rPr>
            <m:t xml:space="preserve">=α+ βX+ </m:t>
          </m:r>
          <m:r>
            <m:rPr>
              <m:sty m:val="bi"/>
            </m:rPr>
            <w:rPr>
              <w:rFonts w:ascii="Cambria Math" w:hAnsi="Cambria Math" w:cs="Calibri-Bold"/>
              <w:sz w:val="32"/>
              <w:szCs w:val="32"/>
            </w:rPr>
            <m:t>ε</m:t>
          </m:r>
          <m:r>
            <m:rPr>
              <m:sty m:val="bi"/>
            </m:rPr>
            <w:rPr>
              <w:rFonts w:ascii="Cambria Math" w:hAnsi="Calibri-Bold" w:cs="Calibri-Bold"/>
              <w:sz w:val="32"/>
              <w:szCs w:val="32"/>
            </w:rPr>
            <m:t xml:space="preserve">, </m:t>
          </m:r>
        </m:oMath>
      </m:oMathPara>
    </w:p>
    <w:p w:rsidRPr="00EF7473" w:rsidR="00393069" w:rsidRDefault="00393069" w14:paraId="4F9C97DE" w14:textId="77777777">
      <w:pPr>
        <w:rPr>
          <w:i/>
        </w:rPr>
        <w:pPrChange w:author="Mamadou Bobo Barry" w:date="2021-05-29T19:36:00Z" w:id="631">
          <w:pPr>
            <w:pBdr>
              <w:top w:val="single" w:color="auto" w:sz="4" w:space="1"/>
              <w:left w:val="single" w:color="auto" w:sz="4" w:space="4"/>
              <w:bottom w:val="single" w:color="auto" w:sz="4" w:space="1"/>
              <w:right w:val="single" w:color="auto" w:sz="4" w:space="4"/>
            </w:pBdr>
          </w:pPr>
        </w:pPrChange>
      </w:pPr>
    </w:p>
    <w:p w:rsidRPr="00EF7473" w:rsidR="00393069" w:rsidRDefault="00393069" w14:paraId="457AF24B" w14:textId="49FF9E25">
      <w:pPr>
        <w:autoSpaceDE w:val="0"/>
        <w:autoSpaceDN w:val="0"/>
        <w:adjustRightInd w:val="0"/>
        <w:rPr>
          <w:rFonts w:cs="SourceSansPro-Regular"/>
          <w:i/>
          <w:sz w:val="22"/>
          <w:szCs w:val="22"/>
        </w:rPr>
        <w:pPrChange w:author="Mamadou Bobo Barry" w:date="2021-05-29T19:36:00Z" w:id="632">
          <w:pPr>
            <w:pBdr>
              <w:top w:val="single" w:color="auto" w:sz="4" w:space="1"/>
              <w:left w:val="single" w:color="auto" w:sz="4" w:space="4"/>
              <w:bottom w:val="single" w:color="auto" w:sz="4" w:space="1"/>
              <w:right w:val="single" w:color="auto" w:sz="4" w:space="4"/>
            </w:pBdr>
            <w:autoSpaceDE w:val="0"/>
            <w:autoSpaceDN w:val="0"/>
            <w:adjustRightInd w:val="0"/>
          </w:pPr>
        </w:pPrChange>
      </w:pPr>
      <w:r w:rsidRPr="00EF7473">
        <w:rPr>
          <w:rFonts w:cs="SourceSansPro-Regular"/>
          <w:i/>
        </w:rPr>
        <w:t xml:space="preserve">where  </w:t>
      </w:r>
      <m:oMath>
        <m:r>
          <m:rPr>
            <m:sty m:val="bi"/>
          </m:rPr>
          <w:rPr>
            <w:rFonts w:ascii="Cambria Math" w:hAnsi="Cambria Math" w:cs="Calibri-Bold"/>
          </w:rPr>
          <m:t>Y</m:t>
        </m:r>
      </m:oMath>
      <w:r w:rsidRPr="00EF7473">
        <w:rPr>
          <w:rFonts w:cs="SourceSansPro-Regular"/>
          <w:i/>
          <w:sz w:val="22"/>
          <w:szCs w:val="22"/>
        </w:rPr>
        <w:t xml:space="preserve"> is the standard of living indicator (in this case </w:t>
      </w:r>
      <w:r w:rsidRPr="00EF7473">
        <w:rPr>
          <w:rFonts w:cs="SourceSansPro-Regular"/>
          <w:i/>
        </w:rPr>
        <w:t xml:space="preserve">per capita consumption), </w:t>
      </w:r>
      <m:oMath>
        <m:r>
          <m:rPr>
            <m:sty m:val="bi"/>
          </m:rPr>
          <w:rPr>
            <w:rFonts w:ascii="Cambria Math" w:hAnsi="Cambria Math" w:cs="Calibri-Bold"/>
          </w:rPr>
          <m:t>X</m:t>
        </m:r>
      </m:oMath>
      <w:r w:rsidRPr="00EF7473">
        <w:rPr>
          <w:rFonts w:cs="SourceSansPro-Regular"/>
          <w:i/>
          <w:sz w:val="22"/>
          <w:szCs w:val="22"/>
        </w:rPr>
        <w:t xml:space="preserve"> </w:t>
      </w:r>
      <w:r w:rsidRPr="00EF7473">
        <w:rPr>
          <w:rFonts w:cs="SourceSansPro-Regular"/>
          <w:i/>
          <w:sz w:val="22"/>
          <w:szCs w:val="22"/>
        </w:rPr>
        <w:t xml:space="preserve">is a set of </w:t>
      </w:r>
      <w:del w:author="Mamadou Bobo Barry" w:date="2021-05-29T19:41:00Z" w:id="634">
        <w:r w:rsidRPr="00EF7473" w:rsidDel="001227E6">
          <w:rPr>
            <w:rFonts w:cs="SourceSansPro-Regular"/>
            <w:i/>
            <w:sz w:val="22"/>
            <w:szCs w:val="22"/>
          </w:rPr>
          <w:delText>e variables</w:delText>
        </w:r>
      </w:del>
      <w:r w:rsidRPr="00EF7473">
        <w:rPr>
          <w:rFonts w:cs="SourceSansPro-Regular"/>
          <w:i/>
          <w:sz w:val="22"/>
          <w:szCs w:val="22"/>
        </w:rPr>
        <w:t xml:space="preserve">characteristic household </w:t>
      </w:r>
      <w:ins w:author="Mamadou Bobo Barry" w:date="2021-05-29T19:41:00Z" w:id="633">
        <w:r w:rsidR="001227E6">
          <w:rPr>
            <w:rFonts w:cs="SourceSansPro-Regular"/>
            <w:i/>
            <w:sz w:val="22"/>
            <w:szCs w:val="22"/>
          </w:rPr>
          <w:t xml:space="preserve">indicators </w:t>
        </w:r>
      </w:ins>
      <w:r w:rsidRPr="00EF7473">
        <w:rPr>
          <w:rFonts w:cs="SourceSansPro-Regular"/>
          <w:i/>
          <w:sz w:val="22"/>
          <w:szCs w:val="22"/>
        </w:rPr>
        <w:t xml:space="preserve">correlated with the standard of living.</w:t>
      </w:r>
    </w:p>
    <w:p w:rsidRPr="00EF7473" w:rsidR="00393069" w:rsidRDefault="00393069" w14:paraId="18AE0E80" w14:textId="1B2966F5">
      <w:pPr>
        <w:autoSpaceDE w:val="0"/>
        <w:autoSpaceDN w:val="0"/>
        <w:adjustRightInd w:val="0"/>
        <w:rPr>
          <w:rFonts w:cs="SourceSansPro-Regular"/>
          <w:i/>
          <w:sz w:val="22"/>
          <w:szCs w:val="22"/>
        </w:rPr>
        <w:pPrChange w:author="Mamadou Bobo Barry" w:date="2021-05-29T19:36:00Z" w:id="635">
          <w:pPr>
            <w:pBdr>
              <w:top w:val="single" w:color="auto" w:sz="4" w:space="1"/>
              <w:left w:val="single" w:color="auto" w:sz="4" w:space="4"/>
              <w:bottom w:val="single" w:color="auto" w:sz="4" w:space="1"/>
              <w:right w:val="single" w:color="auto" w:sz="4" w:space="4"/>
            </w:pBdr>
            <w:autoSpaceDE w:val="0"/>
            <w:autoSpaceDN w:val="0"/>
            <w:adjustRightInd w:val="0"/>
          </w:pPr>
        </w:pPrChange>
      </w:pPr>
      <w:r w:rsidRPr="00EF7473">
        <w:rPr>
          <w:rFonts w:cs="SourceSansPro-Regular"/>
          <w:i/>
          <w:sz w:val="22"/>
          <w:szCs w:val="22"/>
        </w:rPr>
        <w:t xml:space="preserve">The weight of each </w:t>
      </w:r>
      <w:ins w:author="Mamadou Bobo Barry" w:date="2021-05-29T19:42:00Z" w:id="636">
        <w:r w:rsidR="001227E6">
          <w:rPr>
            <w:rFonts w:cs="SourceSansPro-Regular"/>
            <w:i/>
            <w:sz w:val="22"/>
            <w:szCs w:val="22"/>
          </w:rPr>
          <w:t xml:space="preserve">indicator</w:t>
        </w:r>
      </w:ins>
      <w:del w:author="Mamadou Bobo Barry" w:date="2021-05-29T19:42:00Z" w:id="637">
        <w:r w:rsidRPr="00EF7473" w:rsidDel="001227E6">
          <w:rPr>
            <w:rFonts w:cs="SourceSansPro-Regular"/>
            <w:i/>
            <w:sz w:val="22"/>
            <w:szCs w:val="22"/>
          </w:rPr>
          <w:delText>variable</w:delText>
        </w:r>
      </w:del>
      <w:ins w:author="Mamadou Bobo Barry" w:date="2021-05-29T19:42:00Z" w:id="636">
        <w:r w:rsidR="001227E6">
          <w:rPr>
            <w:rFonts w:cs="SourceSansPro-Regular"/>
            <w:i/>
            <w:sz w:val="22"/>
            <w:szCs w:val="22"/>
          </w:rPr>
          <w:t xml:space="preserve"> </w:t>
        </w:r>
      </w:ins>
      <w:r w:rsidRPr="00EF7473">
        <w:rPr>
          <w:rFonts w:cs="SourceSansPro-Regular"/>
          <w:i/>
          <w:sz w:val="22"/>
          <w:szCs w:val="22"/>
        </w:rPr>
        <w:t xml:space="preserve">is its coefficient  </w:t>
      </w:r>
      <m:oMath>
        <m:r>
          <m:rPr>
            <m:sty m:val="bi"/>
          </m:rPr>
          <w:rPr>
            <w:rFonts w:ascii="Cambria Math" w:hAnsi="Cambria Math" w:cs="Calibri-Bold"/>
          </w:rPr>
          <m:t xml:space="preserve">β </m:t>
        </m:r>
      </m:oMath>
      <w:r w:rsidRPr="00EF7473">
        <w:rPr>
          <w:rFonts w:cs="SourceSansPro-Regular"/>
          <w:i/>
          <w:sz w:val="22"/>
          <w:szCs w:val="22"/>
        </w:rPr>
        <w:t xml:space="preserve">in the regression</w:t>
      </w:r>
      <w:del w:author="Mamadou Bobo Barry" w:date="2021-05-29T19:43:00Z" w:id="638">
        <w:r w:rsidRPr="00EF7473" w:rsidDel="001227E6">
          <w:rPr>
            <w:rFonts w:cs="SourceSansPro-Regular"/>
            <w:i/>
            <w:sz w:val="22"/>
            <w:szCs w:val="22"/>
          </w:rPr>
          <w:delText>,</w:delText>
        </w:r>
      </w:del>
      <w:del w:author="Mamadou Bobo Barry" w:date="2021-05-29T19:42:00Z" w:id="639">
        <w:r w:rsidRPr="00EF7473" w:rsidDel="001227E6">
          <w:rPr>
            <w:rFonts w:cs="SourceSansPro-Regular"/>
            <w:i/>
            <w:sz w:val="22"/>
            <w:szCs w:val="22"/>
          </w:rPr>
          <w:delText xml:space="preserve"> arrondi (ici à l’entier le plus proche)</w:delText>
        </w:r>
        <w:r w:rsidRPr="00EF7473" w:rsidDel="001227E6">
          <w:rPr>
            <w:rFonts w:cs="SourceSansPro-Regular"/>
            <w:i/>
          </w:rPr>
          <w:delText xml:space="preserve"> </w:delText>
        </w:r>
        <w:r w:rsidRPr="00EF7473" w:rsidDel="001227E6">
          <w:rPr>
            <w:rFonts w:cs="SourceSansPro-Regular"/>
            <w:i/>
            <w:sz w:val="22"/>
            <w:szCs w:val="22"/>
          </w:rPr>
          <w:delText>ou normalisé pour faciliter les calculs</w:delText>
        </w:r>
      </w:del>
      <w:r w:rsidRPr="00EF7473">
        <w:rPr>
          <w:rFonts w:cs="SourceSansPro-Regular"/>
          <w:i/>
          <w:sz w:val="22"/>
          <w:szCs w:val="22"/>
        </w:rPr>
        <w:t xml:space="preserve"> </w:t>
      </w:r>
      <w:r w:rsidRPr="00EF7473">
        <w:rPr>
          <w:rFonts w:cs="SourceSansPro-Regular"/>
          <w:i/>
          <w:sz w:val="22"/>
          <w:szCs w:val="22"/>
        </w:rPr>
        <w:t xml:space="preserve">. The total score for each household is calculated as the constant, </w:t>
      </w:r>
      <w:r w:rsidRPr="00EF7473">
        <w:rPr>
          <w:rFonts w:cs="SourceSansPro-Regular"/>
          <w:i/>
          <w:sz w:val="22"/>
          <w:szCs w:val="22"/>
        </w:rPr>
        <w:t xml:space="preserve">plus the weight of each </w:t>
      </w:r>
      <w:ins w:author="Mamadou Bobo Barry" w:date="2021-05-29T19:43:00Z" w:id="640">
        <w:r w:rsidR="001227E6">
          <w:rPr>
            <w:rFonts w:cs="SourceSansPro-Regular"/>
            <w:i/>
            <w:sz w:val="22"/>
            <w:szCs w:val="22"/>
          </w:rPr>
          <w:t xml:space="preserve">indicator</w:t>
        </w:r>
      </w:ins>
      <w:del w:author="Mamadou Bobo Barry" w:date="2021-05-29T19:43:00Z" w:id="641">
        <w:r w:rsidRPr="00EF7473" w:rsidDel="001227E6">
          <w:rPr>
            <w:rFonts w:cs="SourceSansPro-Regular"/>
            <w:i/>
            <w:sz w:val="22"/>
            <w:szCs w:val="22"/>
          </w:rPr>
          <w:delText xml:space="preserve"> variable</w:delText>
        </w:r>
      </w:del>
      <w:r w:rsidRPr="00EF7473">
        <w:rPr>
          <w:rFonts w:cs="SourceSansPro-Regular"/>
          <w:i/>
          <w:sz w:val="22"/>
          <w:szCs w:val="22"/>
        </w:rPr>
        <w:t xml:space="preserve">. The score reflects the predicted expenditure or welfare</w:t>
      </w:r>
      <w:r w:rsidRPr="00EF7473">
        <w:rPr>
          <w:rFonts w:cs="SourceSansPro-Regular"/>
          <w:i/>
          <w:sz w:val="22"/>
          <w:szCs w:val="22"/>
        </w:rPr>
        <w:t xml:space="preserve">: the lower the score, the poorer the household. The scores are then used to </w:t>
      </w:r>
      <w:r w:rsidRPr="00EF7473">
        <w:rPr>
          <w:rFonts w:cs="SourceSansPro-Regular"/>
          <w:i/>
          <w:sz w:val="22"/>
          <w:szCs w:val="22"/>
        </w:rPr>
        <w:t xml:space="preserve">identify </w:t>
      </w:r>
      <w:ins w:author="Mamadou Bobo Barry" w:date="2021-05-29T19:44:00Z" w:id="642">
        <w:r w:rsidR="00006EA8">
          <w:rPr>
            <w:rFonts w:cs="SourceSansPro-Regular"/>
            <w:i/>
            <w:sz w:val="22"/>
            <w:szCs w:val="22"/>
          </w:rPr>
          <w:t xml:space="preserve">vulnerable pastoralist </w:t>
        </w:r>
      </w:ins>
      <w:r w:rsidRPr="00EF7473">
        <w:rPr>
          <w:rFonts w:cs="SourceSansPro-Regular"/>
          <w:i/>
          <w:sz w:val="22"/>
          <w:szCs w:val="22"/>
        </w:rPr>
        <w:t xml:space="preserve">households. </w:t>
      </w:r>
      <w:r w:rsidRPr="00EF7473">
        <w:rPr>
          <w:rFonts w:cs="SourceSansPro-Regular"/>
          <w:i/>
          <w:sz w:val="22"/>
          <w:szCs w:val="22"/>
        </w:rPr>
        <w:t xml:space="preserve"/>
      </w:r>
      <w:del w:author="Mamadou Bobo Barry" w:date="2021-05-29T19:44:00Z" w:id="643">
        <w:r w:rsidRPr="00EF7473" w:rsidDel="00006EA8">
          <w:rPr>
            <w:rFonts w:cs="SourceSansPro-Regular"/>
            <w:i/>
            <w:sz w:val="22"/>
            <w:szCs w:val="22"/>
          </w:rPr>
          <w:delText>qui seront éligibles à bénéficier des filets sociaux de sécurité.</w:delText>
        </w:r>
        <w:r w:rsidDel="00006EA8">
          <w:rPr>
            <w:rFonts w:cs="SourceSansPro-Regular"/>
            <w:i/>
            <w:sz w:val="22"/>
            <w:szCs w:val="22"/>
          </w:rPr>
          <w:delText xml:space="preserve"> </w:delText>
        </w:r>
        <w:r w:rsidRPr="003066C8" w:rsidDel="00006EA8">
          <w:rPr>
            <w:rFonts w:cs="SourceSansPro-Regular"/>
            <w:i/>
            <w:sz w:val="21"/>
            <w:szCs w:val="22"/>
          </w:rPr>
          <w:delText>(BM, 2015. Identification des ménages les plus pauvres la méthode de proxy me</w:delText>
        </w:r>
      </w:del>
      <w:ins w:author="MOR NGOM" w:date="2021-05-29T12:00:00Z" w:id="644">
        <w:del w:author="Mamadou Bobo Barry" w:date="2021-05-29T19:44:00Z" w:id="645">
          <w:r w:rsidDel="00006EA8" w:rsidR="009D376A">
            <w:rPr>
              <w:rFonts w:cs="SourceSansPro-Regular"/>
              <w:i/>
              <w:sz w:val="21"/>
              <w:szCs w:val="22"/>
            </w:rPr>
            <w:delText>a</w:delText>
          </w:r>
        </w:del>
      </w:ins>
      <w:del w:author="Mamadou Bobo Barry" w:date="2021-05-29T19:44:00Z" w:id="646">
        <w:r w:rsidRPr="003066C8" w:rsidDel="00006EA8">
          <w:rPr>
            <w:rFonts w:cs="SourceSansPro-Regular"/>
            <w:i/>
            <w:sz w:val="21"/>
            <w:szCs w:val="22"/>
          </w:rPr>
          <w:delText>ns test. Appui aux programmes de filets sociaux de sécurité à Madagascar, Février 2015</w:delText>
        </w:r>
        <w:r w:rsidDel="00006EA8">
          <w:rPr>
            <w:rFonts w:cs="SourceSansPro-Regular"/>
            <w:i/>
            <w:sz w:val="22"/>
            <w:szCs w:val="22"/>
          </w:rPr>
          <w:delText>)</w:delText>
        </w:r>
      </w:del>
    </w:p>
    <w:p w:rsidRPr="007767AC" w:rsidR="00393069" w:rsidP="00393069" w:rsidRDefault="00393069" w14:paraId="686F0383" w14:textId="77777777">
      <w:pPr>
        <w:rPr>
          <w:lang w:val="fr-SN"/>
        </w:rPr>
      </w:pPr>
    </w:p>
    <w:p w:rsidRPr="007767AC" w:rsidR="00393069" w:rsidRDefault="00DB2E4A" w14:paraId="05E6AF94" w14:textId="07738BFC">
      <w:pPr>
        <w:pStyle w:val="Titre3"/>
        <w:tabs>
          <w:tab w:val="clear" w:pos="720"/>
        </w:tabs>
        <w:ind w:firstLine="0"/>
        <w:rPr>
          <w:lang w:val="fr-SN"/>
        </w:rPr>
        <w:pPrChange w:author="Mamadou Bobo Barry" w:date="2021-05-29T20:18:00Z" w:id="647">
          <w:pPr>
            <w:pStyle w:val="Titre3"/>
            <w:numPr>
              <w:numId w:val="5"/>
            </w:numPr>
            <w:tabs>
              <w:tab w:val="clear" w:pos="720"/>
            </w:tabs>
            <w:ind w:hanging="360"/>
          </w:pPr>
        </w:pPrChange>
      </w:pPr>
      <w:bookmarkStart w:name="_Toc73163997" w:id="648"/>
      <w:ins w:author="Mamadou Bobo Barry" w:date="2021-05-29T20:18:00Z" w:id="649">
        <w:r>
          <w:rPr>
            <w:lang w:val="fr-SN"/>
          </w:rPr>
          <w:t xml:space="preserve">4.2.4 </w:t>
        </w:r>
      </w:ins>
      <w:r w:rsidRPr="007767AC" w:rsidR="00393069">
        <w:rPr>
          <w:lang w:val="fr-SN"/>
        </w:rPr>
        <w:t xml:space="preserve">Presentation of the questionnaire modules </w:t>
      </w:r>
      <w:bookmarkEnd w:id="648"/>
    </w:p>
    <w:p w:rsidRPr="007767AC" w:rsidR="00393069" w:rsidP="00393069" w:rsidRDefault="00393069" w14:paraId="7DEA8552" w14:textId="4F1B7CFE">
      <w:pPr>
        <w:rPr>
          <w:lang w:val="fr-SN"/>
        </w:rPr>
      </w:pPr>
      <w:r w:rsidRPr="007767AC">
        <w:rPr>
          <w:lang w:val="fr-SN"/>
        </w:rPr>
        <w:t xml:space="preserve">The questionnaire used for the RNU targeting by the ANSD has been adapted to take into account the specificities of pastoral vulnerability. It is thus composed of the same revised modules </w:t>
      </w:r>
      <w:r w:rsidRPr="007767AC">
        <w:rPr>
          <w:lang w:val="fr-SN"/>
        </w:rPr>
        <w:t xml:space="preserve">and two additional modules on household income and expenditure. The questionnaire has not yet been finalised and will be adapted following the process analysis.</w:t>
      </w:r>
    </w:p>
    <w:p w:rsidRPr="007767AC" w:rsidR="00393069" w:rsidP="00393069" w:rsidRDefault="00393069" w14:paraId="2909A2B6" w14:textId="2FDB9FCA">
      <w:pPr>
        <w:rPr>
          <w:lang w:val="fr-SN"/>
        </w:rPr>
      </w:pPr>
      <w:commentRangeStart w:id="651"/>
      <w:r w:rsidRPr="007767AC">
        <w:rPr>
          <w:lang w:val="fr-SN"/>
        </w:rPr>
        <w:t xml:space="preserve">The </w:t>
      </w:r>
      <w:ins w:author="Ndeye Fatou Faye" w:date="2021-05-29T18:07:00Z" w:id="652">
        <w:r w:rsidR="00C36682">
          <w:rPr>
            <w:lang w:val="fr-SN"/>
          </w:rPr>
          <w:t xml:space="preserve">preliminary </w:t>
        </w:r>
      </w:ins>
      <w:r w:rsidRPr="007767AC">
        <w:rPr>
          <w:lang w:val="fr-SN"/>
        </w:rPr>
        <w:t xml:space="preserve">questionnaire </w:t>
      </w:r>
      <w:r w:rsidRPr="007767AC">
        <w:rPr>
          <w:lang w:val="fr-SN"/>
        </w:rPr>
        <w:t xml:space="preserve">consists of the following modules:</w:t>
      </w:r>
    </w:p>
    <w:p w:rsidRPr="00C36682" w:rsidR="00393069" w:rsidP="00393069" w:rsidRDefault="00393069" w14:paraId="71B3E6C6" w14:textId="4D552F6E">
      <w:pPr>
        <w:rPr>
          <w:rPrChange w:author="Ndeye Fatou Faye" w:date="2021-05-29T18:07:00Z" w:id="653">
            <w:rPr>
              <w:lang w:val="fr-SN"/>
            </w:rPr>
          </w:rPrChange>
        </w:rPr>
      </w:pPr>
      <w:ins w:author="Ndeye Fatou Faye" w:date="2021-05-29T18:08:00Z" w:id="654">
        <w:r w:rsidR="00C36682">
          <w:rPr>
            <w:lang w:val="fr-SN"/>
          </w:rPr>
          <w:t xml:space="preserve">As an </w:t>
        </w:r>
      </w:ins>
      <w:r w:rsidRPr="007767AC">
        <w:rPr>
          <w:lang w:val="fr-SN"/>
        </w:rPr>
        <w:t xml:space="preserve">indication, here are some </w:t>
      </w:r>
      <w:ins w:author="Ndeye Fatou Faye" w:date="2021-05-29T18:08:00Z" w:id="654">
        <w:r w:rsidR="00C36682">
          <w:rPr>
            <w:lang w:val="fr-SN"/>
          </w:rPr>
          <w:t xml:space="preserve">modifications made to the ANSD's basic questionnaire </w:t>
        </w:r>
      </w:ins>
      <w:del w:author="Ndeye Fatou Faye" w:date="2021-05-29T18:08:00Z" w:id="655">
        <w:r w:rsidRPr="007767AC" w:rsidDel="00C36682">
          <w:rPr>
            <w:lang w:val="fr-SN"/>
          </w:rPr>
          <w:delText>é</w:delText>
        </w:r>
      </w:del>
      <w:del w:author="Ndeye Fatou Faye" w:date="2021-05-29T18:07:00Z" w:id="656">
        <w:r w:rsidRPr="007767AC" w:rsidDel="00C36682">
          <w:rPr>
            <w:lang w:val="fr-SN"/>
          </w:rPr>
          <w:delText>léments détaillés</w:delText>
        </w:r>
        <w:commentRangeEnd w:id="651"/>
        <w:r w:rsidDel="00C36682" w:rsidR="00C36682">
          <w:rPr>
            <w:rStyle w:val="Marquedecommentaire"/>
          </w:rPr>
          <w:commentReference w:id="651"/>
        </w:r>
      </w:del>
    </w:p>
    <w:p w:rsidRPr="007767AC" w:rsidR="00393069" w:rsidP="00393069" w:rsidRDefault="00393069" w14:paraId="1DA91EC9" w14:textId="54417023">
      <w:pPr>
        <w:ind w:start="1080" w:hanging="360"/>
        <w:rPr>
          <w:lang w:val="fr-SN"/>
        </w:rPr>
      </w:pPr>
      <w:r w:rsidRPr="007767AC">
        <w:rPr>
          <w:lang w:val="fr-SN"/>
        </w:rPr>
        <w:t xml:space="preserve">1. </w:t>
      </w:r>
      <w:r w:rsidRPr="007767AC">
        <w:rPr>
          <w:rFonts w:ascii="Times New Roman" w:hAnsi="Times New Roman"/>
          <w:sz w:val="14"/>
          <w:szCs w:val="14"/>
          <w:lang w:val="fr-SN"/>
        </w:rPr>
        <w:tab/>
      </w:r>
      <w:r w:rsidRPr="007767AC">
        <w:rPr>
          <w:lang w:val="fr-SN"/>
        </w:rPr>
        <w:t xml:space="preserve">Location: </w:t>
      </w:r>
      <w:ins w:author="Ndeye Fatou Faye" w:date="2021-05-29T18:08:00Z" w:id="657">
        <w:r w:rsidR="00C36682">
          <w:rPr>
            <w:lang w:val="fr-SN"/>
          </w:rPr>
          <w:t xml:space="preserve">addition </w:t>
        </w:r>
      </w:ins>
      <w:ins w:author="Ndeye Fatou Faye" w:date="2021-05-29T18:09:00Z" w:id="659">
        <w:r w:rsidR="00C36682">
          <w:rPr>
            <w:lang w:val="fr-SN"/>
          </w:rPr>
          <w:t xml:space="preserve">of</w:t>
        </w:r>
      </w:ins>
      <w:del w:author="Ndeye Fatou Faye" w:date="2021-05-29T18:08:00Z" w:id="658">
        <w:r w:rsidRPr="007767AC" w:rsidDel="00C36682">
          <w:rPr>
            <w:lang w:val="fr-SN"/>
          </w:rPr>
          <w:delText>+ l</w:delText>
        </w:r>
      </w:del>
      <w:ins w:author="Ndeye Fatou Faye" w:date="2021-05-29T18:09:00Z" w:id="659">
        <w:r w:rsidR="00C36682">
          <w:rPr>
            <w:lang w:val="fr-SN"/>
          </w:rPr>
          <w:t xml:space="preserve"/>
        </w:r>
      </w:ins>
      <w:r w:rsidRPr="007767AC">
        <w:rPr>
          <w:lang w:val="fr-SN"/>
        </w:rPr>
        <w:t xml:space="preserve">geographical coordinates of households</w:t>
      </w:r>
    </w:p>
    <w:p w:rsidRPr="007767AC" w:rsidR="00393069" w:rsidDel="00C36682" w:rsidP="00393069" w:rsidRDefault="00393069" w14:paraId="7C0ECB60" w14:textId="5A72B594">
      <w:pPr>
        <w:ind w:start="1080" w:hanging="360"/>
        <w:rPr>
          <w:del w:author="Ndeye Fatou Faye" w:date="2021-05-29T18:09:00Z" w:id="660"/>
          <w:lang w:val="fr-SN"/>
        </w:rPr>
      </w:pPr>
      <w:del w:author="Ndeye Fatou Faye" w:date="2021-05-29T18:09:00Z" w:id="661">
        <w:r w:rsidRPr="007767AC" w:rsidDel="00C36682">
          <w:rPr>
            <w:lang w:val="fr-SN"/>
          </w:rPr>
          <w:delText>2.</w:delText>
        </w:r>
        <w:r w:rsidRPr="007767AC" w:rsidDel="00C36682">
          <w:rPr>
            <w:rFonts w:ascii="Times New Roman" w:hAnsi="Times New Roman"/>
            <w:sz w:val="14"/>
            <w:szCs w:val="14"/>
            <w:lang w:val="fr-SN"/>
          </w:rPr>
          <w:delText xml:space="preserve"> </w:delText>
        </w:r>
        <w:r w:rsidRPr="007767AC" w:rsidDel="00C36682">
          <w:rPr>
            <w:rFonts w:ascii="Times New Roman" w:hAnsi="Times New Roman"/>
            <w:sz w:val="14"/>
            <w:szCs w:val="14"/>
            <w:lang w:val="fr-SN"/>
          </w:rPr>
          <w:tab/>
        </w:r>
        <w:r w:rsidRPr="007767AC" w:rsidDel="00C36682">
          <w:rPr>
            <w:lang w:val="fr-SN"/>
          </w:rPr>
          <w:delText>Composition du ménage : vérifié que les informations d’état civil y sont</w:delText>
        </w:r>
      </w:del>
    </w:p>
    <w:p w:rsidRPr="007767AC" w:rsidR="00393069" w:rsidP="00393069" w:rsidRDefault="00393069" w14:paraId="5E9D1138" w14:textId="77777777">
      <w:pPr>
        <w:ind w:start="1080" w:hanging="360"/>
        <w:rPr>
          <w:lang w:val="fr-SN"/>
        </w:rPr>
      </w:pPr>
      <w:r w:rsidRPr="007767AC">
        <w:rPr>
          <w:lang w:val="fr-SN"/>
        </w:rPr>
        <w:t xml:space="preserve">3. </w:t>
      </w:r>
      <w:r w:rsidRPr="007767AC">
        <w:rPr>
          <w:rFonts w:ascii="Times New Roman" w:hAnsi="Times New Roman"/>
          <w:sz w:val="14"/>
          <w:szCs w:val="14"/>
          <w:lang w:val="fr-SN"/>
        </w:rPr>
        <w:tab/>
      </w:r>
      <w:r w:rsidRPr="007767AC">
        <w:rPr>
          <w:lang w:val="fr-SN"/>
        </w:rPr>
        <w:t xml:space="preserve">Housing and living conditions: we have adapted by eliminating some questions related to housing characteristics and added distances to basic social services and water and drinking facilities</w:t>
      </w:r>
    </w:p>
    <w:p w:rsidRPr="007767AC" w:rsidR="00393069" w:rsidP="00393069" w:rsidRDefault="00393069" w14:paraId="4AAA682F" w14:textId="15982F98">
      <w:pPr>
        <w:ind w:start="1080" w:hanging="360"/>
        <w:rPr>
          <w:lang w:val="fr-SN"/>
        </w:rPr>
      </w:pPr>
      <w:r w:rsidRPr="007767AC">
        <w:rPr>
          <w:lang w:val="fr-SN"/>
        </w:rPr>
        <w:t xml:space="preserve">4. </w:t>
      </w:r>
      <w:r w:rsidRPr="007767AC">
        <w:rPr>
          <w:rFonts w:ascii="Times New Roman" w:hAnsi="Times New Roman"/>
          <w:sz w:val="14"/>
          <w:szCs w:val="14"/>
          <w:lang w:val="fr-SN"/>
        </w:rPr>
        <w:tab/>
      </w:r>
      <w:r w:rsidRPr="007767AC">
        <w:rPr>
          <w:lang w:val="fr-SN"/>
        </w:rPr>
        <w:t xml:space="preserve">Durable assets: addition </w:t>
      </w:r>
      <w:ins w:author="Ndeye Fatou Faye" w:date="2021-05-29T18:09:00Z" w:id="663">
        <w:r w:rsidR="00C36682">
          <w:rPr>
            <w:lang w:val="fr-SN"/>
          </w:rPr>
          <w:t xml:space="preserve">of</w:t>
        </w:r>
      </w:ins>
      <w:del w:author="Ndeye Fatou Faye" w:date="2021-05-29T18:09:00Z" w:id="662">
        <w:r w:rsidRPr="007767AC" w:rsidDel="00C36682">
          <w:rPr>
            <w:lang w:val="fr-SN"/>
          </w:rPr>
          <w:delText>é l</w:delText>
        </w:r>
      </w:del>
      <w:ins w:author="Ndeye Fatou Faye" w:date="2021-05-29T18:09:00Z" w:id="663">
        <w:r w:rsidR="00C36682">
          <w:rPr>
            <w:lang w:val="fr-SN"/>
          </w:rPr>
          <w:t xml:space="preserve"/>
        </w:r>
      </w:ins>
      <w:r w:rsidRPr="007767AC">
        <w:rPr>
          <w:lang w:val="fr-SN"/>
        </w:rPr>
        <w:t xml:space="preserve">water conservation equipment</w:t>
      </w:r>
    </w:p>
    <w:p w:rsidRPr="007767AC" w:rsidR="00393069" w:rsidP="00393069" w:rsidRDefault="00393069" w14:paraId="066BC0EC" w14:textId="77777777">
      <w:pPr>
        <w:ind w:start="1080" w:hanging="360"/>
        <w:rPr>
          <w:lang w:val="fr-SN"/>
        </w:rPr>
      </w:pPr>
      <w:r w:rsidRPr="007767AC">
        <w:rPr>
          <w:lang w:val="fr-SN"/>
        </w:rPr>
        <w:t xml:space="preserve">5. </w:t>
      </w:r>
      <w:r w:rsidRPr="007767AC">
        <w:rPr>
          <w:rFonts w:ascii="Times New Roman" w:hAnsi="Times New Roman"/>
          <w:sz w:val="14"/>
          <w:szCs w:val="14"/>
          <w:lang w:val="fr-SN"/>
        </w:rPr>
        <w:tab/>
      </w:r>
      <w:r w:rsidRPr="007767AC">
        <w:rPr>
          <w:lang w:val="fr-SN"/>
        </w:rPr>
        <w:t xml:space="preserve">Household income: new module income from livestock (animal sales, milk sales, etc.), agricultural income (production sold, etc.), transfers received, income from other activities (marabout, trade, wage-earning, etc.)</w:t>
      </w:r>
    </w:p>
    <w:p w:rsidRPr="007767AC" w:rsidR="00393069" w:rsidP="00393069" w:rsidRDefault="00393069" w14:paraId="6ED4DC26" w14:textId="77777777">
      <w:pPr>
        <w:ind w:start="1080" w:hanging="360"/>
        <w:rPr>
          <w:lang w:val="fr-SN"/>
        </w:rPr>
      </w:pPr>
      <w:r w:rsidRPr="007767AC">
        <w:rPr>
          <w:lang w:val="fr-SN"/>
        </w:rPr>
        <w:t xml:space="preserve">6. </w:t>
      </w:r>
      <w:r w:rsidRPr="007767AC">
        <w:rPr>
          <w:rFonts w:ascii="Times New Roman" w:hAnsi="Times New Roman"/>
          <w:sz w:val="14"/>
          <w:szCs w:val="14"/>
          <w:lang w:val="fr-SN"/>
        </w:rPr>
        <w:tab/>
      </w:r>
      <w:commentRangeStart w:id="664"/>
      <w:r w:rsidRPr="007767AC">
        <w:rPr>
          <w:lang w:val="fr-SN"/>
        </w:rPr>
        <w:t xml:space="preserve">Household expenditure: consumption expenditure, animal health expenditure, education, market anticipation (cereals)... </w:t>
      </w:r>
      <w:commentRangeEnd w:id="664"/>
      <w:r w:rsidR="00C36682">
        <w:rPr>
          <w:rStyle w:val="Marquedecommentaire"/>
        </w:rPr>
        <w:commentReference w:id="664"/>
      </w:r>
    </w:p>
    <w:p w:rsidRPr="007767AC" w:rsidR="00393069" w:rsidP="00393069" w:rsidRDefault="00393069" w14:paraId="770E8368" w14:textId="77777777">
      <w:pPr>
        <w:ind w:start="1080" w:hanging="360"/>
        <w:rPr>
          <w:lang w:val="fr-SN"/>
        </w:rPr>
      </w:pPr>
      <w:r w:rsidRPr="007767AC">
        <w:rPr>
          <w:lang w:val="fr-SN"/>
        </w:rPr>
        <w:t xml:space="preserve">7. </w:t>
      </w:r>
      <w:r w:rsidRPr="007767AC">
        <w:rPr>
          <w:rFonts w:ascii="Times New Roman" w:hAnsi="Times New Roman"/>
          <w:sz w:val="14"/>
          <w:szCs w:val="14"/>
          <w:lang w:val="fr-SN"/>
        </w:rPr>
        <w:tab/>
      </w:r>
      <w:r w:rsidRPr="007767AC">
        <w:rPr>
          <w:lang w:val="fr-SN"/>
        </w:rPr>
        <w:t xml:space="preserve">Food security: </w:t>
      </w:r>
      <w:del w:author="Ndeye Fatou Faye" w:date="2021-05-29T18:09:00Z" w:id="665">
        <w:r w:rsidRPr="007767AC" w:rsidDel="00C36682">
          <w:rPr>
            <w:lang w:val="fr-SN"/>
          </w:rPr>
          <w:delText xml:space="preserve"> </w:delText>
        </w:r>
      </w:del>
      <w:r w:rsidRPr="007767AC">
        <w:rPr>
          <w:lang w:val="fr-SN"/>
        </w:rPr>
        <w:t xml:space="preserve">adding</w:t>
      </w:r>
      <w:del w:author="Ndeye Fatou Faye" w:date="2021-05-29T18:09:00Z" w:id="666">
        <w:r w:rsidRPr="007767AC" w:rsidDel="00C36682">
          <w:rPr>
            <w:lang w:val="fr-SN"/>
          </w:rPr>
          <w:delText xml:space="preserve">é </w:delText>
        </w:r>
      </w:del>
      <w:r w:rsidRPr="007767AC">
        <w:rPr>
          <w:lang w:val="fr-SN"/>
        </w:rPr>
        <w:t xml:space="preserve"> </w:t>
      </w:r>
      <w:r w:rsidRPr="007767AC">
        <w:rPr>
          <w:lang w:val="fr-SN"/>
        </w:rPr>
        <w:t xml:space="preserve">time for self-consumption of milk, cereals</w:t>
      </w:r>
    </w:p>
    <w:p w:rsidRPr="007767AC" w:rsidR="00393069" w:rsidP="00393069" w:rsidRDefault="00393069" w14:paraId="02D41250" w14:textId="77777777">
      <w:pPr>
        <w:rPr>
          <w:lang w:val="fr-SN"/>
        </w:rPr>
      </w:pPr>
    </w:p>
    <w:p w:rsidR="00393069" w:rsidRDefault="00DB2E4A" w14:paraId="1CCF3F56" w14:textId="76CDFE43">
      <w:pPr>
        <w:pStyle w:val="Titre2"/>
        <w:tabs>
          <w:tab w:val="clear" w:pos="720"/>
        </w:tabs>
        <w:ind w:firstLine="0"/>
        <w:pPrChange w:author="Mamadou Bobo Barry" w:date="2021-05-29T20:19:00Z" w:id="667">
          <w:pPr>
            <w:pStyle w:val="Titre2"/>
            <w:numPr>
              <w:numId w:val="4"/>
            </w:numPr>
            <w:tabs>
              <w:tab w:val="clear" w:pos="720"/>
            </w:tabs>
            <w:ind w:hanging="360"/>
          </w:pPr>
        </w:pPrChange>
      </w:pPr>
      <w:bookmarkStart w:name="_Toc73163998" w:id="668"/>
      <w:ins w:author="Mamadou Bobo Barry" w:date="2021-05-29T20:20:00Z" w:id="669">
        <w:r>
          <w:t xml:space="preserve">4.2.5 </w:t>
        </w:r>
      </w:ins>
      <w:r w:rsidR="00393069">
        <w:t xml:space="preserve">Sampling method </w:t>
      </w:r>
      <w:bookmarkEnd w:id="668"/>
    </w:p>
    <w:p w:rsidR="00393069" w:rsidRDefault="00DB2E4A" w14:paraId="55BD8987" w14:textId="6B891979">
      <w:pPr>
        <w:pStyle w:val="Titre4"/>
        <w:pPrChange w:author="Mamadou Bobo Barry" w:date="2021-05-29T20:21:00Z" w:id="670">
          <w:pPr>
            <w:pStyle w:val="Titre3"/>
            <w:numPr>
              <w:numId w:val="7"/>
            </w:numPr>
            <w:tabs>
              <w:tab w:val="clear" w:pos="720"/>
            </w:tabs>
            <w:ind w:hanging="360"/>
          </w:pPr>
        </w:pPrChange>
      </w:pPr>
      <w:bookmarkStart w:name="_Toc73163999" w:id="671"/>
      <w:ins w:author="Mamadou Bobo Barry" w:date="2021-05-29T20:21:00Z" w:id="672">
        <w:r>
          <w:t xml:space="preserve">4.2.5.1 </w:t>
        </w:r>
      </w:ins>
      <w:r w:rsidR="00393069">
        <w:t xml:space="preserve">Study area </w:t>
      </w:r>
      <w:bookmarkEnd w:id="671"/>
    </w:p>
    <w:p w:rsidRPr="007767AC" w:rsidR="00393069" w:rsidP="00393069" w:rsidRDefault="00393069" w14:paraId="6351F53B" w14:textId="3DB2E12A">
      <w:pPr>
        <w:rPr>
          <w:lang w:val="fr-SN"/>
        </w:rPr>
      </w:pPr>
      <w:r w:rsidRPr="007767AC">
        <w:rPr>
          <w:lang w:val="fr-SN"/>
        </w:rPr>
        <w:t xml:space="preserve">The study area, known as Ferlo, straddles several administrative regions of Senegal, including Louga, Saint-Louis and Matam. It is an area of concentration of mobile livestock breeders and is also known for its diversity of locations and livestock production systems. This area includes the three departments of Linguère, Ranérou and part of Dagana (Ferlo Nord), which are home to the majority of pastoralists who increasingly combine livestock with rain-fed agriculture (cereals and groundnuts), and one or two communes in the Lac de Guiers area (</w:t>
      </w:r>
      <w:r>
        <w:rPr>
          <w:lang w:val="fr-SN"/>
        </w:rPr>
        <w:t xml:space="preserve">Ngnit</w:t>
      </w:r>
      <w:r w:rsidRPr="007767AC">
        <w:rPr>
          <w:lang w:val="fr-SN"/>
        </w:rPr>
        <w:t xml:space="preserve">, Keur Momar Sarr, Niassanté), where livestock systems coexist with irrigated farming. This zone covers an area of about 70</w:t>
      </w:r>
      <w:del w:author="Ndeye Fatou Faye" w:date="2021-05-29T18:12:00Z" w:id="674">
        <w:r w:rsidRPr="007767AC" w:rsidDel="0010562F">
          <w:rPr>
            <w:lang w:val="fr-SN"/>
          </w:rPr>
          <w:delText xml:space="preserve"> </w:delText>
        </w:r>
      </w:del>
      <w:r w:rsidRPr="007767AC">
        <w:rPr>
          <w:lang w:val="fr-SN"/>
        </w:rPr>
        <w:t xml:space="preserve">,000 </w:t>
      </w:r>
      <w:del w:author="Ndeye Fatou Faye" w:date="2021-05-29T18:12:00Z" w:id="676">
        <w:r w:rsidRPr="007767AC" w:rsidDel="0010562F">
          <w:rPr>
            <w:lang w:val="fr-SN"/>
          </w:rPr>
          <w:delText xml:space="preserve"> </w:delText>
        </w:r>
      </w:del>
      <w:r w:rsidRPr="007767AC">
        <w:rPr>
          <w:lang w:val="fr-SN"/>
        </w:rPr>
        <w:t xml:space="preserve">km2 </w:t>
      </w:r>
      <w:r w:rsidRPr="007767AC">
        <w:rPr>
          <w:lang w:val="fr-SN"/>
        </w:rPr>
        <w:t xml:space="preserve">and has 94</w:t>
      </w:r>
      <w:del w:author="Ndeye Fatou Faye" w:date="2021-05-29T18:12:00Z" w:id="678">
        <w:r w:rsidRPr="007767AC" w:rsidDel="0010562F">
          <w:rPr>
            <w:lang w:val="fr-SN"/>
          </w:rPr>
          <w:delText xml:space="preserve"> </w:delText>
        </w:r>
      </w:del>
      <w:r w:rsidRPr="007767AC">
        <w:rPr>
          <w:lang w:val="fr-SN"/>
        </w:rPr>
        <w:t xml:space="preserve">,</w:t>
      </w:r>
      <w:r w:rsidRPr="007767AC">
        <w:rPr>
          <w:lang w:val="fr-SN"/>
        </w:rPr>
        <w:t xml:space="preserve">673 households practising livestock, i.e. 28% of households at national level (RGPHAE, 2013).</w:t>
      </w:r>
    </w:p>
    <w:p w:rsidR="00393069" w:rsidP="00393069" w:rsidRDefault="00393069" w14:paraId="5A39B591" w14:textId="77777777">
      <w:pPr>
        <w:rPr>
          <w:rFonts w:ascii="Arial" w:hAnsi="Arial" w:eastAsia="Arial" w:cs="Arial"/>
        </w:rPr>
      </w:pPr>
    </w:p>
    <w:p w:rsidR="00393069" w:rsidRDefault="00DB2E4A" w14:paraId="72F77369" w14:textId="3DFB95FC">
      <w:pPr>
        <w:pStyle w:val="Titre4"/>
        <w:pPrChange w:author="Mamadou Bobo Barry" w:date="2021-05-29T20:21:00Z" w:id="679">
          <w:pPr>
            <w:pStyle w:val="Titre3"/>
            <w:numPr>
              <w:numId w:val="7"/>
            </w:numPr>
            <w:tabs>
              <w:tab w:val="clear" w:pos="720"/>
            </w:tabs>
            <w:ind w:hanging="360"/>
          </w:pPr>
        </w:pPrChange>
      </w:pPr>
      <w:bookmarkStart w:name="_Toc73164000" w:id="680"/>
      <w:ins w:author="Mamadou Bobo Barry" w:date="2021-05-29T20:21:00Z" w:id="681">
        <w:r>
          <w:t xml:space="preserve">4.2.5.2 </w:t>
        </w:r>
      </w:ins>
      <w:r w:rsidR="00393069">
        <w:t xml:space="preserve">Survey frame </w:t>
      </w:r>
      <w:bookmarkEnd w:id="680"/>
    </w:p>
    <w:p w:rsidRPr="007767AC" w:rsidR="00393069" w:rsidP="00393069" w:rsidRDefault="00393069" w14:paraId="1A136707" w14:textId="0E843F9D">
      <w:pPr>
        <w:rPr>
          <w:lang w:val="fr-SN"/>
        </w:rPr>
      </w:pPr>
      <w:r w:rsidRPr="007767AC">
        <w:rPr>
          <w:lang w:val="fr-SN"/>
        </w:rPr>
        <w:t xml:space="preserve">In this study two </w:t>
      </w:r>
      <w:del w:author="Ndeye Fatou Faye" w:date="2021-05-29T18:12:00Z" w:id="682">
        <w:r w:rsidRPr="007767AC" w:rsidDel="0010562F">
          <w:rPr>
            <w:lang w:val="fr-SN"/>
          </w:rPr>
          <w:delText xml:space="preserve">données </w:delText>
        </w:r>
      </w:del>
      <w:ins w:author="Ndeye Fatou Faye" w:date="2021-05-29T18:12:00Z" w:id="683">
        <w:r w:rsidR="0010562F">
          <w:rPr>
            <w:lang w:val="fr-SN"/>
          </w:rPr>
          <w:t xml:space="preserve">sampling </w:t>
        </w:r>
      </w:ins>
      <w:r w:rsidRPr="007767AC">
        <w:rPr>
          <w:lang w:val="fr-SN"/>
        </w:rPr>
        <w:t xml:space="preserve">frames </w:t>
      </w:r>
      <w:r w:rsidRPr="007767AC">
        <w:rPr>
          <w:lang w:val="fr-SN"/>
        </w:rPr>
        <w:t xml:space="preserve">are used:</w:t>
      </w:r>
    </w:p>
    <w:p w:rsidRPr="007767AC" w:rsidR="00393069" w:rsidP="00393069" w:rsidRDefault="00393069" w14:paraId="75642FF6" w14:textId="77777777">
      <w:pPr>
        <w:rPr>
          <w:lang w:val="fr-SN"/>
        </w:rPr>
      </w:pPr>
      <w:r w:rsidRPr="007767AC">
        <w:rPr>
          <w:lang w:val="fr-SN"/>
        </w:rPr>
        <w:tab/>
        <w:t xml:space="preserve">The RNU database: in this database, pastoral households will be drawn to make an initial analysis of their vulnerability profile;</w:t>
      </w:r>
    </w:p>
    <w:p w:rsidRPr="007767AC" w:rsidR="00393069" w:rsidP="00393069" w:rsidRDefault="00393069" w14:paraId="1F90E7F4" w14:textId="77777777">
      <w:pPr>
        <w:rPr>
          <w:lang w:val="fr-SN"/>
        </w:rPr>
      </w:pPr>
      <w:r w:rsidRPr="007767AC">
        <w:rPr>
          <w:lang w:val="fr-SN"/>
        </w:rPr>
        <w:tab/>
        <w:t xml:space="preserve">The ANSD database of pastoral areas: this is used to target true pastoral areas to calculate the proportion of vulnerable pastoral households.</w:t>
      </w:r>
    </w:p>
    <w:p w:rsidRPr="007767AC" w:rsidR="00393069" w:rsidP="00393069" w:rsidRDefault="00393069" w14:paraId="151F5196" w14:textId="77777777">
      <w:pPr>
        <w:rPr>
          <w:lang w:val="fr-SN"/>
        </w:rPr>
      </w:pPr>
    </w:p>
    <w:p w:rsidRPr="007767AC" w:rsidR="00393069" w:rsidRDefault="00DB2E4A" w14:paraId="6D89A814" w14:textId="5AE34BE0">
      <w:pPr>
        <w:pStyle w:val="Titre4"/>
        <w:rPr>
          <w:lang w:val="fr-SN"/>
        </w:rPr>
        <w:pPrChange w:author="Mamadou Bobo Barry" w:date="2021-05-29T20:22:00Z" w:id="684">
          <w:pPr>
            <w:pStyle w:val="Titre3"/>
            <w:numPr>
              <w:numId w:val="7"/>
            </w:numPr>
            <w:tabs>
              <w:tab w:val="clear" w:pos="720"/>
            </w:tabs>
            <w:ind w:hanging="360"/>
          </w:pPr>
        </w:pPrChange>
      </w:pPr>
      <w:bookmarkStart w:name="_Toc73164001" w:id="685"/>
      <w:ins w:author="Mamadou Bobo Barry" w:date="2021-05-29T20:22:00Z" w:id="686">
        <w:r>
          <w:rPr>
            <w:lang w:val="fr-SN"/>
          </w:rPr>
          <w:t xml:space="preserve">4.2.5.3 </w:t>
        </w:r>
      </w:ins>
      <w:r w:rsidRPr="007767AC" w:rsidR="00393069">
        <w:rPr>
          <w:lang w:val="fr-SN"/>
        </w:rPr>
        <w:t xml:space="preserve">Sample size calculation </w:t>
      </w:r>
      <w:bookmarkEnd w:id="685"/>
    </w:p>
    <w:p w:rsidRPr="007767AC" w:rsidR="00393069" w:rsidP="00393069" w:rsidRDefault="00393069" w14:paraId="5501F722" w14:textId="77777777">
      <w:pPr>
        <w:rPr>
          <w:lang w:val="fr-SN"/>
        </w:rPr>
      </w:pPr>
      <w:r w:rsidRPr="007767AC">
        <w:rPr>
          <w:lang w:val="fr-SN"/>
        </w:rPr>
        <w:t xml:space="preserve">The sample size (in terms of number of pastoral households) is set according to the formula for estimating a proportion.</w:t>
      </w:r>
    </w:p>
    <w:p w:rsidRPr="007767AC" w:rsidR="00393069" w:rsidP="00393069" w:rsidRDefault="00393069" w14:paraId="4772B489" w14:textId="77777777">
      <w:pPr>
        <w:rPr>
          <w:lang w:val="fr-SN"/>
        </w:rPr>
      </w:pPr>
      <w:r w:rsidRPr="007767AC">
        <w:rPr>
          <w:lang w:val="fr-SN"/>
        </w:rPr>
        <w:t xml:space="preserve">The sample size formula for estimating a proportion is as follows:</w:t>
      </w:r>
    </w:p>
    <w:p w:rsidRPr="007767AC" w:rsidR="00393069" w:rsidP="00393069" w:rsidRDefault="00393069" w14:paraId="1684B5CD" w14:textId="77777777">
      <w:pPr>
        <w:rPr>
          <w:lang w:val="fr-SN"/>
        </w:rPr>
      </w:pPr>
    </w:p>
    <w:p w:rsidRPr="007767AC" w:rsidR="00393069" w:rsidP="00393069" w:rsidRDefault="00393069" w14:paraId="7C3F3EA1" w14:textId="77777777">
      <w:pPr>
        <w:rPr>
          <w:lang w:val="fr-SN"/>
        </w:rPr>
      </w:pPr>
      <w:r w:rsidRPr="007767AC">
        <w:rPr>
          <w:lang w:val="fr-SN"/>
        </w:rPr>
        <w:t xml:space="preserve">                                             </w:t>
      </w:r>
      <m:oMath>
        <m:r>
          <w:rPr>
            <w:rFonts w:ascii="Cambria Math" w:hAnsi="Cambria Math" w:eastAsia="Cambria Math" w:cs="Cambria Math"/>
          </w:rPr>
          <m:t>n</m:t>
        </m:r>
        <m:r>
          <w:rPr>
            <w:rFonts w:ascii="Cambria Math" w:hAnsi="Cambria Math" w:eastAsia="Cambria Math" w:cs="Cambria Math"/>
            <w:lang w:val="fr-SN"/>
          </w:rPr>
          <m:t>=</m:t>
        </m:r>
        <m:f>
          <m:fPr>
            <m:ctrlPr>
              <w:rPr>
                <w:rFonts w:ascii="Cambria Math" w:hAnsi="Cambria Math" w:eastAsia="Cambria Math" w:cs="Cambria Math"/>
              </w:rPr>
            </m:ctrlPr>
          </m:fPr>
          <m:num>
            <m:r>
              <w:rPr>
                <w:rFonts w:ascii="Cambria Math" w:hAnsi="Cambria Math" w:eastAsia="Cambria Math" w:cs="Cambria Math"/>
                <w:lang w:val="fr-SN"/>
              </w:rPr>
              <m:t>(</m:t>
            </m:r>
            <m:sSub>
              <m:sSubPr>
                <m:ctrlPr>
                  <w:rPr>
                    <w:rFonts w:ascii="Cambria Math" w:hAnsi="Cambria Math" w:eastAsia="Cambria Math" w:cs="Cambria Math"/>
                  </w:rPr>
                </m:ctrlPr>
              </m:sSubPr>
              <m:e>
                <m:r>
                  <w:rPr>
                    <w:rFonts w:ascii="Cambria Math" w:hAnsi="Cambria Math" w:eastAsia="Cambria Math" w:cs="Cambria Math"/>
                  </w:rPr>
                  <m:t>Z</m:t>
                </m:r>
              </m:e>
              <m:sub>
                <m:f>
                  <m:fPr>
                    <m:ctrlPr>
                      <w:rPr>
                        <w:rFonts w:ascii="Cambria Math" w:hAnsi="Cambria Math" w:eastAsia="Cambria Math" w:cs="Cambria Math"/>
                      </w:rPr>
                    </m:ctrlPr>
                  </m:fPr>
                  <m:num>
                    <m:r>
                      <w:rPr>
                        <w:rFonts w:ascii="Cambria Math" w:hAnsi="Cambria Math" w:eastAsia="Cambria Math" w:cs="Cambria Math"/>
                      </w:rPr>
                      <m:t>α</m:t>
                    </m:r>
                  </m:num>
                  <m:den>
                    <m:r>
                      <w:rPr>
                        <w:rFonts w:ascii="Cambria Math" w:hAnsi="Cambria Math" w:eastAsia="Cambria Math" w:cs="Cambria Math"/>
                        <w:lang w:val="fr-SN"/>
                      </w:rPr>
                      <m:t>2</m:t>
                    </m:r>
                  </m:den>
                </m:f>
              </m:sub>
            </m:sSub>
            <m:sSup>
              <m:sSupPr>
                <m:ctrlPr>
                  <w:rPr>
                    <w:rFonts w:ascii="Cambria Math" w:hAnsi="Cambria Math" w:eastAsia="Cambria Math" w:cs="Cambria Math"/>
                  </w:rPr>
                </m:ctrlPr>
              </m:sSupPr>
              <m:e>
                <m:r>
                  <w:rPr>
                    <w:rFonts w:ascii="Cambria Math" w:hAnsi="Cambria Math" w:eastAsia="Cambria Math" w:cs="Cambria Math"/>
                    <w:lang w:val="fr-SN"/>
                  </w:rPr>
                  <m:t>)</m:t>
                </m:r>
              </m:e>
              <m:sup>
                <m:r>
                  <w:rPr>
                    <w:rFonts w:ascii="Cambria Math" w:hAnsi="Cambria Math" w:eastAsia="Cambria Math" w:cs="Cambria Math"/>
                    <w:lang w:val="fr-SN"/>
                  </w:rPr>
                  <m:t>2</m:t>
                </m:r>
              </m:sup>
            </m:sSup>
            <m:r>
              <w:rPr>
                <w:rFonts w:ascii="Cambria Math" w:hAnsi="Cambria Math" w:eastAsia="Cambria Math" w:cs="Cambria Math"/>
                <w:lang w:val="fr-SN"/>
              </w:rPr>
              <m:t>*</m:t>
            </m:r>
            <m:r>
              <w:rPr>
                <w:rFonts w:ascii="Cambria Math" w:hAnsi="Cambria Math" w:eastAsia="Cambria Math" w:cs="Cambria Math"/>
              </w:rPr>
              <m:t>p</m:t>
            </m:r>
            <m:r>
              <w:rPr>
                <w:rFonts w:ascii="Cambria Math" w:hAnsi="Cambria Math" w:eastAsia="Cambria Math" w:cs="Cambria Math"/>
                <w:lang w:val="fr-SN"/>
              </w:rPr>
              <m:t>(1-</m:t>
            </m:r>
            <m:r>
              <w:rPr>
                <w:rFonts w:ascii="Cambria Math" w:hAnsi="Cambria Math" w:eastAsia="Cambria Math" w:cs="Cambria Math"/>
              </w:rPr>
              <m:t>p</m:t>
            </m:r>
            <m:r>
              <w:rPr>
                <w:rFonts w:ascii="Cambria Math" w:hAnsi="Cambria Math" w:eastAsia="Cambria Math" w:cs="Cambria Math"/>
                <w:lang w:val="fr-SN"/>
              </w:rPr>
              <m:t>)</m:t>
            </m:r>
          </m:num>
          <m:den>
            <m:sSup>
              <m:sSupPr>
                <m:ctrlPr>
                  <w:rPr>
                    <w:rFonts w:ascii="Cambria Math" w:hAnsi="Cambria Math" w:eastAsia="Cambria Math" w:cs="Cambria Math"/>
                  </w:rPr>
                </m:ctrlPr>
              </m:sSupPr>
              <m:e>
                <m:r>
                  <w:rPr>
                    <w:rFonts w:ascii="Cambria Math" w:hAnsi="Cambria Math" w:eastAsia="Cambria Math" w:cs="Cambria Math"/>
                  </w:rPr>
                  <m:t>e</m:t>
                </m:r>
              </m:e>
              <m:sup>
                <m:r>
                  <w:rPr>
                    <w:rFonts w:ascii="Cambria Math" w:hAnsi="Cambria Math" w:eastAsia="Cambria Math" w:cs="Cambria Math"/>
                    <w:lang w:val="fr-SN"/>
                  </w:rPr>
                  <m:t>2</m:t>
                </m:r>
              </m:sup>
            </m:sSup>
          </m:den>
        </m:f>
      </m:oMath>
      <w:r w:rsidRPr="007767AC">
        <w:rPr>
          <w:lang w:val="fr-SN"/>
        </w:rPr>
        <w:t xml:space="preserve">     </w:t>
      </w:r>
    </w:p>
    <w:p w:rsidRPr="007767AC" w:rsidR="00393069" w:rsidP="00393069" w:rsidRDefault="00393069" w14:paraId="2152996E" w14:textId="77777777">
      <w:pPr>
        <w:rPr>
          <w:lang w:val="fr-SN"/>
        </w:rPr>
      </w:pPr>
      <w:r w:rsidRPr="007767AC">
        <w:rPr>
          <w:lang w:val="fr-SN"/>
        </w:rPr>
        <w:lastRenderedPageBreak/>
        <w:t xml:space="preserve">Using a correction factor </w:t>
      </w:r>
      <m:oMath>
        <m:rad>
          <m:radPr>
            <m:degHide m:val="1"/>
            <m:ctrlPr>
              <w:rPr>
                <w:rFonts w:ascii="Cambria Math" w:hAnsi="Cambria Math"/>
              </w:rPr>
            </m:ctrlPr>
          </m:radPr>
          <m:deg/>
          <m:e>
            <m:f>
              <m:fPr>
                <m:ctrlPr>
                  <w:rPr>
                    <w:rFonts w:ascii="Cambria Math" w:hAnsi="Cambria Math" w:eastAsia="Cambria Math" w:cs="Cambria Math"/>
                  </w:rPr>
                </m:ctrlPr>
              </m:fPr>
              <m:num>
                <m:r>
                  <w:rPr>
                    <w:rFonts w:ascii="Cambria Math" w:hAnsi="Cambria Math" w:eastAsia="Cambria Math" w:cs="Cambria Math"/>
                  </w:rPr>
                  <m:t>N</m:t>
                </m:r>
                <m:r>
                  <w:rPr>
                    <w:rFonts w:ascii="Cambria Math" w:hAnsi="Cambria Math" w:eastAsia="Cambria Math" w:cs="Cambria Math"/>
                    <w:lang w:val="fr-SN"/>
                  </w:rPr>
                  <m:t>-</m:t>
                </m:r>
                <m:r>
                  <w:rPr>
                    <w:rFonts w:ascii="Cambria Math" w:hAnsi="Cambria Math" w:eastAsia="Cambria Math" w:cs="Cambria Math"/>
                  </w:rPr>
                  <m:t>n</m:t>
                </m:r>
              </m:num>
              <m:den>
                <m:r>
                  <w:rPr>
                    <w:rFonts w:ascii="Cambria Math" w:hAnsi="Cambria Math" w:eastAsia="Cambria Math" w:cs="Cambria Math"/>
                  </w:rPr>
                  <m:t>N</m:t>
                </m:r>
                <m:r>
                  <w:rPr>
                    <w:rFonts w:ascii="Cambria Math" w:hAnsi="Cambria Math" w:eastAsia="Cambria Math" w:cs="Cambria Math"/>
                    <w:lang w:val="fr-SN"/>
                  </w:rPr>
                  <m:t>-1</m:t>
                </m:r>
              </m:den>
            </m:f>
          </m:e>
        </m:rad>
      </m:oMath>
      <w:r w:rsidRPr="007767AC">
        <w:rPr>
          <w:lang w:val="fr-SN"/>
        </w:rPr>
        <w:t xml:space="preserve"> for small populations, equation (1) becomes : </w:t>
      </w:r>
      <m:oMath>
        <m:r>
          <w:rPr>
            <w:rFonts w:ascii="Cambria Math" w:hAnsi="Cambria Math" w:eastAsia="Cambria Math" w:cs="Cambria Math"/>
          </w:rPr>
          <m:t>n</m:t>
        </m:r>
        <m:r>
          <w:rPr>
            <w:rFonts w:ascii="Cambria Math" w:hAnsi="Cambria Math" w:eastAsia="Cambria Math" w:cs="Cambria Math"/>
            <w:lang w:val="fr-SN"/>
          </w:rPr>
          <m:t>=</m:t>
        </m:r>
        <m:f>
          <m:fPr>
            <m:ctrlPr>
              <w:rPr>
                <w:rFonts w:ascii="Cambria Math" w:hAnsi="Cambria Math" w:eastAsia="Cambria Math" w:cs="Cambria Math"/>
              </w:rPr>
            </m:ctrlPr>
          </m:fPr>
          <m:num>
            <m:r>
              <w:rPr>
                <w:rFonts w:ascii="Cambria Math" w:hAnsi="Cambria Math" w:eastAsia="Cambria Math" w:cs="Cambria Math"/>
                <w:lang w:val="fr-SN"/>
              </w:rPr>
              <m:t>(</m:t>
            </m:r>
            <m:sSub>
              <m:sSubPr>
                <m:ctrlPr>
                  <w:rPr>
                    <w:rFonts w:ascii="Cambria Math" w:hAnsi="Cambria Math" w:eastAsia="Cambria Math" w:cs="Cambria Math"/>
                  </w:rPr>
                </m:ctrlPr>
              </m:sSubPr>
              <m:e>
                <m:r>
                  <w:rPr>
                    <w:rFonts w:ascii="Cambria Math" w:hAnsi="Cambria Math" w:eastAsia="Cambria Math" w:cs="Cambria Math"/>
                  </w:rPr>
                  <m:t>Z</m:t>
                </m:r>
              </m:e>
              <m:sub>
                <m:f>
                  <m:fPr>
                    <m:ctrlPr>
                      <w:rPr>
                        <w:rFonts w:ascii="Cambria Math" w:hAnsi="Cambria Math" w:eastAsia="Cambria Math" w:cs="Cambria Math"/>
                      </w:rPr>
                    </m:ctrlPr>
                  </m:fPr>
                  <m:num>
                    <m:r>
                      <w:rPr>
                        <w:rFonts w:ascii="Cambria Math" w:hAnsi="Cambria Math" w:eastAsia="Cambria Math" w:cs="Cambria Math"/>
                      </w:rPr>
                      <m:t>α</m:t>
                    </m:r>
                  </m:num>
                  <m:den>
                    <m:r>
                      <w:rPr>
                        <w:rFonts w:ascii="Cambria Math" w:hAnsi="Cambria Math" w:eastAsia="Cambria Math" w:cs="Cambria Math"/>
                        <w:lang w:val="fr-SN"/>
                      </w:rPr>
                      <m:t>2</m:t>
                    </m:r>
                  </m:den>
                </m:f>
              </m:sub>
            </m:sSub>
            <m:sSup>
              <m:sSupPr>
                <m:ctrlPr>
                  <w:rPr>
                    <w:rFonts w:ascii="Cambria Math" w:hAnsi="Cambria Math" w:eastAsia="Cambria Math" w:cs="Cambria Math"/>
                  </w:rPr>
                </m:ctrlPr>
              </m:sSupPr>
              <m:e>
                <m:r>
                  <w:rPr>
                    <w:rFonts w:ascii="Cambria Math" w:hAnsi="Cambria Math" w:eastAsia="Cambria Math" w:cs="Cambria Math"/>
                    <w:lang w:val="fr-SN"/>
                  </w:rPr>
                  <m:t>)</m:t>
                </m:r>
              </m:e>
              <m:sup>
                <m:r>
                  <w:rPr>
                    <w:rFonts w:ascii="Cambria Math" w:hAnsi="Cambria Math" w:eastAsia="Cambria Math" w:cs="Cambria Math"/>
                    <w:lang w:val="fr-SN"/>
                  </w:rPr>
                  <m:t>2</m:t>
                </m:r>
              </m:sup>
            </m:sSup>
            <m:r>
              <w:rPr>
                <w:rFonts w:ascii="Cambria Math" w:hAnsi="Cambria Math" w:eastAsia="Cambria Math" w:cs="Cambria Math"/>
                <w:lang w:val="fr-SN"/>
              </w:rPr>
              <m:t>*</m:t>
            </m:r>
            <m:r>
              <w:rPr>
                <w:rFonts w:ascii="Cambria Math" w:hAnsi="Cambria Math" w:eastAsia="Cambria Math" w:cs="Cambria Math"/>
              </w:rPr>
              <m:t>p</m:t>
            </m:r>
            <m:r>
              <w:rPr>
                <w:rFonts w:ascii="Cambria Math" w:hAnsi="Cambria Math" w:eastAsia="Cambria Math" w:cs="Cambria Math"/>
                <w:lang w:val="fr-SN"/>
              </w:rPr>
              <m:t>(1-</m:t>
            </m:r>
            <m:r>
              <w:rPr>
                <w:rFonts w:ascii="Cambria Math" w:hAnsi="Cambria Math" w:eastAsia="Cambria Math" w:cs="Cambria Math"/>
              </w:rPr>
              <m:t>p</m:t>
            </m:r>
            <m:r>
              <w:rPr>
                <w:rFonts w:ascii="Cambria Math" w:hAnsi="Cambria Math" w:eastAsia="Cambria Math" w:cs="Cambria Math"/>
                <w:lang w:val="fr-SN"/>
              </w:rPr>
              <m:t>)*</m:t>
            </m:r>
            <m:r>
              <w:rPr>
                <w:rFonts w:ascii="Cambria Math" w:hAnsi="Cambria Math" w:eastAsia="Cambria Math" w:cs="Cambria Math"/>
              </w:rPr>
              <m:t>N</m:t>
            </m:r>
          </m:num>
          <m:den>
            <m:r>
              <w:rPr>
                <w:rFonts w:ascii="Cambria Math" w:hAnsi="Cambria Math" w:eastAsia="Cambria Math" w:cs="Cambria Math"/>
                <w:lang w:val="fr-SN"/>
              </w:rPr>
              <m:t>(</m:t>
            </m:r>
            <m:sSub>
              <m:sSubPr>
                <m:ctrlPr>
                  <w:rPr>
                    <w:rFonts w:ascii="Cambria Math" w:hAnsi="Cambria Math" w:eastAsia="Cambria Math" w:cs="Cambria Math"/>
                  </w:rPr>
                </m:ctrlPr>
              </m:sSubPr>
              <m:e>
                <m:r>
                  <w:rPr>
                    <w:rFonts w:ascii="Cambria Math" w:hAnsi="Cambria Math" w:eastAsia="Cambria Math" w:cs="Cambria Math"/>
                  </w:rPr>
                  <m:t>Z</m:t>
                </m:r>
              </m:e>
              <m:sub>
                <m:f>
                  <m:fPr>
                    <m:ctrlPr>
                      <w:rPr>
                        <w:rFonts w:ascii="Cambria Math" w:hAnsi="Cambria Math" w:eastAsia="Cambria Math" w:cs="Cambria Math"/>
                      </w:rPr>
                    </m:ctrlPr>
                  </m:fPr>
                  <m:num>
                    <m:r>
                      <w:rPr>
                        <w:rFonts w:ascii="Cambria Math" w:hAnsi="Cambria Math" w:eastAsia="Cambria Math" w:cs="Cambria Math"/>
                      </w:rPr>
                      <m:t>α</m:t>
                    </m:r>
                  </m:num>
                  <m:den>
                    <m:r>
                      <w:rPr>
                        <w:rFonts w:ascii="Cambria Math" w:hAnsi="Cambria Math" w:eastAsia="Cambria Math" w:cs="Cambria Math"/>
                        <w:lang w:val="fr-SN"/>
                      </w:rPr>
                      <m:t>2</m:t>
                    </m:r>
                  </m:den>
                </m:f>
              </m:sub>
            </m:sSub>
            <m:sSup>
              <m:sSupPr>
                <m:ctrlPr>
                  <w:rPr>
                    <w:rFonts w:ascii="Cambria Math" w:hAnsi="Cambria Math" w:eastAsia="Cambria Math" w:cs="Cambria Math"/>
                  </w:rPr>
                </m:ctrlPr>
              </m:sSupPr>
              <m:e>
                <m:r>
                  <w:rPr>
                    <w:rFonts w:ascii="Cambria Math" w:hAnsi="Cambria Math" w:eastAsia="Cambria Math" w:cs="Cambria Math"/>
                    <w:lang w:val="fr-SN"/>
                  </w:rPr>
                  <m:t>)</m:t>
                </m:r>
              </m:e>
              <m:sup>
                <m:r>
                  <w:rPr>
                    <w:rFonts w:ascii="Cambria Math" w:hAnsi="Cambria Math" w:eastAsia="Cambria Math" w:cs="Cambria Math"/>
                    <w:lang w:val="fr-SN"/>
                  </w:rPr>
                  <m:t>2</m:t>
                </m:r>
              </m:sup>
            </m:sSup>
            <m:r>
              <w:rPr>
                <w:rFonts w:ascii="Cambria Math" w:hAnsi="Cambria Math" w:eastAsia="Cambria Math" w:cs="Cambria Math"/>
                <w:lang w:val="fr-SN"/>
              </w:rPr>
              <m:t>*</m:t>
            </m:r>
            <m:r>
              <w:rPr>
                <w:rFonts w:ascii="Cambria Math" w:hAnsi="Cambria Math" w:eastAsia="Cambria Math" w:cs="Cambria Math"/>
              </w:rPr>
              <m:t>p</m:t>
            </m:r>
            <m:r>
              <w:rPr>
                <w:rFonts w:ascii="Cambria Math" w:hAnsi="Cambria Math" w:eastAsia="Cambria Math" w:cs="Cambria Math"/>
                <w:lang w:val="fr-SN"/>
              </w:rPr>
              <m:t>(1-</m:t>
            </m:r>
            <m:r>
              <w:rPr>
                <w:rFonts w:ascii="Cambria Math" w:hAnsi="Cambria Math" w:eastAsia="Cambria Math" w:cs="Cambria Math"/>
              </w:rPr>
              <m:t>p</m:t>
            </m:r>
            <m:r>
              <w:rPr>
                <w:rFonts w:ascii="Cambria Math" w:hAnsi="Cambria Math" w:eastAsia="Cambria Math" w:cs="Cambria Math"/>
                <w:lang w:val="fr-SN"/>
              </w:rPr>
              <m:t>)+(</m:t>
            </m:r>
            <m:r>
              <w:rPr>
                <w:rFonts w:ascii="Cambria Math" w:hAnsi="Cambria Math" w:eastAsia="Cambria Math" w:cs="Cambria Math"/>
              </w:rPr>
              <m:t>N</m:t>
            </m:r>
            <m:r>
              <w:rPr>
                <w:rFonts w:ascii="Cambria Math" w:hAnsi="Cambria Math" w:eastAsia="Cambria Math" w:cs="Cambria Math"/>
                <w:lang w:val="fr-SN"/>
              </w:rPr>
              <m:t>-1)</m:t>
            </m:r>
            <m:sSup>
              <m:sSupPr>
                <m:ctrlPr>
                  <w:rPr>
                    <w:rFonts w:ascii="Cambria Math" w:hAnsi="Cambria Math" w:eastAsia="Cambria Math" w:cs="Cambria Math"/>
                  </w:rPr>
                </m:ctrlPr>
              </m:sSupPr>
              <m:e>
                <m:r>
                  <w:rPr>
                    <w:rFonts w:ascii="Cambria Math" w:hAnsi="Cambria Math" w:eastAsia="Cambria Math" w:cs="Cambria Math"/>
                  </w:rPr>
                  <m:t>e</m:t>
                </m:r>
              </m:e>
              <m:sup>
                <m:r>
                  <w:rPr>
                    <w:rFonts w:ascii="Cambria Math" w:hAnsi="Cambria Math" w:eastAsia="Cambria Math" w:cs="Cambria Math"/>
                    <w:lang w:val="fr-SN"/>
                  </w:rPr>
                  <m:t>2</m:t>
                </m:r>
              </m:sup>
            </m:sSup>
          </m:den>
        </m:f>
      </m:oMath>
    </w:p>
    <w:p w:rsidRPr="007767AC" w:rsidR="00393069" w:rsidP="00393069" w:rsidRDefault="00393069" w14:paraId="78D4DD03" w14:textId="77777777">
      <w:pPr>
        <w:rPr>
          <w:lang w:val="fr-SN"/>
        </w:rPr>
      </w:pPr>
      <w:r w:rsidRPr="007767AC">
        <w:rPr>
          <w:lang w:val="fr-SN"/>
        </w:rPr>
        <w:t xml:space="preserve">Where:</w:t>
      </w:r>
    </w:p>
    <w:p w:rsidRPr="00401521" w:rsidR="00393069" w:rsidP="00393069" w:rsidRDefault="00393069" w14:paraId="192FA3F1" w14:textId="1DBDC73E">
      <w:pPr>
        <w:rPr>
          <w:rFonts w:eastAsiaTheme="minorHAnsi"/>
        </w:rPr>
      </w:pPr>
      <w:r w:rsidRPr="00401521">
        <w:rPr>
          <w:rFonts w:eastAsiaTheme="minorHAnsi"/>
        </w:rPr>
        <w:t xml:space="preserve">N is the total number of pastoral households, equal to 6999 </w:t>
      </w:r>
      <w:r w:rsidRPr="00401521">
        <w:rPr>
          <w:rFonts w:eastAsiaTheme="minorHAnsi"/>
        </w:rPr>
        <w:t xml:space="preserve">(the number of pastoral households in the communes of </w:t>
      </w:r>
      <w:r>
        <w:rPr>
          <w:rFonts w:eastAsiaTheme="minorHAnsi"/>
        </w:rPr>
        <w:t xml:space="preserve">Velingara </w:t>
      </w:r>
      <w:r w:rsidRPr="00401521">
        <w:rPr>
          <w:rFonts w:eastAsiaTheme="minorHAnsi"/>
        </w:rPr>
        <w:t xml:space="preserve">in Ranérou, Tess </w:t>
      </w:r>
      <w:del w:author="MOR NGOM" w:date="2021-05-29T12:01:00Z" w:id="688">
        <w:r w:rsidDel="009D376A">
          <w:rPr>
            <w:rFonts w:eastAsiaTheme="minorHAnsi"/>
          </w:rPr>
          <w:delText>e</w:delText>
        </w:r>
      </w:del>
      <w:r>
        <w:rPr>
          <w:rFonts w:eastAsiaTheme="minorHAnsi"/>
        </w:rPr>
        <w:t xml:space="preserve">ekré </w:t>
      </w:r>
      <w:r w:rsidRPr="00401521">
        <w:rPr>
          <w:rFonts w:eastAsiaTheme="minorHAnsi"/>
        </w:rPr>
        <w:t xml:space="preserve">and </w:t>
      </w:r>
      <w:r>
        <w:rPr>
          <w:rFonts w:eastAsiaTheme="minorHAnsi"/>
        </w:rPr>
        <w:t xml:space="preserve">Thieul </w:t>
      </w:r>
      <w:r w:rsidRPr="00401521">
        <w:rPr>
          <w:rFonts w:eastAsiaTheme="minorHAnsi"/>
        </w:rPr>
        <w:t xml:space="preserve">in Linguère and </w:t>
      </w:r>
      <w:r>
        <w:rPr>
          <w:rFonts w:eastAsiaTheme="minorHAnsi"/>
        </w:rPr>
        <w:t xml:space="preserve">Mbane </w:t>
      </w:r>
      <w:r w:rsidRPr="00401521">
        <w:rPr>
          <w:rFonts w:eastAsiaTheme="minorHAnsi"/>
        </w:rPr>
        <w:t xml:space="preserve">in Dagana, </w:t>
      </w:r>
      <w:r w:rsidRPr="00401521">
        <w:rPr>
          <w:rFonts w:eastAsiaTheme="minorHAnsi"/>
        </w:rPr>
        <w:t xml:space="preserve">RGPH 2013, ANSD);</w:t>
      </w:r>
    </w:p>
    <w:p w:rsidRPr="007767AC" w:rsidR="00393069" w:rsidP="00393069" w:rsidRDefault="00393069" w14:paraId="53B12519" w14:textId="77777777">
      <w:pPr>
        <w:rPr>
          <w:lang w:val="fr-SN"/>
        </w:rPr>
      </w:pPr>
      <w:r w:rsidRPr="007767AC">
        <w:rPr>
          <w:lang w:val="fr-SN"/>
        </w:rPr>
        <w:t xml:space="preserve">);</w:t>
      </w:r>
    </w:p>
    <w:p w:rsidRPr="007767AC" w:rsidR="00393069" w:rsidP="00393069" w:rsidRDefault="00393069" w14:paraId="4DE91409" w14:textId="77777777">
      <w:pPr>
        <w:rPr>
          <w:lang w:val="fr-SN"/>
        </w:rPr>
      </w:pPr>
      <w:r w:rsidRPr="007767AC">
        <w:rPr>
          <w:lang w:val="fr-SN"/>
        </w:rPr>
        <w:t xml:space="preserve">p is the proportion of vulnerable pastoral households. To ensure that the sample is representative, we set p=0.5 ;</w:t>
      </w:r>
    </w:p>
    <w:p w:rsidRPr="007767AC" w:rsidR="00393069" w:rsidP="00393069" w:rsidRDefault="00393069" w14:paraId="01B282F4" w14:textId="77777777">
      <w:pPr>
        <w:rPr>
          <w:lang w:val="fr-SN"/>
        </w:rPr>
      </w:pPr>
      <w:r w:rsidRPr="007767AC">
        <w:rPr>
          <w:lang w:val="fr-SN"/>
        </w:rPr>
        <w:t xml:space="preserve">e is the margin of error or accuracy level set at 5%.</w:t>
      </w:r>
    </w:p>
    <w:p w:rsidRPr="007767AC" w:rsidR="00393069" w:rsidP="00393069" w:rsidRDefault="00566EEB" w14:paraId="38566A69" w14:textId="77777777">
      <w:pPr>
        <w:rPr>
          <w:lang w:val="fr-SN"/>
        </w:rPr>
      </w:pPr>
      <m:oMath>
        <m:sSub>
          <m:sSubPr>
            <m:ctrlPr>
              <w:rPr>
                <w:rFonts w:ascii="Cambria Math" w:hAnsi="Cambria Math" w:eastAsia="Cambria Math" w:cs="Cambria Math"/>
              </w:rPr>
            </m:ctrlPr>
          </m:sSubPr>
          <m:e>
            <m:r>
              <w:rPr>
                <w:rFonts w:ascii="Cambria Math" w:hAnsi="Cambria Math" w:eastAsia="Cambria Math" w:cs="Cambria Math"/>
              </w:rPr>
              <m:t>Z</m:t>
            </m:r>
          </m:e>
          <m:sub>
            <m:f>
              <m:fPr>
                <m:ctrlPr>
                  <w:rPr>
                    <w:rFonts w:ascii="Cambria Math" w:hAnsi="Cambria Math" w:eastAsia="Cambria Math" w:cs="Cambria Math"/>
                  </w:rPr>
                </m:ctrlPr>
              </m:fPr>
              <m:num>
                <m:r>
                  <w:rPr>
                    <w:rFonts w:ascii="Cambria Math" w:hAnsi="Cambria Math" w:eastAsia="Cambria Math" w:cs="Cambria Math"/>
                  </w:rPr>
                  <m:t>α</m:t>
                </m:r>
              </m:num>
              <m:den>
                <m:r>
                  <w:rPr>
                    <w:rFonts w:ascii="Cambria Math" w:hAnsi="Cambria Math" w:eastAsia="Cambria Math" w:cs="Cambria Math"/>
                    <w:lang w:val="fr-SN"/>
                  </w:rPr>
                  <m:t>2</m:t>
                </m:r>
              </m:den>
            </m:f>
          </m:sub>
        </m:sSub>
        <m:r>
          <w:rPr>
            <w:rFonts w:ascii="Cambria Math" w:hAnsi="Cambria Math" w:eastAsia="Cambria Math" w:cs="Cambria Math"/>
            <w:lang w:val="fr-SN"/>
          </w:rPr>
          <m:t xml:space="preserve">  </m:t>
        </m:r>
      </m:oMath>
      <w:r w:rsidRPr="007767AC" w:rsidR="00393069">
        <w:rPr>
          <w:lang w:val="fr-SN"/>
        </w:rPr>
        <w:t xml:space="preserve">is equal to 2.326 for </w:t>
      </w:r>
      <w:r w:rsidR="00393069">
        <w:t xml:space="preserve">α </w:t>
      </w:r>
      <w:r w:rsidRPr="007767AC" w:rsidR="00393069">
        <w:rPr>
          <w:lang w:val="fr-SN"/>
        </w:rPr>
        <w:t xml:space="preserve">fixed with a threshold of 98% (two-tailed test);</w:t>
      </w:r>
    </w:p>
    <w:p w:rsidRPr="007767AC" w:rsidR="00393069" w:rsidP="00393069" w:rsidRDefault="00393069" w14:paraId="663D1895" w14:textId="77777777">
      <w:pPr>
        <w:rPr>
          <w:lang w:val="fr-SN"/>
        </w:rPr>
      </w:pPr>
      <w:r w:rsidRPr="007767AC">
        <w:rPr>
          <w:lang w:val="fr-SN"/>
        </w:rPr>
        <w:t xml:space="preserve">Replacing the different values we obtain :</w:t>
      </w:r>
    </w:p>
    <w:p w:rsidRPr="007767AC" w:rsidR="00393069" w:rsidP="00393069" w:rsidRDefault="00393069" w14:paraId="50E50630" w14:textId="7C76DB49">
      <w:pPr>
        <w:rPr>
          <w:lang w:val="fr-SN"/>
        </w:rPr>
      </w:pPr>
      <w:r w:rsidRPr="007767AC">
        <w:rPr>
          <w:lang w:val="fr-SN"/>
        </w:rPr>
        <w:t xml:space="preserve">                            </w:t>
      </w:r>
      <m:oMath>
        <m:r>
          <w:rPr>
            <w:rFonts w:ascii="Cambria Math" w:hAnsi="Cambria Math" w:eastAsia="Cambria Math" w:cs="Cambria Math"/>
          </w:rPr>
          <m:t>n</m:t>
        </m:r>
        <m:r>
          <w:rPr>
            <w:rFonts w:ascii="Cambria Math" w:hAnsi="Cambria Math" w:eastAsia="Cambria Math" w:cs="Cambria Math"/>
            <w:lang w:val="fr-SN"/>
          </w:rPr>
          <m:t>=</m:t>
        </m:r>
        <m:f>
          <m:fPr>
            <m:ctrlPr>
              <w:rPr>
                <w:rFonts w:ascii="Cambria Math" w:hAnsi="Cambria Math" w:eastAsia="Cambria Math" w:cs="Cambria Math"/>
              </w:rPr>
            </m:ctrlPr>
          </m:fPr>
          <m:num>
            <m:r>
              <w:rPr>
                <w:rFonts w:ascii="Cambria Math" w:hAnsi="Cambria Math" w:eastAsia="Cambria Math" w:cs="Cambria Math"/>
                <w:lang w:val="fr-SN"/>
              </w:rPr>
              <m:t>(2.326^2*0.5(1-0.5)*6999</m:t>
            </m:r>
          </m:num>
          <m:den>
            <m:r>
              <w:rPr>
                <w:rFonts w:ascii="Cambria Math" w:hAnsi="Cambria Math" w:eastAsia="Cambria Math" w:cs="Cambria Math"/>
                <w:lang w:val="fr-SN"/>
              </w:rPr>
              <m:t>(</m:t>
            </m:r>
            <m:sSup>
              <m:sSupPr>
                <m:ctrlPr>
                  <w:rPr>
                    <w:rFonts w:ascii="Cambria Math" w:hAnsi="Cambria Math" w:eastAsia="Cambria Math" w:cs="Cambria Math"/>
                  </w:rPr>
                </m:ctrlPr>
              </m:sSupPr>
              <m:e>
                <m:r>
                  <w:rPr>
                    <w:rFonts w:ascii="Cambria Math" w:hAnsi="Cambria Math" w:eastAsia="Cambria Math" w:cs="Cambria Math"/>
                    <w:lang w:val="fr-SN"/>
                  </w:rPr>
                  <m:t>2.326</m:t>
                </m:r>
              </m:e>
              <m:sup>
                <m:r>
                  <w:rPr>
                    <w:rFonts w:ascii="Cambria Math" w:hAnsi="Cambria Math" w:eastAsia="Cambria Math" w:cs="Cambria Math"/>
                    <w:lang w:val="fr-SN"/>
                  </w:rPr>
                  <m:t>2</m:t>
                </m:r>
              </m:sup>
            </m:sSup>
            <m:r>
              <w:rPr>
                <w:rFonts w:ascii="Cambria Math" w:hAnsi="Cambria Math" w:eastAsia="Cambria Math" w:cs="Cambria Math"/>
                <w:lang w:val="fr-SN"/>
              </w:rPr>
              <m:t>*0.5</m:t>
            </m:r>
            <m:d>
              <m:dPr>
                <m:ctrlPr>
                  <w:rPr>
                    <w:rFonts w:ascii="Cambria Math" w:hAnsi="Cambria Math" w:eastAsia="Cambria Math" w:cs="Cambria Math"/>
                  </w:rPr>
                </m:ctrlPr>
              </m:dPr>
              <m:e>
                <m:r>
                  <w:rPr>
                    <w:rFonts w:ascii="Cambria Math" w:hAnsi="Cambria Math" w:eastAsia="Cambria Math" w:cs="Cambria Math"/>
                    <w:lang w:val="fr-SN"/>
                  </w:rPr>
                  <m:t>1-0.5</m:t>
                </m:r>
              </m:e>
            </m:d>
            <m:r>
              <w:rPr>
                <w:rFonts w:ascii="Cambria Math" w:hAnsi="Cambria Math" w:eastAsia="Cambria Math" w:cs="Cambria Math"/>
                <w:lang w:val="fr-SN"/>
              </w:rPr>
              <m:t>+</m:t>
            </m:r>
            <m:d>
              <m:dPr>
                <m:ctrlPr>
                  <w:rPr>
                    <w:rFonts w:ascii="Cambria Math" w:hAnsi="Cambria Math" w:eastAsia="Cambria Math" w:cs="Cambria Math"/>
                  </w:rPr>
                </m:ctrlPr>
              </m:dPr>
              <m:e>
                <m:r>
                  <w:rPr>
                    <w:rFonts w:ascii="Cambria Math" w:hAnsi="Cambria Math" w:eastAsia="Cambria Math" w:cs="Cambria Math"/>
                    <w:lang w:val="fr-SN"/>
                  </w:rPr>
                  <m:t>6999-1</m:t>
                </m:r>
              </m:e>
            </m:d>
            <m:r>
              <w:rPr>
                <w:rFonts w:ascii="Cambria Math" w:hAnsi="Cambria Math" w:eastAsia="Cambria Math" w:cs="Cambria Math"/>
                <w:lang w:val="fr-SN"/>
              </w:rPr>
              <m:t>*0.05^2</m:t>
            </m:r>
          </m:den>
        </m:f>
      </m:oMath>
      <w:r w:rsidRPr="007767AC">
        <w:rPr>
          <w:lang w:val="fr-SN"/>
        </w:rPr>
        <w:t xml:space="preserve">This </w:t>
      </w:r>
      <w:r w:rsidRPr="007767AC">
        <w:rPr>
          <w:lang w:val="fr-SN"/>
        </w:rPr>
        <w:t xml:space="preserve">represents 7</w:t>
      </w:r>
      <w:ins w:author="Ndeye Fatou Faye" w:date="2021-05-29T18:13:00Z" w:id="689">
        <w:r w:rsidR="0010562F">
          <w:rPr>
            <w:lang w:val="fr-SN"/>
          </w:rPr>
          <w:t xml:space="preserve">.</w:t>
        </w:r>
      </w:ins>
      <w:del w:author="Ndeye Fatou Faye" w:date="2021-05-29T18:13:00Z" w:id="690">
        <w:r w:rsidRPr="007767AC" w:rsidDel="0010562F">
          <w:rPr>
            <w:lang w:val="fr-SN"/>
          </w:rPr>
          <w:delText>.</w:delText>
        </w:r>
      </w:del>
      <w:r>
        <w:rPr>
          <w:lang w:val="fr-SN"/>
        </w:rPr>
        <w:t xml:space="preserve">18% </w:t>
      </w:r>
      <w:r w:rsidRPr="007767AC">
        <w:rPr>
          <w:lang w:val="fr-SN"/>
        </w:rPr>
        <w:t xml:space="preserve">of the number of pastoral households in the four communes.</w:t>
      </w:r>
    </w:p>
    <w:p w:rsidRPr="007767AC" w:rsidR="00393069" w:rsidP="00393069" w:rsidRDefault="00393069" w14:paraId="7D2B3527" w14:textId="77777777">
      <w:pPr>
        <w:rPr>
          <w:lang w:val="fr-SN"/>
        </w:rPr>
      </w:pPr>
    </w:p>
    <w:p w:rsidR="00393069" w:rsidRDefault="00DB2E4A" w14:paraId="7DA31193" w14:textId="36817A9A">
      <w:pPr>
        <w:pStyle w:val="Titre4"/>
        <w:pPrChange w:author="Mamadou Bobo Barry" w:date="2021-05-29T20:22:00Z" w:id="691">
          <w:pPr>
            <w:pStyle w:val="Titre3"/>
            <w:numPr>
              <w:numId w:val="7"/>
            </w:numPr>
            <w:tabs>
              <w:tab w:val="clear" w:pos="720"/>
            </w:tabs>
            <w:ind w:hanging="360"/>
          </w:pPr>
        </w:pPrChange>
      </w:pPr>
      <w:bookmarkStart w:name="_Toc73164002" w:id="692"/>
      <w:ins w:author="Mamadou Bobo Barry" w:date="2021-05-29T20:22:00Z" w:id="693">
        <w:r>
          <w:t xml:space="preserve">4.2.5.4 </w:t>
        </w:r>
      </w:ins>
      <w:r w:rsidR="00393069">
        <w:t xml:space="preserve">Survey design </w:t>
      </w:r>
      <w:bookmarkEnd w:id="692"/>
    </w:p>
    <w:p w:rsidRPr="007767AC" w:rsidR="00393069" w:rsidP="00393069" w:rsidRDefault="00393069" w14:paraId="73E630B5" w14:textId="28FA2503">
      <w:pPr>
        <w:rPr>
          <w:lang w:val="fr-SN"/>
        </w:rPr>
      </w:pPr>
      <w:r w:rsidRPr="007767AC">
        <w:rPr>
          <w:lang w:val="fr-SN"/>
        </w:rPr>
        <w:t xml:space="preserve">The method of drawing will be </w:t>
      </w:r>
      <w:ins w:author="MOR NGOM" w:date="2021-05-29T12:02:00Z" w:id="694">
        <w:r w:rsidR="009D376A">
          <w:rPr>
            <w:lang w:val="fr-SN"/>
          </w:rPr>
          <w:t xml:space="preserve">in </w:t>
        </w:r>
      </w:ins>
      <w:del w:author="MOR NGOM" w:date="2021-05-29T12:02:00Z" w:id="695">
        <w:r w:rsidRPr="007767AC" w:rsidDel="009D376A">
          <w:rPr>
            <w:lang w:val="fr-SN"/>
          </w:rPr>
          <w:delText xml:space="preserve">en </w:delText>
        </w:r>
      </w:del>
      <w:r w:rsidRPr="007767AC">
        <w:rPr>
          <w:lang w:val="fr-SN"/>
        </w:rPr>
        <w:t xml:space="preserve">two stages: </w:t>
      </w:r>
    </w:p>
    <w:p w:rsidRPr="007767AC" w:rsidR="00393069" w:rsidP="00393069" w:rsidRDefault="00393069" w14:paraId="60E776C7" w14:textId="2F0F9647">
      <w:pPr>
        <w:rPr>
          <w:lang w:val="fr-SN"/>
        </w:rPr>
      </w:pPr>
      <w:r w:rsidRPr="007767AC">
        <w:rPr>
          <w:lang w:val="fr-SN"/>
        </w:rPr>
        <w:t xml:space="preserve">The first stage consists of drawing villages with unequal probabilities proportional to their size with a discount. </w:t>
      </w:r>
      <w:del w:author="Ndeye Fatou Faye" w:date="2021-05-29T18:14:00Z" w:id="696">
        <w:r w:rsidRPr="007767AC" w:rsidDel="0010562F">
          <w:rPr>
            <w:lang w:val="fr-SN"/>
          </w:rPr>
          <w:delText>Notons p</w:delText>
        </w:r>
        <w:r w:rsidRPr="007767AC" w:rsidDel="0010562F">
          <w:rPr>
            <w:vertAlign w:val="subscript"/>
            <w:lang w:val="fr-SN"/>
          </w:rPr>
          <w:delText xml:space="preserve">i  </w:delText>
        </w:r>
        <w:r w:rsidRPr="007767AC" w:rsidDel="0010562F">
          <w:rPr>
            <w:lang w:val="fr-SN"/>
          </w:rPr>
          <w:delText xml:space="preserve">la probabilité de tirer un village </w:delText>
        </w:r>
      </w:del>
      <w:r w:rsidRPr="007767AC">
        <w:rPr>
          <w:lang w:val="fr-SN"/>
        </w:rPr>
        <w:t xml:space="preserve">i.</w:t>
      </w:r>
    </w:p>
    <w:p w:rsidRPr="007767AC" w:rsidR="00393069" w:rsidDel="0010562F" w:rsidP="00393069" w:rsidRDefault="00393069" w14:paraId="2AC4A735" w14:textId="07931729">
      <w:pPr>
        <w:rPr>
          <w:del w:author="Ndeye Fatou Faye" w:date="2021-05-29T18:14:00Z" w:id="697"/>
          <w:lang w:val="fr-SN"/>
        </w:rPr>
      </w:pPr>
      <w:r w:rsidRPr="007767AC">
        <w:rPr>
          <w:lang w:val="fr-SN"/>
        </w:rPr>
        <w:t xml:space="preserve">In the second stage, households are drawn with equal probability and without discount from the villages selected in the first stage. </w:t>
      </w:r>
      <w:del w:author="Ndeye Fatou Faye" w:date="2021-05-29T18:14:00Z" w:id="698">
        <w:r w:rsidRPr="007767AC" w:rsidDel="0010562F">
          <w:rPr>
            <w:lang w:val="fr-SN"/>
          </w:rPr>
          <w:delText>Notons p</w:delText>
        </w:r>
        <w:r w:rsidRPr="007767AC" w:rsidDel="0010562F">
          <w:rPr>
            <w:vertAlign w:val="subscript"/>
            <w:lang w:val="fr-SN"/>
          </w:rPr>
          <w:delText>j</w:delText>
        </w:r>
        <w:r w:rsidRPr="007767AC" w:rsidDel="0010562F">
          <w:rPr>
            <w:lang w:val="fr-SN"/>
          </w:rPr>
          <w:delText xml:space="preserve"> la probabilité de tirer le ménage j.</w:delText>
        </w:r>
      </w:del>
    </w:p>
    <w:p w:rsidR="00393069" w:rsidDel="0010562F" w:rsidP="00393069" w:rsidRDefault="00393069" w14:paraId="554F59D8" w14:textId="30EC32FF">
      <w:pPr>
        <w:rPr>
          <w:del w:author="Ndeye Fatou Faye" w:date="2021-05-29T18:14:00Z" w:id="699"/>
          <w:rFonts w:ascii="Arial" w:hAnsi="Arial" w:eastAsia="Arial" w:cs="Arial"/>
          <w:b/>
          <w:lang w:val="fr-SN"/>
        </w:rPr>
      </w:pPr>
    </w:p>
    <w:p w:rsidRPr="0097317A" w:rsidR="00393069" w:rsidRDefault="005104BC" w14:paraId="60369925" w14:textId="4EDE1004">
      <w:pPr>
        <w:pStyle w:val="Titre4"/>
        <w:rPr>
          <w:rFonts w:eastAsia="Arial"/>
          <w:lang w:val="fr-SN"/>
        </w:rPr>
        <w:pPrChange w:author="Mamadou Bobo Barry" w:date="2021-05-29T20:22:00Z" w:id="700">
          <w:pPr>
            <w:pStyle w:val="Titre3"/>
            <w:numPr>
              <w:numId w:val="7"/>
            </w:numPr>
            <w:tabs>
              <w:tab w:val="clear" w:pos="720"/>
            </w:tabs>
            <w:ind w:hanging="360"/>
          </w:pPr>
        </w:pPrChange>
      </w:pPr>
      <w:bookmarkStart w:name="_Toc73164003" w:id="701"/>
      <w:ins w:author="Mamadou Bobo Barry" w:date="2021-05-29T20:22:00Z" w:id="702">
        <w:r>
          <w:rPr>
            <w:rFonts w:eastAsia="Arial"/>
            <w:lang w:val="fr-SN"/>
          </w:rPr>
          <w:t xml:space="preserve">4.2.5.5 </w:t>
        </w:r>
      </w:ins>
      <w:r w:rsidRPr="0097317A" w:rsidR="00393069">
        <w:rPr>
          <w:rFonts w:eastAsia="Arial"/>
          <w:lang w:val="fr-SN"/>
        </w:rPr>
        <w:t xml:space="preserve">The survey mechanism </w:t>
      </w:r>
      <w:bookmarkEnd w:id="701"/>
    </w:p>
    <w:p w:rsidR="00393069" w:rsidP="00393069" w:rsidRDefault="00393069" w14:paraId="299E0CF0" w14:textId="77777777">
      <w:pPr>
        <w:rPr>
          <w:rFonts w:eastAsia="Arial" w:cs="Arial"/>
          <w:lang w:val="fr-SN"/>
        </w:rPr>
      </w:pPr>
      <w:r>
        <w:rPr>
          <w:rFonts w:eastAsia="Arial" w:cs="Arial"/>
          <w:lang w:val="fr-SN"/>
        </w:rPr>
        <w:t xml:space="preserve">The survey system will consist of interviewers and supervisors. For the selected sample, a team of 20 interviewers will be mobilised at a rate of two questionnaires per day. The preparation of the survey will require four days of training for the interviewers. A statistician will be mobilised to implement the questionnaire in the tablets, monitor the surveys, clean the database and process the data. </w:t>
      </w:r>
    </w:p>
    <w:p w:rsidR="00393069" w:rsidP="00393069" w:rsidRDefault="00393069" w14:paraId="2F632DA1" w14:textId="77777777">
      <w:pPr>
        <w:rPr>
          <w:rFonts w:eastAsia="Arial" w:cs="Arial"/>
          <w:lang w:val="fr-SN"/>
        </w:rPr>
      </w:pPr>
    </w:p>
    <w:p w:rsidR="00393069" w:rsidP="00393069" w:rsidRDefault="0010562F" w14:paraId="0ADA362F" w14:textId="3A406AFD">
      <w:pPr>
        <w:rPr>
          <w:ins w:author="Ndeye Fatou Faye" w:date="2021-05-29T18:15:00Z" w:id="703"/>
          <w:rFonts w:eastAsia="Arial" w:cs="Arial"/>
          <w:lang w:val="fr-SN"/>
        </w:rPr>
      </w:pPr>
      <w:ins w:author="Ndeye Fatou Faye" w:date="2021-05-29T18:14:00Z" w:id="704">
        <w:r>
          <w:rPr>
            <w:rFonts w:eastAsia="Arial" w:cs="Arial"/>
            <w:lang w:val="fr-SN"/>
          </w:rPr>
          <w:t xml:space="preserve">Congratulations on this well written document. </w:t>
        </w:r>
      </w:ins>
      <w:ins w:author="Ndeye Fatou Faye" w:date="2021-05-29T18:15:00Z" w:id="705">
        <w:r>
          <w:rPr>
            <w:rFonts w:eastAsia="Arial" w:cs="Arial"/>
            <w:lang w:val="fr-SN"/>
          </w:rPr>
          <w:t xml:space="preserve">There is a lot of useful information. Below are some general suggestions:</w:t>
        </w:r>
      </w:ins>
    </w:p>
    <w:p w:rsidR="0010562F" w:rsidRDefault="0010562F" w14:paraId="54553F28" w14:textId="5E911D9E">
      <w:pPr>
        <w:pStyle w:val="Paragraphedeliste"/>
        <w:numPr>
          <w:ilvl w:val="0"/>
          <w:numId w:val="18"/>
        </w:numPr>
        <w:rPr>
          <w:ins w:author="Ndeye Fatou Faye" w:date="2021-05-29T18:15:00Z" w:id="706"/>
          <w:rFonts w:eastAsia="Arial" w:cs="Arial"/>
          <w:lang w:val="fr-SN"/>
        </w:rPr>
        <w:pPrChange w:author="Ndeye Fatou Faye" w:date="2021-05-29T18:15:00Z" w:id="707">
          <w:pPr/>
        </w:pPrChange>
      </w:pPr>
      <w:ins w:author="Ndeye Fatou Faye" w:date="2021-05-29T18:15:00Z" w:id="708">
        <w:r>
          <w:rPr>
            <w:rFonts w:eastAsia="Arial" w:cs="Arial"/>
            <w:lang w:val="fr-SN"/>
          </w:rPr>
          <w:t xml:space="preserve">Increase the line spacing of the text a little as it is difficult to read in this format. </w:t>
        </w:r>
      </w:ins>
    </w:p>
    <w:p w:rsidRPr="0010562F" w:rsidR="0010562F" w:rsidRDefault="0010562F" w14:paraId="153394DC" w14:textId="0F806124">
      <w:pPr>
        <w:pStyle w:val="Paragraphedeliste"/>
        <w:numPr>
          <w:ilvl w:val="0"/>
          <w:numId w:val="18"/>
        </w:numPr>
        <w:rPr>
          <w:rFonts w:eastAsia="Arial" w:cs="Arial"/>
          <w:lang w:val="fr-SN"/>
        </w:rPr>
        <w:pPrChange w:author="Ndeye Fatou Faye" w:date="2021-05-29T18:16:00Z" w:id="709">
          <w:pPr/>
        </w:pPrChange>
      </w:pPr>
      <w:ins w:author="Ndeye Fatou Faye" w:date="2021-05-29T18:16:00Z" w:id="710">
        <w:r>
          <w:rPr>
            <w:rFonts w:eastAsia="Arial" w:cs="Arial"/>
            <w:lang w:val="fr-SN"/>
          </w:rPr>
          <w:t xml:space="preserve">Better highlighting of </w:t>
        </w:r>
      </w:ins>
      <w:ins w:author="Ndeye Fatou Faye" w:date="2021-05-29T18:17:00Z" w:id="711">
        <w:r>
          <w:rPr>
            <w:rFonts w:eastAsia="Arial" w:cs="Arial"/>
            <w:lang w:val="fr-SN"/>
          </w:rPr>
          <w:t xml:space="preserve">title </w:t>
        </w:r>
      </w:ins>
      <w:ins w:author="Ndeye Fatou Faye" w:date="2021-05-29T18:16:00Z" w:id="710">
        <w:r>
          <w:rPr>
            <w:rFonts w:eastAsia="Arial" w:cs="Arial"/>
            <w:lang w:val="fr-SN"/>
          </w:rPr>
          <w:t xml:space="preserve">levels </w:t>
        </w:r>
      </w:ins>
      <w:ins w:author="Ndeye Fatou Faye" w:date="2021-05-29T18:16:00Z" w:id="712">
        <w:r>
          <w:rPr>
            <w:rFonts w:eastAsia="Arial" w:cs="Arial"/>
            <w:lang w:val="fr-SN"/>
          </w:rPr>
          <w:t xml:space="preserve">by spacing them out (I started by capitalizing title 1)</w:t>
        </w:r>
      </w:ins>
    </w:p>
    <w:p w:rsidRPr="007767AC" w:rsidR="00393069" w:rsidP="00393069" w:rsidRDefault="00393069" w14:paraId="705D617E" w14:textId="77777777">
      <w:pPr>
        <w:rPr>
          <w:lang w:val="fr-SN"/>
        </w:rPr>
      </w:pPr>
    </w:p>
    <w:p w:rsidR="00006EA8" w:rsidRDefault="005104BC" w14:paraId="155ED2C2" w14:textId="699F6AD2">
      <w:pPr>
        <w:pStyle w:val="Titre4"/>
        <w:rPr>
          <w:ins w:author="Mamadou Bobo Barry" w:date="2021-05-29T19:46:00Z" w:id="713"/>
          <w:rFonts w:eastAsia="Arial"/>
          <w:lang w:val="fr-SN"/>
        </w:rPr>
        <w:pPrChange w:author="Mamadou Bobo Barry" w:date="2021-05-29T20:23:00Z" w:id="714">
          <w:pPr>
            <w:pStyle w:val="Titre3"/>
            <w:numPr>
              <w:numId w:val="7"/>
            </w:numPr>
            <w:tabs>
              <w:tab w:val="clear" w:pos="720"/>
            </w:tabs>
            <w:ind w:hanging="360"/>
          </w:pPr>
        </w:pPrChange>
      </w:pPr>
      <w:ins w:author="Mamadou Bobo Barry" w:date="2021-05-29T20:23:00Z" w:id="715">
        <w:r>
          <w:rPr>
            <w:rFonts w:eastAsia="Arial"/>
            <w:lang w:val="fr-SN"/>
          </w:rPr>
          <w:t xml:space="preserve">4.2.5.6 </w:t>
        </w:r>
      </w:ins>
      <w:ins w:author="Mamadou Bobo Barry" w:date="2021-05-29T19:46:00Z" w:id="716">
        <w:r w:rsidR="00006EA8">
          <w:rPr>
            <w:rFonts w:eastAsia="Arial"/>
            <w:lang w:val="fr-SN"/>
          </w:rPr>
          <w:t xml:space="preserve">Drawn sample</w:t>
        </w:r>
      </w:ins>
    </w:p>
    <w:p w:rsidR="00006EA8" w:rsidP="00006EA8" w:rsidRDefault="00006EA8" w14:paraId="71C81126" w14:textId="77777777">
      <w:pPr>
        <w:rPr>
          <w:ins w:author="Mamadou Bobo Barry" w:date="2021-05-29T19:46:00Z" w:id="717"/>
          <w:rFonts w:eastAsia="Arial" w:cs="Arial"/>
          <w:lang w:val="fr-SN"/>
        </w:rPr>
      </w:pPr>
    </w:p>
    <w:p w:rsidRPr="004379B6" w:rsidR="00006EA8" w:rsidP="00006EA8" w:rsidRDefault="00006EA8" w14:paraId="2346D33F" w14:textId="48D14D77">
      <w:pPr>
        <w:rPr>
          <w:ins w:author="Mamadou Bobo Barry" w:date="2021-05-29T19:46:00Z" w:id="718"/>
          <w:rFonts w:eastAsia="Arial" w:cs="Arial"/>
          <w:b/>
          <w:lang w:val="fr-SN"/>
        </w:rPr>
      </w:pPr>
      <w:ins w:author="Mamadou Bobo Barry" w:date="2021-05-29T19:46:00Z" w:id="719">
        <w:r w:rsidRPr="004379B6">
          <w:rPr>
            <w:rFonts w:eastAsia="Arial" w:cs="Arial"/>
            <w:b/>
            <w:lang w:val="fr-SN"/>
          </w:rPr>
          <w:t xml:space="preserve">Table</w:t>
        </w:r>
        <w:r w:rsidR="005104BC">
          <w:rPr>
            <w:rFonts w:eastAsia="Arial" w:cs="Arial"/>
            <w:b/>
            <w:lang w:val="fr-SN"/>
          </w:rPr>
          <w:t xml:space="preserve">7</w:t>
        </w:r>
        <w:r w:rsidRPr="004379B6">
          <w:rPr>
            <w:rFonts w:eastAsia="Arial" w:cs="Arial"/>
            <w:b/>
            <w:lang w:val="fr-SN"/>
          </w:rPr>
          <w:t xml:space="preserve">: Distribution of the sample by municipality</w:t>
        </w:r>
      </w:ins>
    </w:p>
    <w:tbl>
      <w:tblPr>
        <w:tblW w:w="5000" w:type="pct"/>
        <w:tblCellMar>
          <w:left w:w="70" w:type="dxa"/>
          <w:right w:w="70" w:type="dxa"/>
        </w:tblCellMar>
        <w:tblLook w:val="04a0"/>
      </w:tblPr>
      <w:tblGrid>
        <w:gridCol w:w="1562"/>
        <w:gridCol w:w="1934"/>
        <w:gridCol w:w="2360"/>
        <w:gridCol w:w="3206"/>
      </w:tblGrid>
      <w:tr w:rsidRPr="00620632" w:rsidR="00006EA8" w:rsidTr="00566EEB" w14:paraId="2A315C11" w14:textId="77777777">
        <w:trPr>
          <w:trHeight w:val="300"/>
          <w:ins w:author="Mamadou Bobo Barry" w:date="2021-05-29T19:46:00Z" w:id="720"/>
        </w:trPr>
        <w:tc>
          <w:tcPr>
            <w:tcW w:w="862" w:type="pc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6F22D5DA" w14:textId="77777777">
            <w:pPr>
              <w:rPr>
                <w:ins w:author="Mamadou Bobo Barry" w:date="2021-05-29T19:46:00Z" w:id="721"/>
                <w:rFonts w:cs="Calibri"/>
                <w:color w:val="000000"/>
              </w:rPr>
            </w:pPr>
            <w:ins w:author="Mamadou Bobo Barry" w:date="2021-05-29T19:46:00Z" w:id="722">
              <w:r w:rsidRPr="004379B6">
                <w:rPr>
                  <w:rFonts w:cs="Calibri"/>
                  <w:color w:val="000000"/>
                </w:rPr>
                <w:t xml:space="preserve">Regions</w:t>
              </w:r>
            </w:ins>
          </w:p>
        </w:tc>
        <w:tc>
          <w:tcPr>
            <w:tcW w:w="1067" w:type="pct"/>
            <w:tcBorders>
              <w:top w:val="single" w:color="auto" w:sz="4" w:space="0"/>
              <w:left w:val="nil"/>
              <w:bottom w:val="single" w:color="auto" w:sz="4" w:space="0"/>
              <w:right w:val="single" w:color="auto" w:sz="4" w:space="0"/>
            </w:tcBorders>
            <w:shd w:val="clear" w:color="auto" w:fill="auto"/>
            <w:noWrap/>
            <w:vAlign w:val="center"/>
            <w:hideMark/>
          </w:tcPr>
          <w:p w:rsidRPr="004379B6" w:rsidR="00006EA8" w:rsidP="00566EEB" w:rsidRDefault="00006EA8" w14:paraId="2672EE5A" w14:textId="77777777">
            <w:pPr>
              <w:rPr>
                <w:ins w:author="Mamadou Bobo Barry" w:date="2021-05-29T19:46:00Z" w:id="723"/>
                <w:rFonts w:cs="Calibri"/>
                <w:color w:val="000000"/>
              </w:rPr>
            </w:pPr>
            <w:ins w:author="Mamadou Bobo Barry" w:date="2021-05-29T19:46:00Z" w:id="724">
              <w:r w:rsidRPr="004379B6">
                <w:rPr>
                  <w:rFonts w:cs="Calibri"/>
                  <w:color w:val="000000"/>
                </w:rPr>
                <w:t xml:space="preserve">Departments </w:t>
              </w:r>
            </w:ins>
          </w:p>
        </w:tc>
        <w:tc>
          <w:tcPr>
            <w:tcW w:w="1302" w:type="pct"/>
            <w:tcBorders>
              <w:top w:val="single" w:color="auto" w:sz="4" w:space="0"/>
              <w:left w:val="nil"/>
              <w:bottom w:val="single" w:color="auto" w:sz="4" w:space="0"/>
              <w:right w:val="single" w:color="auto" w:sz="4" w:space="0"/>
            </w:tcBorders>
            <w:shd w:val="clear" w:color="auto" w:fill="auto"/>
            <w:noWrap/>
            <w:vAlign w:val="center"/>
            <w:hideMark/>
          </w:tcPr>
          <w:p w:rsidRPr="004379B6" w:rsidR="00006EA8" w:rsidP="00566EEB" w:rsidRDefault="00006EA8" w14:paraId="222ECABD" w14:textId="77777777">
            <w:pPr>
              <w:rPr>
                <w:ins w:author="Mamadou Bobo Barry" w:date="2021-05-29T19:46:00Z" w:id="725"/>
                <w:rFonts w:cs="Calibri"/>
                <w:color w:val="000000"/>
              </w:rPr>
            </w:pPr>
            <w:ins w:author="Mamadou Bobo Barry" w:date="2021-05-29T19:46:00Z" w:id="726">
              <w:r w:rsidRPr="004379B6">
                <w:rPr>
                  <w:rFonts w:cs="Calibri"/>
                  <w:color w:val="000000"/>
                </w:rPr>
                <w:t xml:space="preserve">Municipalities</w:t>
              </w:r>
            </w:ins>
          </w:p>
        </w:tc>
        <w:tc>
          <w:tcPr>
            <w:tcW w:w="1769" w:type="pct"/>
            <w:tcBorders>
              <w:top w:val="single" w:color="auto" w:sz="4" w:space="0"/>
              <w:left w:val="nil"/>
              <w:bottom w:val="single" w:color="auto" w:sz="4" w:space="0"/>
              <w:right w:val="single" w:color="auto" w:sz="4" w:space="0"/>
            </w:tcBorders>
            <w:shd w:val="clear" w:color="auto" w:fill="auto"/>
            <w:noWrap/>
            <w:hideMark/>
          </w:tcPr>
          <w:p w:rsidRPr="004379B6" w:rsidR="00006EA8" w:rsidP="00566EEB" w:rsidRDefault="00006EA8" w14:paraId="7824788B" w14:textId="77777777">
            <w:pPr>
              <w:rPr>
                <w:ins w:author="Mamadou Bobo Barry" w:date="2021-05-29T19:46:00Z" w:id="727"/>
                <w:rFonts w:cs="Calibri"/>
                <w:color w:val="000000"/>
              </w:rPr>
            </w:pPr>
            <w:ins w:author="Mamadou Bobo Barry" w:date="2021-05-29T19:46:00Z" w:id="728">
              <w:r w:rsidRPr="004379B6">
                <w:rPr>
                  <w:rFonts w:cs="Calibri"/>
                  <w:color w:val="000000"/>
                </w:rPr>
                <w:t xml:space="preserve">Number of households to be surveyed</w:t>
              </w:r>
            </w:ins>
          </w:p>
        </w:tc>
      </w:tr>
      <w:tr w:rsidRPr="00620632" w:rsidR="00006EA8" w:rsidTr="00566EEB" w14:paraId="4B90BCBB" w14:textId="77777777">
        <w:trPr>
          <w:trHeight w:val="300"/>
          <w:ins w:author="Mamadou Bobo Barry" w:date="2021-05-29T19:46:00Z" w:id="729"/>
        </w:trPr>
        <w:tc>
          <w:tcPr>
            <w:tcW w:w="862" w:type="pct"/>
            <w:tcBorders>
              <w:top w:val="nil"/>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42A5BD7C" w14:textId="77777777">
            <w:pPr>
              <w:rPr>
                <w:ins w:author="Mamadou Bobo Barry" w:date="2021-05-29T19:46:00Z" w:id="730"/>
                <w:rFonts w:cs="Calibri"/>
                <w:color w:val="000000"/>
              </w:rPr>
            </w:pPr>
            <w:ins w:author="Mamadou Bobo Barry" w:date="2021-05-29T19:46:00Z" w:id="731">
              <w:r w:rsidRPr="004379B6">
                <w:rPr>
                  <w:rFonts w:cs="Calibri"/>
                  <w:color w:val="000000"/>
                </w:rPr>
                <w:t xml:space="preserve">MATAM</w:t>
              </w:r>
            </w:ins>
          </w:p>
        </w:tc>
        <w:tc>
          <w:tcPr>
            <w:tcW w:w="1067"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6B63188F" w14:textId="77777777">
            <w:pPr>
              <w:rPr>
                <w:ins w:author="Mamadou Bobo Barry" w:date="2021-05-29T19:46:00Z" w:id="732"/>
                <w:rFonts w:cs="Calibri"/>
                <w:color w:val="000000"/>
              </w:rPr>
            </w:pPr>
            <w:ins w:author="Mamadou Bobo Barry" w:date="2021-05-29T19:46:00Z" w:id="733">
              <w:r w:rsidRPr="004379B6">
                <w:rPr>
                  <w:rFonts w:cs="Calibri"/>
                  <w:color w:val="000000"/>
                </w:rPr>
                <w:t xml:space="preserve">RANEROU</w:t>
              </w:r>
            </w:ins>
          </w:p>
        </w:tc>
        <w:tc>
          <w:tcPr>
            <w:tcW w:w="1302"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53B20FF9" w14:textId="77777777">
            <w:pPr>
              <w:rPr>
                <w:ins w:author="Mamadou Bobo Barry" w:date="2021-05-29T19:46:00Z" w:id="734"/>
                <w:rFonts w:cs="Calibri"/>
                <w:color w:val="000000"/>
              </w:rPr>
            </w:pPr>
            <w:ins w:author="Mamadou Bobo Barry" w:date="2021-05-29T19:46:00Z" w:id="735">
              <w:r w:rsidRPr="004379B6">
                <w:rPr>
                  <w:rFonts w:cs="Calibri"/>
                  <w:color w:val="000000"/>
                </w:rPr>
                <w:t xml:space="preserve">VELINGARA</w:t>
              </w:r>
            </w:ins>
          </w:p>
        </w:tc>
        <w:tc>
          <w:tcPr>
            <w:tcW w:w="1769"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711B9E31" w14:textId="77777777">
            <w:pPr>
              <w:jc w:val="center"/>
              <w:rPr>
                <w:ins w:author="Mamadou Bobo Barry" w:date="2021-05-29T19:46:00Z" w:id="736"/>
                <w:rFonts w:cs="Calibri"/>
                <w:color w:val="000000"/>
              </w:rPr>
            </w:pPr>
            <w:ins w:author="Mamadou Bobo Barry" w:date="2021-05-29T19:46:00Z" w:id="737">
              <w:r w:rsidRPr="004379B6">
                <w:rPr>
                  <w:rFonts w:cs="Calibri"/>
                  <w:color w:val="000000"/>
                </w:rPr>
                <w:t xml:space="preserve">146</w:t>
              </w:r>
            </w:ins>
          </w:p>
        </w:tc>
      </w:tr>
      <w:tr w:rsidRPr="00620632" w:rsidR="00006EA8" w:rsidTr="00566EEB" w14:paraId="420CB521" w14:textId="77777777">
        <w:trPr>
          <w:trHeight w:val="300"/>
          <w:ins w:author="Mamadou Bobo Barry" w:date="2021-05-29T19:46:00Z" w:id="738"/>
        </w:trPr>
        <w:tc>
          <w:tcPr>
            <w:tcW w:w="862" w:type="pct"/>
            <w:tcBorders>
              <w:top w:val="nil"/>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0AA52063" w14:textId="77777777">
            <w:pPr>
              <w:rPr>
                <w:ins w:author="Mamadou Bobo Barry" w:date="2021-05-29T19:46:00Z" w:id="739"/>
                <w:rFonts w:cs="Calibri"/>
                <w:color w:val="000000"/>
              </w:rPr>
            </w:pPr>
            <w:ins w:author="Mamadou Bobo Barry" w:date="2021-05-29T19:46:00Z" w:id="740">
              <w:r w:rsidRPr="004379B6">
                <w:rPr>
                  <w:rFonts w:cs="Calibri"/>
                  <w:color w:val="000000"/>
                </w:rPr>
                <w:t xml:space="preserve">LOUGA</w:t>
              </w:r>
            </w:ins>
          </w:p>
        </w:tc>
        <w:tc>
          <w:tcPr>
            <w:tcW w:w="1067"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7BD83041" w14:textId="77777777">
            <w:pPr>
              <w:rPr>
                <w:ins w:author="Mamadou Bobo Barry" w:date="2021-05-29T19:46:00Z" w:id="741"/>
                <w:rFonts w:cs="Calibri"/>
                <w:color w:val="000000"/>
              </w:rPr>
            </w:pPr>
            <w:ins w:author="Mamadou Bobo Barry" w:date="2021-05-29T19:46:00Z" w:id="742">
              <w:r w:rsidRPr="004379B6">
                <w:rPr>
                  <w:rFonts w:cs="Calibri"/>
                  <w:color w:val="000000"/>
                </w:rPr>
                <w:t xml:space="preserve">LINGUERE</w:t>
              </w:r>
            </w:ins>
          </w:p>
        </w:tc>
        <w:tc>
          <w:tcPr>
            <w:tcW w:w="1302"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2FC039F5" w14:textId="77777777">
            <w:pPr>
              <w:rPr>
                <w:ins w:author="Mamadou Bobo Barry" w:date="2021-05-29T19:46:00Z" w:id="743"/>
                <w:rFonts w:cs="Calibri"/>
                <w:color w:val="000000"/>
              </w:rPr>
            </w:pPr>
            <w:ins w:author="Mamadou Bobo Barry" w:date="2021-05-29T19:46:00Z" w:id="744">
              <w:r w:rsidRPr="004379B6">
                <w:rPr>
                  <w:rFonts w:cs="Calibri"/>
                  <w:color w:val="000000"/>
                </w:rPr>
                <w:t xml:space="preserve">THIEL</w:t>
              </w:r>
            </w:ins>
          </w:p>
        </w:tc>
        <w:tc>
          <w:tcPr>
            <w:tcW w:w="1769"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7C7C27B8" w14:textId="77777777">
            <w:pPr>
              <w:jc w:val="center"/>
              <w:rPr>
                <w:ins w:author="Mamadou Bobo Barry" w:date="2021-05-29T19:46:00Z" w:id="745"/>
                <w:rFonts w:cs="Calibri"/>
                <w:color w:val="000000"/>
              </w:rPr>
            </w:pPr>
            <w:ins w:author="Mamadou Bobo Barry" w:date="2021-05-29T19:46:00Z" w:id="746">
              <w:r w:rsidRPr="004379B6">
                <w:rPr>
                  <w:rFonts w:cs="Calibri"/>
                  <w:color w:val="000000"/>
                </w:rPr>
                <w:t xml:space="preserve">96</w:t>
              </w:r>
            </w:ins>
          </w:p>
        </w:tc>
      </w:tr>
      <w:tr w:rsidRPr="00620632" w:rsidR="00006EA8" w:rsidTr="00566EEB" w14:paraId="4BE47007" w14:textId="77777777">
        <w:trPr>
          <w:trHeight w:val="300"/>
          <w:ins w:author="Mamadou Bobo Barry" w:date="2021-05-29T19:46:00Z" w:id="747"/>
        </w:trPr>
        <w:tc>
          <w:tcPr>
            <w:tcW w:w="862" w:type="pct"/>
            <w:tcBorders>
              <w:top w:val="nil"/>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7C8D936B" w14:textId="77777777">
            <w:pPr>
              <w:rPr>
                <w:ins w:author="Mamadou Bobo Barry" w:date="2021-05-29T19:46:00Z" w:id="748"/>
                <w:rFonts w:cs="Calibri"/>
                <w:color w:val="000000"/>
              </w:rPr>
            </w:pPr>
            <w:ins w:author="Mamadou Bobo Barry" w:date="2021-05-29T19:46:00Z" w:id="749">
              <w:r w:rsidRPr="004379B6">
                <w:rPr>
                  <w:rFonts w:cs="Calibri"/>
                  <w:color w:val="000000"/>
                </w:rPr>
                <w:t xml:space="preserve">SAINT-LOUIS</w:t>
              </w:r>
            </w:ins>
          </w:p>
        </w:tc>
        <w:tc>
          <w:tcPr>
            <w:tcW w:w="1067"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5E5D674E" w14:textId="77777777">
            <w:pPr>
              <w:rPr>
                <w:ins w:author="Mamadou Bobo Barry" w:date="2021-05-29T19:46:00Z" w:id="750"/>
                <w:rFonts w:cs="Calibri"/>
                <w:color w:val="000000"/>
              </w:rPr>
            </w:pPr>
            <w:ins w:author="Mamadou Bobo Barry" w:date="2021-05-29T19:46:00Z" w:id="751">
              <w:r w:rsidRPr="004379B6">
                <w:rPr>
                  <w:rFonts w:cs="Calibri"/>
                  <w:color w:val="000000"/>
                </w:rPr>
                <w:t xml:space="preserve">DAGANA</w:t>
              </w:r>
            </w:ins>
          </w:p>
        </w:tc>
        <w:tc>
          <w:tcPr>
            <w:tcW w:w="1302"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405109DB" w14:textId="77777777">
            <w:pPr>
              <w:rPr>
                <w:ins w:author="Mamadou Bobo Barry" w:date="2021-05-29T19:46:00Z" w:id="752"/>
                <w:rFonts w:cs="Calibri"/>
                <w:color w:val="000000"/>
              </w:rPr>
            </w:pPr>
            <w:ins w:author="Mamadou Bobo Barry" w:date="2021-05-29T19:46:00Z" w:id="753">
              <w:r w:rsidRPr="004379B6">
                <w:rPr>
                  <w:rFonts w:cs="Calibri"/>
                  <w:color w:val="000000"/>
                </w:rPr>
                <w:t xml:space="preserve">MBANE</w:t>
              </w:r>
            </w:ins>
          </w:p>
        </w:tc>
        <w:tc>
          <w:tcPr>
            <w:tcW w:w="1769"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7FF3ED52" w14:textId="77777777">
            <w:pPr>
              <w:jc w:val="center"/>
              <w:rPr>
                <w:ins w:author="Mamadou Bobo Barry" w:date="2021-05-29T19:46:00Z" w:id="754"/>
                <w:rFonts w:cs="Calibri"/>
                <w:color w:val="000000"/>
              </w:rPr>
            </w:pPr>
            <w:ins w:author="Mamadou Bobo Barry" w:date="2021-05-29T19:46:00Z" w:id="755">
              <w:r w:rsidRPr="004379B6">
                <w:rPr>
                  <w:rFonts w:cs="Calibri"/>
                  <w:color w:val="000000"/>
                </w:rPr>
                <w:t xml:space="preserve">183</w:t>
              </w:r>
            </w:ins>
          </w:p>
        </w:tc>
      </w:tr>
      <w:tr w:rsidRPr="00620632" w:rsidR="00006EA8" w:rsidTr="00566EEB" w14:paraId="5B44733E" w14:textId="77777777">
        <w:trPr>
          <w:trHeight w:val="300"/>
          <w:ins w:author="Mamadou Bobo Barry" w:date="2021-05-29T19:46:00Z" w:id="756"/>
        </w:trPr>
        <w:tc>
          <w:tcPr>
            <w:tcW w:w="862" w:type="pct"/>
            <w:tcBorders>
              <w:top w:val="nil"/>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15AAA585" w14:textId="77777777">
            <w:pPr>
              <w:rPr>
                <w:ins w:author="Mamadou Bobo Barry" w:date="2021-05-29T19:46:00Z" w:id="757"/>
                <w:rFonts w:cs="Calibri"/>
                <w:color w:val="000000"/>
              </w:rPr>
            </w:pPr>
            <w:ins w:author="Mamadou Bobo Barry" w:date="2021-05-29T19:46:00Z" w:id="758">
              <w:r w:rsidRPr="004379B6">
                <w:rPr>
                  <w:rFonts w:cs="Calibri"/>
                  <w:color w:val="000000"/>
                </w:rPr>
                <w:t xml:space="preserve">LOUGA</w:t>
              </w:r>
            </w:ins>
          </w:p>
        </w:tc>
        <w:tc>
          <w:tcPr>
            <w:tcW w:w="1067"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4E9CA526" w14:textId="77777777">
            <w:pPr>
              <w:rPr>
                <w:ins w:author="Mamadou Bobo Barry" w:date="2021-05-29T19:46:00Z" w:id="759"/>
                <w:rFonts w:cs="Calibri"/>
                <w:color w:val="000000"/>
              </w:rPr>
            </w:pPr>
            <w:ins w:author="Mamadou Bobo Barry" w:date="2021-05-29T19:46:00Z" w:id="760">
              <w:r w:rsidRPr="004379B6">
                <w:rPr>
                  <w:rFonts w:cs="Calibri"/>
                  <w:color w:val="000000"/>
                </w:rPr>
                <w:t xml:space="preserve">LINGUERE</w:t>
              </w:r>
            </w:ins>
          </w:p>
        </w:tc>
        <w:tc>
          <w:tcPr>
            <w:tcW w:w="1302"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6A7887BB" w14:textId="77777777">
            <w:pPr>
              <w:rPr>
                <w:ins w:author="Mamadou Bobo Barry" w:date="2021-05-29T19:46:00Z" w:id="761"/>
                <w:rFonts w:cs="Calibri"/>
                <w:color w:val="000000"/>
              </w:rPr>
            </w:pPr>
            <w:ins w:author="Mamadou Bobo Barry" w:date="2021-05-29T19:46:00Z" w:id="762">
              <w:r w:rsidRPr="004379B6">
                <w:rPr>
                  <w:rFonts w:cs="Calibri"/>
                  <w:color w:val="000000"/>
                </w:rPr>
                <w:t xml:space="preserve">TESSEKRE DRILLING</w:t>
              </w:r>
            </w:ins>
          </w:p>
        </w:tc>
        <w:tc>
          <w:tcPr>
            <w:tcW w:w="1769"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2CFC0479" w14:textId="77777777">
            <w:pPr>
              <w:jc w:val="center"/>
              <w:rPr>
                <w:ins w:author="Mamadou Bobo Barry" w:date="2021-05-29T19:46:00Z" w:id="763"/>
                <w:rFonts w:cs="Calibri"/>
                <w:color w:val="000000"/>
              </w:rPr>
            </w:pPr>
            <w:ins w:author="Mamadou Bobo Barry" w:date="2021-05-29T19:46:00Z" w:id="764">
              <w:r w:rsidRPr="004379B6">
                <w:rPr>
                  <w:rFonts w:cs="Calibri"/>
                  <w:color w:val="000000"/>
                </w:rPr>
                <w:t xml:space="preserve">80</w:t>
              </w:r>
            </w:ins>
          </w:p>
        </w:tc>
      </w:tr>
      <w:tr w:rsidRPr="00620632" w:rsidR="00006EA8" w:rsidTr="00566EEB" w14:paraId="571FB473" w14:textId="77777777">
        <w:trPr>
          <w:trHeight w:val="300"/>
          <w:ins w:author="Mamadou Bobo Barry" w:date="2021-05-29T19:46:00Z" w:id="765"/>
        </w:trPr>
        <w:tc>
          <w:tcPr>
            <w:tcW w:w="862" w:type="pct"/>
            <w:tcBorders>
              <w:top w:val="nil"/>
              <w:left w:val="single" w:color="auto" w:sz="4" w:space="0"/>
              <w:bottom w:val="single" w:color="auto" w:sz="4" w:space="0"/>
              <w:right w:val="single" w:color="auto" w:sz="4" w:space="0"/>
            </w:tcBorders>
            <w:shd w:val="clear" w:color="auto" w:fill="auto"/>
            <w:noWrap/>
            <w:vAlign w:val="center"/>
            <w:hideMark/>
          </w:tcPr>
          <w:p w:rsidRPr="004379B6" w:rsidR="00006EA8" w:rsidP="00566EEB" w:rsidRDefault="00006EA8" w14:paraId="6C05F0D4" w14:textId="77777777">
            <w:pPr>
              <w:rPr>
                <w:ins w:author="Mamadou Bobo Barry" w:date="2021-05-29T19:46:00Z" w:id="766"/>
                <w:rFonts w:cs="Calibri"/>
                <w:color w:val="000000"/>
              </w:rPr>
            </w:pPr>
            <w:ins w:author="Mamadou Bobo Barry" w:date="2021-05-29T19:46:00Z" w:id="767">
              <w:r w:rsidRPr="004379B6">
                <w:rPr>
                  <w:rFonts w:cs="Calibri"/>
                  <w:color w:val="000000"/>
                </w:rPr>
                <w:t xml:space="preserve">Total</w:t>
              </w:r>
            </w:ins>
          </w:p>
        </w:tc>
        <w:tc>
          <w:tcPr>
            <w:tcW w:w="1067"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3AF4F704" w14:textId="77777777">
            <w:pPr>
              <w:rPr>
                <w:ins w:author="Mamadou Bobo Barry" w:date="2021-05-29T19:46:00Z" w:id="768"/>
                <w:rFonts w:cs="Calibri"/>
                <w:color w:val="000000"/>
              </w:rPr>
            </w:pPr>
            <w:ins w:author="Mamadou Bobo Barry" w:date="2021-05-29T19:46:00Z" w:id="769">
              <w:r w:rsidRPr="004379B6">
                <w:rPr>
                  <w:rFonts w:cs="Calibri"/>
                  <w:color w:val="000000"/>
                </w:rPr>
                <w:t xml:space="preserve"> </w:t>
              </w:r>
            </w:ins>
          </w:p>
        </w:tc>
        <w:tc>
          <w:tcPr>
            <w:tcW w:w="1302"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62B533FC" w14:textId="77777777">
            <w:pPr>
              <w:rPr>
                <w:ins w:author="Mamadou Bobo Barry" w:date="2021-05-29T19:46:00Z" w:id="770"/>
                <w:rFonts w:cs="Calibri"/>
                <w:color w:val="000000"/>
              </w:rPr>
            </w:pPr>
            <w:ins w:author="Mamadou Bobo Barry" w:date="2021-05-29T19:46:00Z" w:id="771">
              <w:r w:rsidRPr="004379B6">
                <w:rPr>
                  <w:rFonts w:cs="Calibri"/>
                  <w:color w:val="000000"/>
                </w:rPr>
                <w:t xml:space="preserve"> </w:t>
              </w:r>
            </w:ins>
          </w:p>
        </w:tc>
        <w:tc>
          <w:tcPr>
            <w:tcW w:w="1769" w:type="pct"/>
            <w:tcBorders>
              <w:top w:val="nil"/>
              <w:left w:val="nil"/>
              <w:bottom w:val="single" w:color="auto" w:sz="4" w:space="0"/>
              <w:right w:val="single" w:color="auto" w:sz="4" w:space="0"/>
            </w:tcBorders>
            <w:shd w:val="clear" w:color="auto" w:fill="auto"/>
            <w:noWrap/>
            <w:vAlign w:val="center"/>
            <w:hideMark/>
          </w:tcPr>
          <w:p w:rsidRPr="004379B6" w:rsidR="00006EA8" w:rsidP="00566EEB" w:rsidRDefault="00006EA8" w14:paraId="5C983B16" w14:textId="77777777">
            <w:pPr>
              <w:jc w:val="center"/>
              <w:rPr>
                <w:ins w:author="Mamadou Bobo Barry" w:date="2021-05-29T19:46:00Z" w:id="772"/>
                <w:rFonts w:cs="Calibri"/>
                <w:color w:val="000000"/>
              </w:rPr>
            </w:pPr>
            <w:ins w:author="Mamadou Bobo Barry" w:date="2021-05-29T19:46:00Z" w:id="773">
              <w:r w:rsidRPr="004379B6">
                <w:rPr>
                  <w:rFonts w:cs="Calibri"/>
                  <w:color w:val="000000"/>
                </w:rPr>
                <w:t xml:space="preserve">505</w:t>
              </w:r>
            </w:ins>
          </w:p>
        </w:tc>
      </w:tr>
    </w:tbl>
    <w:p w:rsidR="00006EA8" w:rsidP="00006EA8" w:rsidRDefault="00006EA8" w14:paraId="765A8A79" w14:textId="77777777">
      <w:pPr>
        <w:rPr>
          <w:ins w:author="Mamadou Bobo Barry" w:date="2021-05-29T19:46:00Z" w:id="774"/>
          <w:rFonts w:eastAsia="Arial" w:cs="Arial"/>
          <w:lang w:val="fr-SN"/>
        </w:rPr>
      </w:pPr>
    </w:p>
    <w:p w:rsidR="00006EA8" w:rsidP="00006EA8" w:rsidRDefault="00006EA8" w14:paraId="0A7F36FA" w14:textId="77777777">
      <w:pPr>
        <w:pStyle w:val="Titre1"/>
        <w:numPr>
          <w:ilvl w:val="0"/>
          <w:numId w:val="6"/>
        </w:numPr>
        <w:rPr>
          <w:ins w:author="Mamadou Bobo Barry" w:date="2021-05-29T19:46:00Z" w:id="775"/>
          <w:rFonts w:eastAsia="Arial" w:cs="Arial"/>
          <w:lang w:val="fr-SN"/>
        </w:rPr>
      </w:pPr>
      <w:ins w:author="Mamadou Bobo Barry" w:date="2021-05-29T19:46:00Z" w:id="776">
        <w:r>
          <w:rPr>
            <w:rFonts w:eastAsia="Arial" w:cs="Arial"/>
            <w:lang w:val="fr-SN"/>
          </w:rPr>
          <w:lastRenderedPageBreak/>
          <w:t xml:space="preserve">Timeline for further activities</w:t>
        </w:r>
      </w:ins>
    </w:p>
    <w:p w:rsidR="00006EA8" w:rsidP="00006EA8" w:rsidRDefault="00006EA8" w14:paraId="4D6CC167" w14:textId="77777777">
      <w:pPr>
        <w:rPr>
          <w:ins w:author="Mamadou Bobo Barry" w:date="2021-05-29T19:46:00Z" w:id="777"/>
          <w:rFonts w:eastAsia="Arial" w:cs="Arial"/>
          <w:lang w:val="fr-SN"/>
        </w:rPr>
      </w:pPr>
    </w:p>
    <w:tbl>
      <w:tblPr>
        <w:tblStyle w:val="Grilledutableau"/>
        <w:tblW w:w="5000" w:type="pct"/>
        <w:tblLook w:val="04a0"/>
      </w:tblPr>
      <w:tblGrid>
        <w:gridCol w:w="3539"/>
        <w:gridCol w:w="2543"/>
        <w:gridCol w:w="2980"/>
      </w:tblGrid>
      <w:tr w:rsidRPr="00BC0193" w:rsidR="00006EA8" w:rsidTr="00566EEB" w14:paraId="086D02CD" w14:textId="77777777">
        <w:trPr>
          <w:ins w:author="Mamadou Bobo Barry" w:date="2021-05-29T19:46:00Z" w:id="778"/>
        </w:trPr>
        <w:tc>
          <w:tcPr>
            <w:tcW w:w="1953" w:type="pct"/>
          </w:tcPr>
          <w:p w:rsidRPr="00BC0193" w:rsidR="00006EA8" w:rsidP="00566EEB" w:rsidRDefault="00006EA8" w14:paraId="6044692D" w14:textId="77777777">
            <w:pPr>
              <w:rPr>
                <w:ins w:author="Mamadou Bobo Barry" w:date="2021-05-29T19:46:00Z" w:id="779"/>
                <w:b/>
                <w:sz w:val="24"/>
                <w:szCs w:val="24"/>
              </w:rPr>
            </w:pPr>
            <w:ins w:author="Mamadou Bobo Barry" w:date="2021-05-29T19:46:00Z" w:id="780">
              <w:r>
                <w:rPr>
                  <w:b/>
                  <w:sz w:val="24"/>
                  <w:szCs w:val="24"/>
                </w:rPr>
                <w:t xml:space="preserve">Tasks</w:t>
              </w:r>
            </w:ins>
          </w:p>
        </w:tc>
        <w:tc>
          <w:tcPr>
            <w:tcW w:w="1403" w:type="pct"/>
          </w:tcPr>
          <w:p w:rsidRPr="00BC0193" w:rsidR="00006EA8" w:rsidP="00566EEB" w:rsidRDefault="00006EA8" w14:paraId="3B83DE9B" w14:textId="77777777">
            <w:pPr>
              <w:jc w:val="center"/>
              <w:rPr>
                <w:ins w:author="Mamadou Bobo Barry" w:date="2021-05-29T19:46:00Z" w:id="781"/>
                <w:b/>
                <w:sz w:val="24"/>
                <w:szCs w:val="24"/>
              </w:rPr>
            </w:pPr>
            <w:ins w:author="Mamadou Bobo Barry" w:date="2021-05-29T19:46:00Z" w:id="782">
              <w:r w:rsidRPr="00BC0193">
                <w:rPr>
                  <w:b/>
                  <w:sz w:val="24"/>
                  <w:szCs w:val="24"/>
                </w:rPr>
                <w:t xml:space="preserve">Deadlines</w:t>
              </w:r>
            </w:ins>
          </w:p>
        </w:tc>
        <w:tc>
          <w:tcPr>
            <w:tcW w:w="1644" w:type="pct"/>
          </w:tcPr>
          <w:p w:rsidRPr="00BC0193" w:rsidR="00006EA8" w:rsidP="00566EEB" w:rsidRDefault="00006EA8" w14:paraId="4CFFB26E" w14:textId="77777777">
            <w:pPr>
              <w:rPr>
                <w:ins w:author="Mamadou Bobo Barry" w:date="2021-05-29T19:46:00Z" w:id="783"/>
                <w:b/>
                <w:sz w:val="24"/>
                <w:szCs w:val="24"/>
              </w:rPr>
            </w:pPr>
            <w:ins w:author="Mamadou Bobo Barry" w:date="2021-05-29T19:46:00Z" w:id="784">
              <w:r w:rsidRPr="00BC0193">
                <w:rPr>
                  <w:b/>
                  <w:sz w:val="24"/>
                  <w:szCs w:val="24"/>
                </w:rPr>
                <w:t xml:space="preserve">Responsible for</w:t>
              </w:r>
            </w:ins>
          </w:p>
        </w:tc>
      </w:tr>
      <w:tr w:rsidRPr="00783CB2" w:rsidR="00006EA8" w:rsidTr="00566EEB" w14:paraId="02374976" w14:textId="77777777">
        <w:trPr>
          <w:ins w:author="Mamadou Bobo Barry" w:date="2021-05-29T19:46:00Z" w:id="785"/>
        </w:trPr>
        <w:tc>
          <w:tcPr>
            <w:tcW w:w="5000" w:type="pct"/>
            <w:gridSpan w:val="3"/>
            <w:shd w:val="clear" w:color="auto" w:fill="D9D9D9" w:themeFill="background1" w:themeFillShade="D9"/>
          </w:tcPr>
          <w:p w:rsidRPr="00783CB2" w:rsidR="00006EA8" w:rsidP="00566EEB" w:rsidRDefault="00006EA8" w14:paraId="591127F8" w14:textId="77777777">
            <w:pPr>
              <w:jc w:val="center"/>
              <w:rPr>
                <w:ins w:author="Mamadou Bobo Barry" w:date="2021-05-29T19:46:00Z" w:id="786"/>
                <w:sz w:val="24"/>
                <w:szCs w:val="24"/>
              </w:rPr>
            </w:pPr>
            <w:ins w:author="Mamadou Bobo Barry" w:date="2021-05-29T19:46:00Z" w:id="787">
              <w:r w:rsidRPr="00783CB2">
                <w:rPr>
                  <w:sz w:val="24"/>
                  <w:szCs w:val="24"/>
                </w:rPr>
                <w:t xml:space="preserve">Start-up report</w:t>
              </w:r>
            </w:ins>
          </w:p>
        </w:tc>
      </w:tr>
      <w:tr w:rsidRPr="00BC0193" w:rsidR="00006EA8" w:rsidTr="00566EEB" w14:paraId="0E8011D2" w14:textId="77777777">
        <w:trPr>
          <w:ins w:author="Mamadou Bobo Barry" w:date="2021-05-29T19:46:00Z" w:id="788"/>
        </w:trPr>
        <w:tc>
          <w:tcPr>
            <w:tcW w:w="1953" w:type="pct"/>
          </w:tcPr>
          <w:p w:rsidRPr="00BC0193" w:rsidR="00006EA8" w:rsidP="00566EEB" w:rsidRDefault="00006EA8" w14:paraId="1E09EAB8" w14:textId="77777777">
            <w:pPr>
              <w:rPr>
                <w:ins w:author="Mamadou Bobo Barry" w:date="2021-05-29T19:46:00Z" w:id="789"/>
                <w:sz w:val="24"/>
                <w:szCs w:val="24"/>
              </w:rPr>
            </w:pPr>
            <w:ins w:author="Mamadou Bobo Barry" w:date="2021-05-29T19:46:00Z" w:id="790">
              <w:r w:rsidRPr="00BC0193">
                <w:rPr>
                  <w:sz w:val="24"/>
                  <w:szCs w:val="24"/>
                </w:rPr>
                <w:t xml:space="preserve">Delivery of the start-up report</w:t>
              </w:r>
            </w:ins>
          </w:p>
        </w:tc>
        <w:tc>
          <w:tcPr>
            <w:tcW w:w="1403" w:type="pct"/>
          </w:tcPr>
          <w:p w:rsidRPr="00503C8A" w:rsidR="00006EA8" w:rsidP="00566EEB" w:rsidRDefault="00006EA8" w14:paraId="7D7E46D2" w14:textId="77777777">
            <w:pPr>
              <w:jc w:val="center"/>
              <w:rPr>
                <w:ins w:author="Mamadou Bobo Barry" w:date="2021-05-29T19:46:00Z" w:id="791"/>
                <w:sz w:val="24"/>
                <w:szCs w:val="24"/>
              </w:rPr>
            </w:pPr>
            <w:ins w:author="Mamadou Bobo Barry" w:date="2021-05-29T19:46:00Z" w:id="792">
              <w:r w:rsidRPr="00503C8A">
                <w:rPr>
                  <w:sz w:val="24"/>
                  <w:szCs w:val="24"/>
                </w:rPr>
                <w:t xml:space="preserve">29</w:t>
              </w:r>
              <w:r>
                <w:rPr>
                  <w:sz w:val="24"/>
                  <w:szCs w:val="24"/>
                </w:rPr>
                <w:t xml:space="preserve">May</w:t>
              </w:r>
            </w:ins>
          </w:p>
        </w:tc>
        <w:tc>
          <w:tcPr>
            <w:tcW w:w="1644" w:type="pct"/>
          </w:tcPr>
          <w:p w:rsidRPr="00BC0193" w:rsidR="00006EA8" w:rsidP="00566EEB" w:rsidRDefault="00006EA8" w14:paraId="706FDD0C" w14:textId="77777777">
            <w:pPr>
              <w:rPr>
                <w:ins w:author="Mamadou Bobo Barry" w:date="2021-05-29T19:46:00Z" w:id="793"/>
                <w:sz w:val="24"/>
                <w:szCs w:val="24"/>
              </w:rPr>
            </w:pPr>
            <w:ins w:author="Mamadou Bobo Barry" w:date="2021-05-29T19:46:00Z" w:id="794">
              <w:r w:rsidRPr="00BC0193">
                <w:rPr>
                  <w:sz w:val="24"/>
                  <w:szCs w:val="24"/>
                </w:rPr>
                <w:t xml:space="preserve">ISRA-BAME and PPZS</w:t>
              </w:r>
            </w:ins>
          </w:p>
        </w:tc>
      </w:tr>
      <w:tr w:rsidRPr="00BC0193" w:rsidR="00006EA8" w:rsidTr="00566EEB" w14:paraId="31751904" w14:textId="77777777">
        <w:trPr>
          <w:ins w:author="Mamadou Bobo Barry" w:date="2021-05-29T19:46:00Z" w:id="795"/>
        </w:trPr>
        <w:tc>
          <w:tcPr>
            <w:tcW w:w="1953" w:type="pct"/>
          </w:tcPr>
          <w:p w:rsidRPr="00BC0193" w:rsidR="00006EA8" w:rsidP="00566EEB" w:rsidRDefault="00006EA8" w14:paraId="62384D86" w14:textId="77777777">
            <w:pPr>
              <w:rPr>
                <w:ins w:author="Mamadou Bobo Barry" w:date="2021-05-29T19:46:00Z" w:id="796"/>
                <w:sz w:val="24"/>
                <w:szCs w:val="24"/>
              </w:rPr>
            </w:pPr>
            <w:ins w:author="Mamadou Bobo Barry" w:date="2021-05-29T19:46:00Z" w:id="797">
              <w:r>
                <w:rPr>
                  <w:sz w:val="24"/>
                  <w:szCs w:val="24"/>
                </w:rPr>
                <w:t xml:space="preserve">Feedback on the start-up report</w:t>
              </w:r>
            </w:ins>
          </w:p>
        </w:tc>
        <w:tc>
          <w:tcPr>
            <w:tcW w:w="1403" w:type="pct"/>
          </w:tcPr>
          <w:p w:rsidRPr="00503C8A" w:rsidR="00006EA8" w:rsidP="00566EEB" w:rsidRDefault="00006EA8" w14:paraId="2502FC47" w14:textId="77777777">
            <w:pPr>
              <w:jc w:val="center"/>
              <w:rPr>
                <w:ins w:author="Mamadou Bobo Barry" w:date="2021-05-29T19:46:00Z" w:id="798"/>
                <w:sz w:val="24"/>
                <w:szCs w:val="24"/>
              </w:rPr>
            </w:pPr>
            <w:ins w:author="Mamadou Bobo Barry" w:date="2021-05-29T19:46:00Z" w:id="799">
              <w:r>
                <w:rPr>
                  <w:sz w:val="24"/>
                  <w:szCs w:val="24"/>
                </w:rPr>
                <w:t xml:space="preserve">31 May-04 June</w:t>
              </w:r>
            </w:ins>
          </w:p>
        </w:tc>
        <w:tc>
          <w:tcPr>
            <w:tcW w:w="1644" w:type="pct"/>
          </w:tcPr>
          <w:p w:rsidRPr="00BC0193" w:rsidR="00006EA8" w:rsidP="00566EEB" w:rsidRDefault="00006EA8" w14:paraId="7E94E729" w14:textId="77777777">
            <w:pPr>
              <w:rPr>
                <w:ins w:author="Mamadou Bobo Barry" w:date="2021-05-29T19:46:00Z" w:id="800"/>
                <w:sz w:val="24"/>
                <w:szCs w:val="24"/>
              </w:rPr>
            </w:pPr>
            <w:ins w:author="Mamadou Bobo Barry" w:date="2021-05-29T19:46:00Z" w:id="801">
              <w:r w:rsidRPr="00BC0193">
                <w:rPr>
                  <w:sz w:val="24"/>
                  <w:szCs w:val="24"/>
                </w:rPr>
                <w:t xml:space="preserve">World Bank</w:t>
              </w:r>
            </w:ins>
          </w:p>
        </w:tc>
      </w:tr>
      <w:tr w:rsidRPr="00BC0193" w:rsidR="00006EA8" w:rsidTr="00566EEB" w14:paraId="1D62FF2B" w14:textId="77777777">
        <w:trPr>
          <w:ins w:author="Mamadou Bobo Barry" w:date="2021-05-29T19:46:00Z" w:id="802"/>
        </w:trPr>
        <w:tc>
          <w:tcPr>
            <w:tcW w:w="1953" w:type="pct"/>
          </w:tcPr>
          <w:p w:rsidRPr="00BC0193" w:rsidR="00006EA8" w:rsidP="00566EEB" w:rsidRDefault="00006EA8" w14:paraId="744D7183" w14:textId="77777777">
            <w:pPr>
              <w:rPr>
                <w:ins w:author="Mamadou Bobo Barry" w:date="2021-05-29T19:46:00Z" w:id="803"/>
                <w:sz w:val="24"/>
                <w:szCs w:val="24"/>
              </w:rPr>
            </w:pPr>
            <w:ins w:author="Mamadou Bobo Barry" w:date="2021-05-29T19:46:00Z" w:id="804">
              <w:r w:rsidRPr="00BC0193">
                <w:rPr>
                  <w:sz w:val="24"/>
                  <w:szCs w:val="24"/>
                </w:rPr>
                <w:t xml:space="preserve">Validation</w:t>
              </w:r>
              <w:r>
                <w:rPr>
                  <w:sz w:val="24"/>
                  <w:szCs w:val="24"/>
                </w:rPr>
                <w:t xml:space="preserve"> meeting of</w:t>
              </w:r>
              <w:r w:rsidRPr="00BC0193">
                <w:rPr>
                  <w:sz w:val="24"/>
                  <w:szCs w:val="24"/>
                </w:rPr>
                <w:t xml:space="preserve">the inception report</w:t>
              </w:r>
            </w:ins>
          </w:p>
        </w:tc>
        <w:tc>
          <w:tcPr>
            <w:tcW w:w="1403" w:type="pct"/>
          </w:tcPr>
          <w:p w:rsidRPr="00503C8A" w:rsidR="00006EA8" w:rsidP="00566EEB" w:rsidRDefault="00006EA8" w14:paraId="5A089E3B" w14:textId="77777777">
            <w:pPr>
              <w:jc w:val="center"/>
              <w:rPr>
                <w:ins w:author="Mamadou Bobo Barry" w:date="2021-05-29T19:46:00Z" w:id="805"/>
                <w:sz w:val="24"/>
                <w:szCs w:val="24"/>
              </w:rPr>
            </w:pPr>
            <w:ins w:author="Mamadou Bobo Barry" w:date="2021-05-29T19:46:00Z" w:id="806">
              <w:r>
                <w:rPr>
                  <w:sz w:val="24"/>
                  <w:szCs w:val="24"/>
                </w:rPr>
                <w:t xml:space="preserve">07 June</w:t>
              </w:r>
            </w:ins>
          </w:p>
        </w:tc>
        <w:tc>
          <w:tcPr>
            <w:tcW w:w="1644" w:type="pct"/>
          </w:tcPr>
          <w:p w:rsidRPr="00BC0193" w:rsidR="00006EA8" w:rsidP="00566EEB" w:rsidRDefault="00006EA8" w14:paraId="17AB3027" w14:textId="77777777">
            <w:pPr>
              <w:rPr>
                <w:ins w:author="Mamadou Bobo Barry" w:date="2021-05-29T19:46:00Z" w:id="807"/>
                <w:sz w:val="24"/>
                <w:szCs w:val="24"/>
              </w:rPr>
            </w:pPr>
            <w:ins w:author="Mamadou Bobo Barry" w:date="2021-05-29T19:46:00Z" w:id="808">
              <w:r w:rsidRPr="00BC0193">
                <w:rPr>
                  <w:sz w:val="24"/>
                  <w:szCs w:val="24"/>
                </w:rPr>
                <w:t xml:space="preserve">World Bank</w:t>
              </w:r>
              <w:r>
                <w:rPr>
                  <w:sz w:val="24"/>
                  <w:szCs w:val="24"/>
                </w:rPr>
                <w:t xml:space="preserve">,</w:t>
              </w:r>
              <w:r w:rsidRPr="00BC0193">
                <w:rPr>
                  <w:sz w:val="24"/>
                  <w:szCs w:val="24"/>
                </w:rPr>
                <w:t xml:space="preserve">ISRA-BAME and PPZS</w:t>
              </w:r>
            </w:ins>
          </w:p>
        </w:tc>
      </w:tr>
      <w:tr w:rsidRPr="00BC0193" w:rsidR="00006EA8" w:rsidTr="00566EEB" w14:paraId="4881B25C" w14:textId="77777777">
        <w:trPr>
          <w:ins w:author="Mamadou Bobo Barry" w:date="2021-05-29T19:46:00Z" w:id="809"/>
        </w:trPr>
        <w:tc>
          <w:tcPr>
            <w:tcW w:w="1953" w:type="pct"/>
          </w:tcPr>
          <w:p w:rsidRPr="00BC0193" w:rsidR="00006EA8" w:rsidP="00566EEB" w:rsidRDefault="00006EA8" w14:paraId="79E3D488" w14:textId="77777777">
            <w:pPr>
              <w:rPr>
                <w:ins w:author="Mamadou Bobo Barry" w:date="2021-05-29T19:46:00Z" w:id="810"/>
                <w:sz w:val="24"/>
                <w:szCs w:val="24"/>
              </w:rPr>
            </w:pPr>
            <w:ins w:author="Mamadou Bobo Barry" w:date="2021-05-29T19:46:00Z" w:id="811">
              <w:r w:rsidRPr="00BC0193">
                <w:rPr>
                  <w:sz w:val="24"/>
                  <w:szCs w:val="24"/>
                </w:rPr>
                <w:t xml:space="preserve">Sharing the inception report, after validation, with the other members of the technical committee</w:t>
              </w:r>
            </w:ins>
          </w:p>
        </w:tc>
        <w:tc>
          <w:tcPr>
            <w:tcW w:w="1403" w:type="pct"/>
          </w:tcPr>
          <w:p w:rsidR="00006EA8" w:rsidP="00566EEB" w:rsidRDefault="00006EA8" w14:paraId="345D6349" w14:textId="77777777">
            <w:pPr>
              <w:jc w:val="center"/>
              <w:rPr>
                <w:ins w:author="Mamadou Bobo Barry" w:date="2021-05-29T19:46:00Z" w:id="812"/>
                <w:sz w:val="24"/>
                <w:szCs w:val="24"/>
              </w:rPr>
            </w:pPr>
          </w:p>
          <w:p w:rsidRPr="00503C8A" w:rsidR="00006EA8" w:rsidP="00566EEB" w:rsidRDefault="00006EA8" w14:paraId="7DB6C759" w14:textId="77777777">
            <w:pPr>
              <w:jc w:val="center"/>
              <w:rPr>
                <w:ins w:author="Mamadou Bobo Barry" w:date="2021-05-29T19:46:00Z" w:id="813"/>
                <w:sz w:val="24"/>
                <w:szCs w:val="24"/>
              </w:rPr>
            </w:pPr>
            <w:ins w:author="Mamadou Bobo Barry" w:date="2021-05-29T19:46:00Z" w:id="814">
              <w:r>
                <w:rPr>
                  <w:sz w:val="24"/>
                  <w:szCs w:val="24"/>
                </w:rPr>
                <w:t xml:space="preserve"> 08 June</w:t>
              </w:r>
            </w:ins>
          </w:p>
        </w:tc>
        <w:tc>
          <w:tcPr>
            <w:tcW w:w="1644" w:type="pct"/>
          </w:tcPr>
          <w:p w:rsidR="00006EA8" w:rsidP="00566EEB" w:rsidRDefault="00006EA8" w14:paraId="680AADBF" w14:textId="77777777">
            <w:pPr>
              <w:rPr>
                <w:ins w:author="Mamadou Bobo Barry" w:date="2021-05-29T19:46:00Z" w:id="815"/>
                <w:sz w:val="24"/>
                <w:szCs w:val="24"/>
              </w:rPr>
            </w:pPr>
          </w:p>
          <w:p w:rsidRPr="00BC0193" w:rsidR="00006EA8" w:rsidP="00566EEB" w:rsidRDefault="00006EA8" w14:paraId="7CB86182" w14:textId="77777777">
            <w:pPr>
              <w:rPr>
                <w:ins w:author="Mamadou Bobo Barry" w:date="2021-05-29T19:46:00Z" w:id="816"/>
                <w:sz w:val="24"/>
                <w:szCs w:val="24"/>
              </w:rPr>
            </w:pPr>
            <w:ins w:author="Mamadou Bobo Barry" w:date="2021-05-29T19:46:00Z" w:id="817">
              <w:r w:rsidRPr="00BC0193">
                <w:rPr>
                  <w:sz w:val="24"/>
                  <w:szCs w:val="24"/>
                </w:rPr>
                <w:t xml:space="preserve">ISRA-BAME and PPZS</w:t>
              </w:r>
            </w:ins>
          </w:p>
        </w:tc>
      </w:tr>
      <w:tr w:rsidRPr="00BC0193" w:rsidR="00006EA8" w:rsidTr="00566EEB" w14:paraId="64A7CFD6" w14:textId="77777777">
        <w:trPr>
          <w:ins w:author="Mamadou Bobo Barry" w:date="2021-05-29T19:46:00Z" w:id="818"/>
        </w:trPr>
        <w:tc>
          <w:tcPr>
            <w:tcW w:w="5000" w:type="pct"/>
            <w:gridSpan w:val="3"/>
            <w:shd w:val="clear" w:color="auto" w:fill="D9D9D9" w:themeFill="background1" w:themeFillShade="D9"/>
          </w:tcPr>
          <w:p w:rsidRPr="00BC0193" w:rsidR="00006EA8" w:rsidP="00566EEB" w:rsidRDefault="00006EA8" w14:paraId="32A45042" w14:textId="77777777">
            <w:pPr>
              <w:jc w:val="center"/>
              <w:rPr>
                <w:ins w:author="Mamadou Bobo Barry" w:date="2021-05-29T19:46:00Z" w:id="819"/>
                <w:sz w:val="24"/>
                <w:szCs w:val="24"/>
              </w:rPr>
            </w:pPr>
            <w:ins w:author="Mamadou Bobo Barry" w:date="2021-05-29T19:46:00Z" w:id="820">
              <w:r>
                <w:rPr>
                  <w:sz w:val="24"/>
                  <w:szCs w:val="24"/>
                </w:rPr>
                <w:t xml:space="preserve">Analysis of the</w:t>
              </w:r>
              <w:r w:rsidRPr="003B3FA1">
                <w:rPr>
                  <w:sz w:val="24"/>
                  <w:szCs w:val="24"/>
                </w:rPr>
                <w:t xml:space="preserve">UNR</w:t>
              </w:r>
              <w:r>
                <w:rPr>
                  <w:sz w:val="24"/>
                  <w:szCs w:val="24"/>
                </w:rPr>
                <w:t xml:space="preserve">process</w:t>
              </w:r>
              <w:r w:rsidRPr="003B3FA1">
                <w:rPr>
                  <w:sz w:val="24"/>
                  <w:szCs w:val="24"/>
                </w:rPr>
                <w:t xml:space="preserve">and its</w:t>
              </w:r>
              <w:r>
                <w:rPr>
                  <w:sz w:val="24"/>
                  <w:szCs w:val="24"/>
                </w:rPr>
                <w:t xml:space="preserve">:</w:t>
              </w:r>
              <w:r w:rsidRPr="003B3FA1">
                <w:rPr>
                  <w:b/>
                  <w:sz w:val="24"/>
                  <w:szCs w:val="24"/>
                </w:rPr>
                <w:t xml:space="preserve">Interviews and focus groups</w:t>
              </w:r>
            </w:ins>
          </w:p>
        </w:tc>
      </w:tr>
      <w:tr w:rsidRPr="00BC0193" w:rsidR="00006EA8" w:rsidTr="00566EEB" w14:paraId="2FD55920" w14:textId="77777777">
        <w:trPr>
          <w:ins w:author="Mamadou Bobo Barry" w:date="2021-05-29T19:46:00Z" w:id="821"/>
        </w:trPr>
        <w:tc>
          <w:tcPr>
            <w:tcW w:w="1953" w:type="pct"/>
          </w:tcPr>
          <w:p w:rsidR="00006EA8" w:rsidP="00566EEB" w:rsidRDefault="00006EA8" w14:paraId="14DD391C" w14:textId="77777777">
            <w:pPr>
              <w:rPr>
                <w:ins w:author="Mamadou Bobo Barry" w:date="2021-05-29T19:46:00Z" w:id="822"/>
                <w:sz w:val="24"/>
                <w:szCs w:val="24"/>
              </w:rPr>
            </w:pPr>
            <w:ins w:author="Mamadou Bobo Barry" w:date="2021-05-29T19:46:00Z" w:id="823">
              <w:r w:rsidRPr="00BC0193">
                <w:rPr>
                  <w:sz w:val="24"/>
                  <w:szCs w:val="24"/>
                </w:rPr>
                <w:t xml:space="preserve">Interviews with RNU teams</w:t>
              </w:r>
              <w:r>
                <w:rPr>
                  <w:sz w:val="24"/>
                  <w:szCs w:val="24"/>
                </w:rPr>
                <w:t xml:space="preserve">at central and decentralised levels:</w:t>
              </w:r>
            </w:ins>
          </w:p>
          <w:p w:rsidRPr="00BC0193" w:rsidR="00006EA8" w:rsidP="00566EEB" w:rsidRDefault="00006EA8" w14:paraId="05E49E06" w14:textId="77777777">
            <w:pPr>
              <w:rPr>
                <w:ins w:author="Mamadou Bobo Barry" w:date="2021-05-29T19:46:00Z" w:id="824"/>
                <w:rFonts w:eastAsia="Arial Narrow" w:cs="Arial Narrow"/>
                <w:i/>
                <w:color w:val="000000"/>
                <w:sz w:val="24"/>
                <w:szCs w:val="24"/>
                <w:lang w:val="fr-SN"/>
              </w:rPr>
            </w:pPr>
            <w:ins w:author="Mamadou Bobo Barry" w:date="2021-05-29T19:46:00Z" w:id="825">
              <w:r w:rsidRPr="00BC0193">
                <w:rPr>
                  <w:i/>
                  <w:sz w:val="20"/>
                  <w:szCs w:val="24"/>
                </w:rPr>
                <w:t xml:space="preserve">the Directorate General for Social Protection and National Solidarity (DGPSN),</w:t>
              </w:r>
              <w:r w:rsidRPr="00BC0193">
                <w:rPr>
                  <w:rFonts w:eastAsia="Arial Narrow" w:cs="Arial Narrow"/>
                  <w:i/>
                  <w:color w:val="000000"/>
                  <w:sz w:val="20"/>
                  <w:szCs w:val="24"/>
                  <w:lang w:val="fr-SN"/>
                </w:rPr>
                <w:t xml:space="preserve">Directorate of the Single National Register, the National Agency for Statistics and Demography (ANSD), local authorities (prefects, sub-prefects, governors and mayors) of the study areas,</w:t>
              </w:r>
              <w:r w:rsidRPr="00BC0193">
                <w:rPr>
                  <w:rFonts w:eastAsia="Arial Narrow" w:cs="Arial Narrow"/>
                  <w:i/>
                  <w:color w:val="000000"/>
                  <w:sz w:val="20"/>
                  <w:szCs w:val="24"/>
                </w:rPr>
                <w:t xml:space="preserve">Ecological Monitoring Centre</w:t>
              </w:r>
            </w:ins>
          </w:p>
        </w:tc>
        <w:tc>
          <w:tcPr>
            <w:tcW w:w="1403" w:type="pct"/>
          </w:tcPr>
          <w:p w:rsidR="00006EA8" w:rsidP="00566EEB" w:rsidRDefault="00006EA8" w14:paraId="2E8EFE29" w14:textId="77777777">
            <w:pPr>
              <w:jc w:val="center"/>
              <w:rPr>
                <w:ins w:author="Mamadou Bobo Barry" w:date="2021-05-29T19:46:00Z" w:id="826"/>
                <w:sz w:val="24"/>
                <w:szCs w:val="24"/>
              </w:rPr>
            </w:pPr>
          </w:p>
          <w:p w:rsidR="00006EA8" w:rsidP="00566EEB" w:rsidRDefault="00006EA8" w14:paraId="3EB9244A" w14:textId="77777777">
            <w:pPr>
              <w:jc w:val="center"/>
              <w:rPr>
                <w:ins w:author="Mamadou Bobo Barry" w:date="2021-05-29T19:46:00Z" w:id="827"/>
                <w:sz w:val="24"/>
                <w:szCs w:val="24"/>
              </w:rPr>
            </w:pPr>
          </w:p>
          <w:p w:rsidR="00006EA8" w:rsidP="00566EEB" w:rsidRDefault="00006EA8" w14:paraId="5FB209F7" w14:textId="77777777">
            <w:pPr>
              <w:jc w:val="center"/>
              <w:rPr>
                <w:ins w:author="Mamadou Bobo Barry" w:date="2021-05-29T19:46:00Z" w:id="828"/>
                <w:sz w:val="24"/>
                <w:szCs w:val="24"/>
              </w:rPr>
            </w:pPr>
          </w:p>
          <w:p w:rsidRPr="00BC0193" w:rsidR="00006EA8" w:rsidP="00566EEB" w:rsidRDefault="00006EA8" w14:paraId="4C3535D3" w14:textId="77777777">
            <w:pPr>
              <w:jc w:val="center"/>
              <w:rPr>
                <w:ins w:author="Mamadou Bobo Barry" w:date="2021-05-29T19:46:00Z" w:id="829"/>
                <w:sz w:val="24"/>
                <w:szCs w:val="24"/>
              </w:rPr>
            </w:pPr>
            <w:ins w:author="Mamadou Bobo Barry" w:date="2021-05-29T19:46:00Z" w:id="830">
              <w:r>
                <w:rPr>
                  <w:sz w:val="24"/>
                  <w:szCs w:val="24"/>
                </w:rPr>
                <w:t xml:space="preserve">10-11 June</w:t>
              </w:r>
            </w:ins>
          </w:p>
        </w:tc>
        <w:tc>
          <w:tcPr>
            <w:tcW w:w="1644" w:type="pct"/>
          </w:tcPr>
          <w:p w:rsidR="00006EA8" w:rsidP="00566EEB" w:rsidRDefault="00006EA8" w14:paraId="305ECB7A" w14:textId="77777777">
            <w:pPr>
              <w:rPr>
                <w:ins w:author="Mamadou Bobo Barry" w:date="2021-05-29T19:46:00Z" w:id="831"/>
                <w:sz w:val="24"/>
                <w:szCs w:val="24"/>
              </w:rPr>
            </w:pPr>
          </w:p>
          <w:p w:rsidR="00006EA8" w:rsidP="00566EEB" w:rsidRDefault="00006EA8" w14:paraId="3FB0C968" w14:textId="77777777">
            <w:pPr>
              <w:rPr>
                <w:ins w:author="Mamadou Bobo Barry" w:date="2021-05-29T19:46:00Z" w:id="832"/>
                <w:sz w:val="24"/>
                <w:szCs w:val="24"/>
              </w:rPr>
            </w:pPr>
          </w:p>
          <w:p w:rsidR="00006EA8" w:rsidP="00566EEB" w:rsidRDefault="00006EA8" w14:paraId="7C2B7C8F" w14:textId="77777777">
            <w:pPr>
              <w:rPr>
                <w:ins w:author="Mamadou Bobo Barry" w:date="2021-05-29T19:46:00Z" w:id="833"/>
                <w:sz w:val="24"/>
                <w:szCs w:val="24"/>
              </w:rPr>
            </w:pPr>
          </w:p>
          <w:p w:rsidRPr="00BC0193" w:rsidR="00006EA8" w:rsidP="00566EEB" w:rsidRDefault="00006EA8" w14:paraId="2B567BBA" w14:textId="77777777">
            <w:pPr>
              <w:rPr>
                <w:ins w:author="Mamadou Bobo Barry" w:date="2021-05-29T19:46:00Z" w:id="834"/>
                <w:sz w:val="24"/>
                <w:szCs w:val="24"/>
              </w:rPr>
            </w:pPr>
            <w:ins w:author="Mamadou Bobo Barry" w:date="2021-05-29T19:46:00Z" w:id="835">
              <w:r w:rsidRPr="00BC0193">
                <w:rPr>
                  <w:sz w:val="24"/>
                  <w:szCs w:val="24"/>
                </w:rPr>
                <w:t xml:space="preserve">ISRA-BAME and PPZS</w:t>
              </w:r>
            </w:ins>
          </w:p>
        </w:tc>
      </w:tr>
      <w:tr w:rsidRPr="00BC0193" w:rsidR="00006EA8" w:rsidTr="00566EEB" w14:paraId="12836AFE" w14:textId="77777777">
        <w:trPr>
          <w:ins w:author="Mamadou Bobo Barry" w:date="2021-05-29T19:46:00Z" w:id="836"/>
        </w:trPr>
        <w:tc>
          <w:tcPr>
            <w:tcW w:w="1953" w:type="pct"/>
          </w:tcPr>
          <w:p w:rsidRPr="00BC0193" w:rsidR="00006EA8" w:rsidP="00566EEB" w:rsidRDefault="00006EA8" w14:paraId="26C8F033" w14:textId="77777777">
            <w:pPr>
              <w:rPr>
                <w:ins w:author="Mamadou Bobo Barry" w:date="2021-05-29T19:46:00Z" w:id="837"/>
                <w:sz w:val="24"/>
                <w:szCs w:val="24"/>
              </w:rPr>
            </w:pPr>
            <w:ins w:author="Mamadou Bobo Barry" w:date="2021-05-29T19:46:00Z" w:id="838">
              <w:r w:rsidRPr="00BC0193">
                <w:rPr>
                  <w:sz w:val="24"/>
                  <w:szCs w:val="24"/>
                </w:rPr>
                <w:t xml:space="preserve">Focus groups with the population and key actors:</w:t>
              </w:r>
              <w:r w:rsidRPr="00BC0193">
                <w:rPr>
                  <w:i/>
                  <w:sz w:val="20"/>
                  <w:szCs w:val="24"/>
                </w:rPr>
                <w:t xml:space="preserve">social operators, community relays, village committees, beneficiaries in the targeted communes</w:t>
              </w:r>
            </w:ins>
          </w:p>
        </w:tc>
        <w:tc>
          <w:tcPr>
            <w:tcW w:w="1403" w:type="pct"/>
          </w:tcPr>
          <w:p w:rsidR="00006EA8" w:rsidP="00566EEB" w:rsidRDefault="00006EA8" w14:paraId="05B3AAA0" w14:textId="77777777">
            <w:pPr>
              <w:jc w:val="center"/>
              <w:rPr>
                <w:ins w:author="Mamadou Bobo Barry" w:date="2021-05-29T19:46:00Z" w:id="839"/>
                <w:sz w:val="24"/>
                <w:szCs w:val="24"/>
              </w:rPr>
            </w:pPr>
          </w:p>
          <w:p w:rsidRPr="00BC0193" w:rsidR="00006EA8" w:rsidP="00566EEB" w:rsidRDefault="00006EA8" w14:paraId="58A56449" w14:textId="77777777">
            <w:pPr>
              <w:jc w:val="center"/>
              <w:rPr>
                <w:ins w:author="Mamadou Bobo Barry" w:date="2021-05-29T19:46:00Z" w:id="840"/>
                <w:sz w:val="24"/>
                <w:szCs w:val="24"/>
              </w:rPr>
            </w:pPr>
            <w:ins w:author="Mamadou Bobo Barry" w:date="2021-05-29T19:46:00Z" w:id="841">
              <w:r>
                <w:rPr>
                  <w:sz w:val="24"/>
                  <w:szCs w:val="24"/>
                </w:rPr>
                <w:t xml:space="preserve">13-22 June </w:t>
              </w:r>
            </w:ins>
          </w:p>
        </w:tc>
        <w:tc>
          <w:tcPr>
            <w:tcW w:w="1644" w:type="pct"/>
          </w:tcPr>
          <w:p w:rsidR="00006EA8" w:rsidP="00566EEB" w:rsidRDefault="00006EA8" w14:paraId="5C052C25" w14:textId="77777777">
            <w:pPr>
              <w:rPr>
                <w:ins w:author="Mamadou Bobo Barry" w:date="2021-05-29T19:46:00Z" w:id="842"/>
                <w:sz w:val="24"/>
                <w:szCs w:val="24"/>
              </w:rPr>
            </w:pPr>
          </w:p>
          <w:p w:rsidRPr="00BC0193" w:rsidR="00006EA8" w:rsidP="00566EEB" w:rsidRDefault="00006EA8" w14:paraId="4D7B694C" w14:textId="77777777">
            <w:pPr>
              <w:rPr>
                <w:ins w:author="Mamadou Bobo Barry" w:date="2021-05-29T19:46:00Z" w:id="843"/>
                <w:sz w:val="24"/>
                <w:szCs w:val="24"/>
              </w:rPr>
            </w:pPr>
            <w:ins w:author="Mamadou Bobo Barry" w:date="2021-05-29T19:46:00Z" w:id="844">
              <w:r w:rsidRPr="00BC0193">
                <w:rPr>
                  <w:sz w:val="24"/>
                  <w:szCs w:val="24"/>
                </w:rPr>
                <w:t xml:space="preserve">ISRA-BAME and PPZS</w:t>
              </w:r>
            </w:ins>
          </w:p>
        </w:tc>
      </w:tr>
      <w:tr w:rsidRPr="00BC0193" w:rsidR="00006EA8" w:rsidTr="00566EEB" w14:paraId="2CD3E7B4" w14:textId="77777777">
        <w:trPr>
          <w:ins w:author="Mamadou Bobo Barry" w:date="2021-05-29T19:46:00Z" w:id="845"/>
        </w:trPr>
        <w:tc>
          <w:tcPr>
            <w:tcW w:w="5000" w:type="pct"/>
            <w:gridSpan w:val="3"/>
            <w:shd w:val="clear" w:color="auto" w:fill="D9D9D9" w:themeFill="background1" w:themeFillShade="D9"/>
          </w:tcPr>
          <w:p w:rsidRPr="00BC0193" w:rsidR="00006EA8" w:rsidP="00566EEB" w:rsidRDefault="00006EA8" w14:paraId="56AC58B4" w14:textId="77777777">
            <w:pPr>
              <w:jc w:val="center"/>
              <w:rPr>
                <w:ins w:author="Mamadou Bobo Barry" w:date="2021-05-29T19:46:00Z" w:id="846"/>
                <w:sz w:val="24"/>
                <w:szCs w:val="24"/>
              </w:rPr>
            </w:pPr>
            <w:ins w:author="Mamadou Bobo Barry" w:date="2021-05-29T19:46:00Z" w:id="847">
              <w:r w:rsidRPr="003B3FA1">
                <w:rPr>
                  <w:sz w:val="24"/>
                  <w:szCs w:val="24"/>
                </w:rPr>
                <w:t xml:space="preserve">Analysis of the degree of inclusion</w:t>
              </w:r>
              <w:r>
                <w:rPr>
                  <w:sz w:val="24"/>
                  <w:szCs w:val="24"/>
                </w:rPr>
                <w:t xml:space="preserve">vulnerable pastoral populations:</w:t>
              </w:r>
              <w:r w:rsidRPr="003B3FA1">
                <w:rPr>
                  <w:b/>
                  <w:sz w:val="24"/>
                  <w:szCs w:val="24"/>
                </w:rPr>
                <w:t xml:space="preserve">Survey</w:t>
              </w:r>
            </w:ins>
          </w:p>
        </w:tc>
      </w:tr>
      <w:tr w:rsidRPr="00BC0193" w:rsidR="00006EA8" w:rsidTr="00566EEB" w14:paraId="6E160BB3" w14:textId="77777777">
        <w:trPr>
          <w:ins w:author="Mamadou Bobo Barry" w:date="2021-05-29T19:46:00Z" w:id="848"/>
        </w:trPr>
        <w:tc>
          <w:tcPr>
            <w:tcW w:w="1953" w:type="pct"/>
          </w:tcPr>
          <w:p w:rsidRPr="00BC0193" w:rsidR="00006EA8" w:rsidP="00566EEB" w:rsidRDefault="00006EA8" w14:paraId="586CB6F6" w14:textId="77777777">
            <w:pPr>
              <w:ind w:start="34"/>
              <w:rPr>
                <w:ins w:author="Mamadou Bobo Barry" w:date="2021-05-29T19:46:00Z" w:id="849"/>
                <w:sz w:val="24"/>
                <w:szCs w:val="24"/>
              </w:rPr>
            </w:pPr>
            <w:ins w:author="Mamadou Bobo Barry" w:date="2021-05-29T19:46:00Z" w:id="850">
              <w:r w:rsidRPr="00BC0193">
                <w:rPr>
                  <w:sz w:val="24"/>
                  <w:szCs w:val="24"/>
                </w:rPr>
                <w:t xml:space="preserve">Finalisation and implementation of the questionnaire in the tablets (ODK)</w:t>
              </w:r>
            </w:ins>
          </w:p>
        </w:tc>
        <w:tc>
          <w:tcPr>
            <w:tcW w:w="1403" w:type="pct"/>
          </w:tcPr>
          <w:p w:rsidR="00006EA8" w:rsidP="00566EEB" w:rsidRDefault="00006EA8" w14:paraId="5DB3DBA6" w14:textId="77777777">
            <w:pPr>
              <w:jc w:val="center"/>
              <w:rPr>
                <w:ins w:author="Mamadou Bobo Barry" w:date="2021-05-29T19:46:00Z" w:id="851"/>
                <w:sz w:val="24"/>
                <w:szCs w:val="24"/>
              </w:rPr>
            </w:pPr>
          </w:p>
          <w:p w:rsidRPr="00BC0193" w:rsidR="00006EA8" w:rsidP="00566EEB" w:rsidRDefault="00006EA8" w14:paraId="57FE58CD" w14:textId="77777777">
            <w:pPr>
              <w:jc w:val="center"/>
              <w:rPr>
                <w:ins w:author="Mamadou Bobo Barry" w:date="2021-05-29T19:46:00Z" w:id="852"/>
                <w:sz w:val="24"/>
                <w:szCs w:val="24"/>
              </w:rPr>
            </w:pPr>
            <w:ins w:author="Mamadou Bobo Barry" w:date="2021-05-29T19:46:00Z" w:id="853">
              <w:r>
                <w:rPr>
                  <w:sz w:val="24"/>
                  <w:szCs w:val="24"/>
                </w:rPr>
                <w:t xml:space="preserve">31 May - 10 June</w:t>
              </w:r>
            </w:ins>
          </w:p>
        </w:tc>
        <w:tc>
          <w:tcPr>
            <w:tcW w:w="1644" w:type="pct"/>
          </w:tcPr>
          <w:p w:rsidR="00006EA8" w:rsidP="00566EEB" w:rsidRDefault="00006EA8" w14:paraId="53A1A715" w14:textId="77777777">
            <w:pPr>
              <w:rPr>
                <w:ins w:author="Mamadou Bobo Barry" w:date="2021-05-29T19:46:00Z" w:id="854"/>
                <w:sz w:val="24"/>
                <w:szCs w:val="24"/>
              </w:rPr>
            </w:pPr>
          </w:p>
          <w:p w:rsidRPr="00BC0193" w:rsidR="00006EA8" w:rsidP="00566EEB" w:rsidRDefault="00006EA8" w14:paraId="7B93BF12" w14:textId="77777777">
            <w:pPr>
              <w:rPr>
                <w:ins w:author="Mamadou Bobo Barry" w:date="2021-05-29T19:46:00Z" w:id="855"/>
                <w:sz w:val="24"/>
                <w:szCs w:val="24"/>
              </w:rPr>
            </w:pPr>
            <w:ins w:author="Mamadou Bobo Barry" w:date="2021-05-29T19:46:00Z" w:id="856">
              <w:r w:rsidRPr="00BC0193">
                <w:rPr>
                  <w:sz w:val="24"/>
                  <w:szCs w:val="24"/>
                </w:rPr>
                <w:t xml:space="preserve">ISRA-BAME and PPZS</w:t>
              </w:r>
            </w:ins>
          </w:p>
        </w:tc>
      </w:tr>
      <w:tr w:rsidRPr="00BC0193" w:rsidR="00006EA8" w:rsidTr="00566EEB" w14:paraId="433D7F77" w14:textId="77777777">
        <w:trPr>
          <w:ins w:author="Mamadou Bobo Barry" w:date="2021-05-29T19:46:00Z" w:id="857"/>
        </w:trPr>
        <w:tc>
          <w:tcPr>
            <w:tcW w:w="1953" w:type="pct"/>
          </w:tcPr>
          <w:p w:rsidRPr="00BC0193" w:rsidR="00006EA8" w:rsidP="00566EEB" w:rsidRDefault="00006EA8" w14:paraId="5ECBBD19" w14:textId="77777777">
            <w:pPr>
              <w:ind w:start="34"/>
              <w:rPr>
                <w:ins w:author="Mamadou Bobo Barry" w:date="2021-05-29T19:46:00Z" w:id="858"/>
                <w:sz w:val="24"/>
                <w:szCs w:val="24"/>
              </w:rPr>
            </w:pPr>
            <w:ins w:author="Mamadou Bobo Barry" w:date="2021-05-29T19:46:00Z" w:id="859">
              <w:r w:rsidRPr="00BC0193">
                <w:rPr>
                  <w:sz w:val="24"/>
                  <w:szCs w:val="24"/>
                </w:rPr>
                <w:t xml:space="preserve">Testing of the questionnaires on the tablet by the researchers</w:t>
              </w:r>
            </w:ins>
          </w:p>
        </w:tc>
        <w:tc>
          <w:tcPr>
            <w:tcW w:w="1403" w:type="pct"/>
          </w:tcPr>
          <w:p w:rsidRPr="00BC0193" w:rsidR="00006EA8" w:rsidP="00566EEB" w:rsidRDefault="00006EA8" w14:paraId="492257A6" w14:textId="77777777">
            <w:pPr>
              <w:jc w:val="center"/>
              <w:rPr>
                <w:ins w:author="Mamadou Bobo Barry" w:date="2021-05-29T19:46:00Z" w:id="860"/>
                <w:sz w:val="24"/>
                <w:szCs w:val="24"/>
              </w:rPr>
            </w:pPr>
            <w:ins w:author="Mamadou Bobo Barry" w:date="2021-05-29T19:46:00Z" w:id="861">
              <w:r>
                <w:rPr>
                  <w:sz w:val="24"/>
                  <w:szCs w:val="24"/>
                </w:rPr>
                <w:t xml:space="preserve">12 June</w:t>
              </w:r>
            </w:ins>
          </w:p>
        </w:tc>
        <w:tc>
          <w:tcPr>
            <w:tcW w:w="1644" w:type="pct"/>
          </w:tcPr>
          <w:p w:rsidRPr="00BC0193" w:rsidR="00006EA8" w:rsidP="00566EEB" w:rsidRDefault="00006EA8" w14:paraId="458966E7" w14:textId="77777777">
            <w:pPr>
              <w:rPr>
                <w:ins w:author="Mamadou Bobo Barry" w:date="2021-05-29T19:46:00Z" w:id="862"/>
                <w:sz w:val="24"/>
                <w:szCs w:val="24"/>
              </w:rPr>
            </w:pPr>
            <w:ins w:author="Mamadou Bobo Barry" w:date="2021-05-29T19:46:00Z" w:id="863">
              <w:r w:rsidRPr="00BC0193">
                <w:rPr>
                  <w:sz w:val="24"/>
                  <w:szCs w:val="24"/>
                </w:rPr>
                <w:t xml:space="preserve">ISRA-BAME and PPZS</w:t>
              </w:r>
            </w:ins>
          </w:p>
        </w:tc>
      </w:tr>
      <w:tr w:rsidRPr="00BC0193" w:rsidR="00006EA8" w:rsidTr="00566EEB" w14:paraId="62D8E515" w14:textId="77777777">
        <w:trPr>
          <w:ins w:author="Mamadou Bobo Barry" w:date="2021-05-29T19:46:00Z" w:id="864"/>
        </w:trPr>
        <w:tc>
          <w:tcPr>
            <w:tcW w:w="1953" w:type="pct"/>
          </w:tcPr>
          <w:p w:rsidRPr="00BC0193" w:rsidR="00006EA8" w:rsidP="00566EEB" w:rsidRDefault="00006EA8" w14:paraId="294FC003" w14:textId="77777777">
            <w:pPr>
              <w:ind w:start="34"/>
              <w:rPr>
                <w:ins w:author="Mamadou Bobo Barry" w:date="2021-05-29T19:46:00Z" w:id="865"/>
                <w:sz w:val="24"/>
                <w:szCs w:val="24"/>
              </w:rPr>
            </w:pPr>
            <w:ins w:author="Mamadou Bobo Barry" w:date="2021-05-29T19:46:00Z" w:id="866">
              <w:r w:rsidRPr="00BC0193">
                <w:rPr>
                  <w:sz w:val="24"/>
                  <w:szCs w:val="24"/>
                </w:rPr>
                <w:t xml:space="preserve">Recruitment of interviewers</w:t>
              </w:r>
            </w:ins>
          </w:p>
        </w:tc>
        <w:tc>
          <w:tcPr>
            <w:tcW w:w="1403" w:type="pct"/>
          </w:tcPr>
          <w:p w:rsidRPr="00BC0193" w:rsidR="00006EA8" w:rsidP="00566EEB" w:rsidRDefault="00006EA8" w14:paraId="73860D60" w14:textId="77777777">
            <w:pPr>
              <w:jc w:val="center"/>
              <w:rPr>
                <w:ins w:author="Mamadou Bobo Barry" w:date="2021-05-29T19:46:00Z" w:id="867"/>
                <w:sz w:val="24"/>
                <w:szCs w:val="24"/>
              </w:rPr>
            </w:pPr>
            <w:ins w:author="Mamadou Bobo Barry" w:date="2021-05-29T19:46:00Z" w:id="868">
              <w:r>
                <w:rPr>
                  <w:sz w:val="24"/>
                  <w:szCs w:val="24"/>
                </w:rPr>
                <w:t xml:space="preserve">07-09 June</w:t>
              </w:r>
            </w:ins>
          </w:p>
        </w:tc>
        <w:tc>
          <w:tcPr>
            <w:tcW w:w="1644" w:type="pct"/>
          </w:tcPr>
          <w:p w:rsidRPr="00BC0193" w:rsidR="00006EA8" w:rsidP="00566EEB" w:rsidRDefault="00006EA8" w14:paraId="78BC175B" w14:textId="77777777">
            <w:pPr>
              <w:rPr>
                <w:ins w:author="Mamadou Bobo Barry" w:date="2021-05-29T19:46:00Z" w:id="869"/>
                <w:sz w:val="24"/>
                <w:szCs w:val="24"/>
              </w:rPr>
            </w:pPr>
            <w:ins w:author="Mamadou Bobo Barry" w:date="2021-05-29T19:46:00Z" w:id="870">
              <w:r w:rsidRPr="00BC0193">
                <w:rPr>
                  <w:sz w:val="24"/>
                  <w:szCs w:val="24"/>
                </w:rPr>
                <w:t xml:space="preserve">ISRA-BAME and PPZS</w:t>
              </w:r>
            </w:ins>
          </w:p>
        </w:tc>
      </w:tr>
      <w:tr w:rsidRPr="00BC0193" w:rsidR="00006EA8" w:rsidTr="00566EEB" w14:paraId="49D9C5B0" w14:textId="77777777">
        <w:trPr>
          <w:ins w:author="Mamadou Bobo Barry" w:date="2021-05-29T19:46:00Z" w:id="871"/>
        </w:trPr>
        <w:tc>
          <w:tcPr>
            <w:tcW w:w="1953" w:type="pct"/>
          </w:tcPr>
          <w:p w:rsidRPr="00BC0193" w:rsidR="00006EA8" w:rsidP="00566EEB" w:rsidRDefault="00006EA8" w14:paraId="35D94D8B" w14:textId="77777777">
            <w:pPr>
              <w:ind w:start="34"/>
              <w:rPr>
                <w:ins w:author="Mamadou Bobo Barry" w:date="2021-05-29T19:46:00Z" w:id="872"/>
                <w:sz w:val="24"/>
                <w:szCs w:val="24"/>
              </w:rPr>
            </w:pPr>
            <w:ins w:author="Mamadou Bobo Barry" w:date="2021-05-29T19:46:00Z" w:id="873">
              <w:r w:rsidRPr="00BC0193">
                <w:rPr>
                  <w:sz w:val="24"/>
                  <w:szCs w:val="24"/>
                </w:rPr>
                <w:t xml:space="preserve">Training of interviewers and field testing of questionnaires with interviewers</w:t>
              </w:r>
            </w:ins>
          </w:p>
        </w:tc>
        <w:tc>
          <w:tcPr>
            <w:tcW w:w="1403" w:type="pct"/>
          </w:tcPr>
          <w:p w:rsidR="00006EA8" w:rsidP="00566EEB" w:rsidRDefault="00006EA8" w14:paraId="6C808B16" w14:textId="77777777">
            <w:pPr>
              <w:jc w:val="center"/>
              <w:rPr>
                <w:ins w:author="Mamadou Bobo Barry" w:date="2021-05-29T19:46:00Z" w:id="874"/>
                <w:sz w:val="24"/>
                <w:szCs w:val="24"/>
              </w:rPr>
            </w:pPr>
          </w:p>
          <w:p w:rsidRPr="00BC0193" w:rsidR="00006EA8" w:rsidP="00566EEB" w:rsidRDefault="00006EA8" w14:paraId="1A64B0AC" w14:textId="77777777">
            <w:pPr>
              <w:jc w:val="center"/>
              <w:rPr>
                <w:ins w:author="Mamadou Bobo Barry" w:date="2021-05-29T19:46:00Z" w:id="875"/>
                <w:sz w:val="24"/>
                <w:szCs w:val="24"/>
              </w:rPr>
            </w:pPr>
            <w:ins w:author="Mamadou Bobo Barry" w:date="2021-05-29T19:46:00Z" w:id="876">
              <w:r>
                <w:rPr>
                  <w:sz w:val="24"/>
                  <w:szCs w:val="24"/>
                </w:rPr>
                <w:t xml:space="preserve">24-26 June</w:t>
              </w:r>
            </w:ins>
          </w:p>
        </w:tc>
        <w:tc>
          <w:tcPr>
            <w:tcW w:w="1644" w:type="pct"/>
          </w:tcPr>
          <w:p w:rsidR="00006EA8" w:rsidP="00566EEB" w:rsidRDefault="00006EA8" w14:paraId="23DA7CB2" w14:textId="77777777">
            <w:pPr>
              <w:rPr>
                <w:ins w:author="Mamadou Bobo Barry" w:date="2021-05-29T19:46:00Z" w:id="877"/>
                <w:sz w:val="24"/>
                <w:szCs w:val="24"/>
              </w:rPr>
            </w:pPr>
          </w:p>
          <w:p w:rsidRPr="00BC0193" w:rsidR="00006EA8" w:rsidP="00566EEB" w:rsidRDefault="00006EA8" w14:paraId="0FEE73B6" w14:textId="77777777">
            <w:pPr>
              <w:rPr>
                <w:ins w:author="Mamadou Bobo Barry" w:date="2021-05-29T19:46:00Z" w:id="878"/>
                <w:sz w:val="24"/>
                <w:szCs w:val="24"/>
              </w:rPr>
            </w:pPr>
            <w:ins w:author="Mamadou Bobo Barry" w:date="2021-05-29T19:46:00Z" w:id="879">
              <w:r w:rsidRPr="00BC0193">
                <w:rPr>
                  <w:sz w:val="24"/>
                  <w:szCs w:val="24"/>
                </w:rPr>
                <w:t xml:space="preserve">ISRA-BAME and PPZS</w:t>
              </w:r>
            </w:ins>
          </w:p>
        </w:tc>
      </w:tr>
      <w:tr w:rsidRPr="00BC0193" w:rsidR="00006EA8" w:rsidTr="00566EEB" w14:paraId="6950E7E2" w14:textId="77777777">
        <w:trPr>
          <w:ins w:author="Mamadou Bobo Barry" w:date="2021-05-29T19:46:00Z" w:id="880"/>
        </w:trPr>
        <w:tc>
          <w:tcPr>
            <w:tcW w:w="1953" w:type="pct"/>
          </w:tcPr>
          <w:p w:rsidRPr="00BC0193" w:rsidR="00006EA8" w:rsidP="00566EEB" w:rsidRDefault="00006EA8" w14:paraId="4281D019" w14:textId="77777777">
            <w:pPr>
              <w:ind w:start="34"/>
              <w:rPr>
                <w:ins w:author="Mamadou Bobo Barry" w:date="2021-05-29T19:46:00Z" w:id="881"/>
                <w:sz w:val="24"/>
                <w:szCs w:val="24"/>
              </w:rPr>
            </w:pPr>
            <w:ins w:author="Mamadou Bobo Barry" w:date="2021-05-29T19:46:00Z" w:id="882">
              <w:r w:rsidRPr="00BC0193">
                <w:rPr>
                  <w:sz w:val="24"/>
                  <w:szCs w:val="24"/>
                </w:rPr>
                <w:t xml:space="preserve">Survey period</w:t>
              </w:r>
            </w:ins>
          </w:p>
        </w:tc>
        <w:tc>
          <w:tcPr>
            <w:tcW w:w="1403" w:type="pct"/>
          </w:tcPr>
          <w:p w:rsidRPr="00BC0193" w:rsidR="00006EA8" w:rsidP="00566EEB" w:rsidRDefault="00006EA8" w14:paraId="09191CC9" w14:textId="77777777">
            <w:pPr>
              <w:jc w:val="center"/>
              <w:rPr>
                <w:ins w:author="Mamadou Bobo Barry" w:date="2021-05-29T19:46:00Z" w:id="883"/>
                <w:sz w:val="24"/>
                <w:szCs w:val="24"/>
              </w:rPr>
            </w:pPr>
            <w:ins w:author="Mamadou Bobo Barry" w:date="2021-05-29T19:46:00Z" w:id="884">
              <w:r>
                <w:rPr>
                  <w:sz w:val="24"/>
                  <w:szCs w:val="24"/>
                </w:rPr>
                <w:t xml:space="preserve">28 June-12 July</w:t>
              </w:r>
            </w:ins>
          </w:p>
        </w:tc>
        <w:tc>
          <w:tcPr>
            <w:tcW w:w="1644" w:type="pct"/>
          </w:tcPr>
          <w:p w:rsidRPr="00BC0193" w:rsidR="00006EA8" w:rsidP="00566EEB" w:rsidRDefault="00006EA8" w14:paraId="23720C5C" w14:textId="77777777">
            <w:pPr>
              <w:rPr>
                <w:ins w:author="Mamadou Bobo Barry" w:date="2021-05-29T19:46:00Z" w:id="885"/>
                <w:sz w:val="24"/>
                <w:szCs w:val="24"/>
              </w:rPr>
            </w:pPr>
            <w:ins w:author="Mamadou Bobo Barry" w:date="2021-05-29T19:46:00Z" w:id="886">
              <w:r w:rsidRPr="00BC0193">
                <w:rPr>
                  <w:sz w:val="24"/>
                  <w:szCs w:val="24"/>
                </w:rPr>
                <w:t xml:space="preserve">ISRA-BAME and PPZS</w:t>
              </w:r>
            </w:ins>
          </w:p>
        </w:tc>
      </w:tr>
      <w:tr w:rsidRPr="00BC0193" w:rsidR="00006EA8" w:rsidTr="00566EEB" w14:paraId="70022E45" w14:textId="77777777">
        <w:trPr>
          <w:ins w:author="Mamadou Bobo Barry" w:date="2021-05-29T19:46:00Z" w:id="887"/>
        </w:trPr>
        <w:tc>
          <w:tcPr>
            <w:tcW w:w="1953" w:type="pct"/>
          </w:tcPr>
          <w:p w:rsidRPr="00BC0193" w:rsidR="00006EA8" w:rsidP="00566EEB" w:rsidRDefault="00006EA8" w14:paraId="5FDCA75C" w14:textId="77777777">
            <w:pPr>
              <w:ind w:start="34"/>
              <w:rPr>
                <w:ins w:author="Mamadou Bobo Barry" w:date="2021-05-29T19:46:00Z" w:id="888"/>
                <w:sz w:val="24"/>
                <w:szCs w:val="24"/>
              </w:rPr>
            </w:pPr>
            <w:ins w:author="Mamadou Bobo Barry" w:date="2021-05-29T19:46:00Z" w:id="889">
              <w:r w:rsidRPr="00BC0193">
                <w:rPr>
                  <w:sz w:val="24"/>
                  <w:szCs w:val="24"/>
                </w:rPr>
                <w:t xml:space="preserve">Clearance and data cleansing</w:t>
              </w:r>
            </w:ins>
          </w:p>
        </w:tc>
        <w:tc>
          <w:tcPr>
            <w:tcW w:w="1403" w:type="pct"/>
          </w:tcPr>
          <w:p w:rsidRPr="00BC0193" w:rsidR="00006EA8" w:rsidP="00566EEB" w:rsidRDefault="00006EA8" w14:paraId="2F0D6198" w14:textId="77777777">
            <w:pPr>
              <w:jc w:val="center"/>
              <w:rPr>
                <w:ins w:author="Mamadou Bobo Barry" w:date="2021-05-29T19:46:00Z" w:id="890"/>
                <w:sz w:val="24"/>
                <w:szCs w:val="24"/>
              </w:rPr>
            </w:pPr>
            <w:ins w:author="Mamadou Bobo Barry" w:date="2021-05-29T19:46:00Z" w:id="891">
              <w:r>
                <w:rPr>
                  <w:sz w:val="24"/>
                  <w:szCs w:val="24"/>
                </w:rPr>
                <w:t xml:space="preserve">14-16 July</w:t>
              </w:r>
            </w:ins>
          </w:p>
        </w:tc>
        <w:tc>
          <w:tcPr>
            <w:tcW w:w="1644" w:type="pct"/>
          </w:tcPr>
          <w:p w:rsidRPr="00BC0193" w:rsidR="00006EA8" w:rsidP="00566EEB" w:rsidRDefault="00006EA8" w14:paraId="2F65D0A6" w14:textId="77777777">
            <w:pPr>
              <w:rPr>
                <w:ins w:author="Mamadou Bobo Barry" w:date="2021-05-29T19:46:00Z" w:id="892"/>
                <w:sz w:val="24"/>
                <w:szCs w:val="24"/>
              </w:rPr>
            </w:pPr>
            <w:ins w:author="Mamadou Bobo Barry" w:date="2021-05-29T19:46:00Z" w:id="893">
              <w:r w:rsidRPr="00BC0193">
                <w:rPr>
                  <w:sz w:val="24"/>
                  <w:szCs w:val="24"/>
                </w:rPr>
                <w:t xml:space="preserve">ISRA-BAME and PPZS</w:t>
              </w:r>
            </w:ins>
          </w:p>
        </w:tc>
      </w:tr>
      <w:tr w:rsidRPr="00BC0193" w:rsidR="00006EA8" w:rsidTr="00566EEB" w14:paraId="44A735BF" w14:textId="77777777">
        <w:trPr>
          <w:ins w:author="Mamadou Bobo Barry" w:date="2021-05-29T19:46:00Z" w:id="894"/>
        </w:trPr>
        <w:tc>
          <w:tcPr>
            <w:tcW w:w="5000" w:type="pct"/>
            <w:gridSpan w:val="3"/>
            <w:shd w:val="clear" w:color="auto" w:fill="D9D9D9" w:themeFill="background1" w:themeFillShade="D9"/>
          </w:tcPr>
          <w:p w:rsidRPr="00BC0193" w:rsidR="00006EA8" w:rsidP="00566EEB" w:rsidRDefault="00006EA8" w14:paraId="1EB5EF3A" w14:textId="77777777">
            <w:pPr>
              <w:jc w:val="center"/>
              <w:rPr>
                <w:ins w:author="Mamadou Bobo Barry" w:date="2021-05-29T19:46:00Z" w:id="895"/>
                <w:sz w:val="24"/>
                <w:szCs w:val="24"/>
              </w:rPr>
            </w:pPr>
            <w:ins w:author="Mamadou Bobo Barry" w:date="2021-05-29T19:46:00Z" w:id="896">
              <w:r>
                <w:rPr>
                  <w:sz w:val="24"/>
                  <w:szCs w:val="24"/>
                </w:rPr>
                <w:t xml:space="preserve">Report writing</w:t>
              </w:r>
            </w:ins>
          </w:p>
        </w:tc>
      </w:tr>
      <w:tr w:rsidRPr="00BC0193" w:rsidR="00006EA8" w:rsidTr="00566EEB" w14:paraId="2C9DCB24" w14:textId="77777777">
        <w:trPr>
          <w:ins w:author="Mamadou Bobo Barry" w:date="2021-05-29T19:46:00Z" w:id="897"/>
        </w:trPr>
        <w:tc>
          <w:tcPr>
            <w:tcW w:w="1953" w:type="pct"/>
          </w:tcPr>
          <w:p w:rsidRPr="00BC0193" w:rsidR="00006EA8" w:rsidP="00566EEB" w:rsidRDefault="00006EA8" w14:paraId="5DC5CAA2" w14:textId="77777777">
            <w:pPr>
              <w:ind w:start="34"/>
              <w:rPr>
                <w:ins w:author="Mamadou Bobo Barry" w:date="2021-05-29T19:46:00Z" w:id="898"/>
                <w:sz w:val="24"/>
                <w:szCs w:val="24"/>
              </w:rPr>
            </w:pPr>
            <w:ins w:author="Mamadou Bobo Barry" w:date="2021-05-29T19:46:00Z" w:id="899">
              <w:r w:rsidRPr="00BC0193">
                <w:rPr>
                  <w:sz w:val="24"/>
                  <w:szCs w:val="24"/>
                </w:rPr>
                <w:t xml:space="preserve">Editorial retreat</w:t>
              </w:r>
            </w:ins>
          </w:p>
        </w:tc>
        <w:tc>
          <w:tcPr>
            <w:tcW w:w="1403" w:type="pct"/>
          </w:tcPr>
          <w:p w:rsidRPr="00BC0193" w:rsidR="00006EA8" w:rsidP="00566EEB" w:rsidRDefault="00006EA8" w14:paraId="07FB986C" w14:textId="77777777">
            <w:pPr>
              <w:jc w:val="center"/>
              <w:rPr>
                <w:ins w:author="Mamadou Bobo Barry" w:date="2021-05-29T19:46:00Z" w:id="900"/>
                <w:sz w:val="24"/>
                <w:szCs w:val="24"/>
              </w:rPr>
            </w:pPr>
            <w:ins w:author="Mamadou Bobo Barry" w:date="2021-05-29T19:46:00Z" w:id="901">
              <w:r>
                <w:rPr>
                  <w:sz w:val="24"/>
                  <w:szCs w:val="24"/>
                </w:rPr>
                <w:t xml:space="preserve">26-31 July</w:t>
              </w:r>
            </w:ins>
          </w:p>
        </w:tc>
        <w:tc>
          <w:tcPr>
            <w:tcW w:w="1644" w:type="pct"/>
          </w:tcPr>
          <w:p w:rsidRPr="00BC0193" w:rsidR="00006EA8" w:rsidP="00566EEB" w:rsidRDefault="00006EA8" w14:paraId="5A132C78" w14:textId="77777777">
            <w:pPr>
              <w:rPr>
                <w:ins w:author="Mamadou Bobo Barry" w:date="2021-05-29T19:46:00Z" w:id="902"/>
                <w:sz w:val="24"/>
                <w:szCs w:val="24"/>
              </w:rPr>
            </w:pPr>
            <w:ins w:author="Mamadou Bobo Barry" w:date="2021-05-29T19:46:00Z" w:id="903">
              <w:r w:rsidRPr="00BC0193">
                <w:rPr>
                  <w:sz w:val="24"/>
                  <w:szCs w:val="24"/>
                </w:rPr>
                <w:t xml:space="preserve">ISRA-BAME and PPZS</w:t>
              </w:r>
            </w:ins>
          </w:p>
        </w:tc>
      </w:tr>
      <w:tr w:rsidRPr="00BC0193" w:rsidR="00006EA8" w:rsidTr="00566EEB" w14:paraId="21429F1D" w14:textId="77777777">
        <w:trPr>
          <w:ins w:author="Mamadou Bobo Barry" w:date="2021-05-29T19:46:00Z" w:id="904"/>
        </w:trPr>
        <w:tc>
          <w:tcPr>
            <w:tcW w:w="1953" w:type="pct"/>
          </w:tcPr>
          <w:p w:rsidRPr="00BC0193" w:rsidR="00006EA8" w:rsidP="00566EEB" w:rsidRDefault="00006EA8" w14:paraId="3C86EBDC" w14:textId="77777777">
            <w:pPr>
              <w:rPr>
                <w:ins w:author="Mamadou Bobo Barry" w:date="2021-05-29T19:46:00Z" w:id="905"/>
                <w:sz w:val="24"/>
                <w:szCs w:val="24"/>
              </w:rPr>
            </w:pPr>
            <w:ins w:author="Mamadou Bobo Barry" w:date="2021-05-29T19:46:00Z" w:id="906">
              <w:r>
                <w:rPr>
                  <w:sz w:val="24"/>
                  <w:szCs w:val="24"/>
                </w:rPr>
                <w:t xml:space="preserve">Finalisation of the</w:t>
              </w:r>
              <w:r>
                <w:rPr>
                  <w:sz w:val="24"/>
                  <w:szCs w:val="24"/>
                </w:rPr>
                <w:t xml:space="preserve">first</w:t>
              </w:r>
              <w:r w:rsidRPr="00BC0193">
                <w:rPr>
                  <w:sz w:val="24"/>
                  <w:szCs w:val="24"/>
                </w:rPr>
                <w:t xml:space="preserve">drafts</w:t>
              </w:r>
              <w:r>
                <w:rPr>
                  <w:sz w:val="24"/>
                  <w:szCs w:val="24"/>
                </w:rPr>
                <w:t xml:space="preserve">:</w:t>
              </w:r>
              <w:r>
                <w:rPr>
                  <w:sz w:val="24"/>
                  <w:szCs w:val="24"/>
                </w:rPr>
                <w:t xml:space="preserve">(1) analysis of the RNU process and (2)</w:t>
              </w:r>
              <w:r w:rsidRPr="003B3FA1">
                <w:rPr>
                  <w:sz w:val="24"/>
                  <w:szCs w:val="24"/>
                </w:rPr>
                <w:t xml:space="preserve">degree of inclusion</w:t>
              </w:r>
              <w:r>
                <w:rPr>
                  <w:sz w:val="24"/>
                  <w:szCs w:val="24"/>
                </w:rPr>
                <w:t xml:space="preserve">vulnerable pastoral populations</w:t>
              </w:r>
            </w:ins>
          </w:p>
        </w:tc>
        <w:tc>
          <w:tcPr>
            <w:tcW w:w="1403" w:type="pct"/>
          </w:tcPr>
          <w:p w:rsidR="00006EA8" w:rsidP="00566EEB" w:rsidRDefault="00006EA8" w14:paraId="1F133136" w14:textId="77777777">
            <w:pPr>
              <w:jc w:val="center"/>
              <w:rPr>
                <w:ins w:author="Mamadou Bobo Barry" w:date="2021-05-29T19:46:00Z" w:id="907"/>
                <w:sz w:val="24"/>
                <w:szCs w:val="24"/>
              </w:rPr>
            </w:pPr>
          </w:p>
          <w:p w:rsidRPr="00BC0193" w:rsidR="00006EA8" w:rsidP="00566EEB" w:rsidRDefault="00006EA8" w14:paraId="3E53B9BC" w14:textId="77777777">
            <w:pPr>
              <w:jc w:val="center"/>
              <w:rPr>
                <w:ins w:author="Mamadou Bobo Barry" w:date="2021-05-29T19:46:00Z" w:id="908"/>
                <w:sz w:val="24"/>
                <w:szCs w:val="24"/>
              </w:rPr>
            </w:pPr>
            <w:ins w:author="Mamadou Bobo Barry" w:date="2021-05-29T19:46:00Z" w:id="909">
              <w:r>
                <w:rPr>
                  <w:sz w:val="24"/>
                  <w:szCs w:val="24"/>
                </w:rPr>
                <w:t xml:space="preserve">02 August</w:t>
              </w:r>
            </w:ins>
          </w:p>
        </w:tc>
        <w:tc>
          <w:tcPr>
            <w:tcW w:w="1644" w:type="pct"/>
          </w:tcPr>
          <w:p w:rsidR="00006EA8" w:rsidP="00566EEB" w:rsidRDefault="00006EA8" w14:paraId="2D094853" w14:textId="77777777">
            <w:pPr>
              <w:rPr>
                <w:ins w:author="Mamadou Bobo Barry" w:date="2021-05-29T19:46:00Z" w:id="910"/>
                <w:sz w:val="24"/>
                <w:szCs w:val="24"/>
              </w:rPr>
            </w:pPr>
          </w:p>
          <w:p w:rsidRPr="00BC0193" w:rsidR="00006EA8" w:rsidP="00566EEB" w:rsidRDefault="00006EA8" w14:paraId="582868A0" w14:textId="77777777">
            <w:pPr>
              <w:rPr>
                <w:ins w:author="Mamadou Bobo Barry" w:date="2021-05-29T19:46:00Z" w:id="911"/>
                <w:sz w:val="24"/>
                <w:szCs w:val="24"/>
              </w:rPr>
            </w:pPr>
            <w:ins w:author="Mamadou Bobo Barry" w:date="2021-05-29T19:46:00Z" w:id="912">
              <w:r w:rsidRPr="00BC0193">
                <w:rPr>
                  <w:sz w:val="24"/>
                  <w:szCs w:val="24"/>
                </w:rPr>
                <w:t xml:space="preserve">ISRA-BAME and PPZS</w:t>
              </w:r>
            </w:ins>
          </w:p>
        </w:tc>
      </w:tr>
      <w:tr w:rsidRPr="00BC0193" w:rsidR="00006EA8" w:rsidTr="00566EEB" w14:paraId="4D3959D9" w14:textId="77777777">
        <w:trPr>
          <w:ins w:author="Mamadou Bobo Barry" w:date="2021-05-29T19:46:00Z" w:id="913"/>
        </w:trPr>
        <w:tc>
          <w:tcPr>
            <w:tcW w:w="1953" w:type="pct"/>
          </w:tcPr>
          <w:p w:rsidRPr="00BC0193" w:rsidR="00006EA8" w:rsidP="00566EEB" w:rsidRDefault="00006EA8" w14:paraId="13DEDEF9" w14:textId="77777777">
            <w:pPr>
              <w:rPr>
                <w:ins w:author="Mamadou Bobo Barry" w:date="2021-05-29T19:46:00Z" w:id="914"/>
                <w:sz w:val="24"/>
                <w:szCs w:val="24"/>
              </w:rPr>
            </w:pPr>
            <w:ins w:author="Mamadou Bobo Barry" w:date="2021-05-29T19:46:00Z" w:id="915">
              <w:r w:rsidRPr="00BC0193">
                <w:rPr>
                  <w:sz w:val="24"/>
                  <w:szCs w:val="24"/>
                </w:rPr>
                <w:t xml:space="preserve">Feedback on</w:t>
              </w:r>
              <w:r>
                <w:rPr>
                  <w:sz w:val="24"/>
                  <w:szCs w:val="24"/>
                </w:rPr>
                <w:t xml:space="preserve">the</w:t>
              </w:r>
              <w:r>
                <w:rPr>
                  <w:sz w:val="24"/>
                  <w:szCs w:val="24"/>
                </w:rPr>
                <w:t xml:space="preserve">first</w:t>
              </w:r>
              <w:r w:rsidRPr="00BC0193">
                <w:rPr>
                  <w:sz w:val="24"/>
                  <w:szCs w:val="24"/>
                </w:rPr>
                <w:t xml:space="preserve">drafts</w:t>
              </w:r>
              <w:r>
                <w:rPr>
                  <w:sz w:val="24"/>
                  <w:szCs w:val="24"/>
                </w:rPr>
                <w:t xml:space="preserve">and validation</w:t>
              </w:r>
            </w:ins>
          </w:p>
        </w:tc>
        <w:tc>
          <w:tcPr>
            <w:tcW w:w="1403" w:type="pct"/>
          </w:tcPr>
          <w:p w:rsidRPr="00BC0193" w:rsidR="00006EA8" w:rsidP="00566EEB" w:rsidRDefault="00006EA8" w14:paraId="681CBC37" w14:textId="77777777">
            <w:pPr>
              <w:jc w:val="center"/>
              <w:rPr>
                <w:ins w:author="Mamadou Bobo Barry" w:date="2021-05-29T19:46:00Z" w:id="916"/>
                <w:sz w:val="24"/>
                <w:szCs w:val="24"/>
              </w:rPr>
            </w:pPr>
            <w:ins w:author="Mamadou Bobo Barry" w:date="2021-05-29T19:46:00Z" w:id="917">
              <w:r>
                <w:rPr>
                  <w:sz w:val="24"/>
                  <w:szCs w:val="24"/>
                </w:rPr>
                <w:t xml:space="preserve">03-06 August</w:t>
              </w:r>
            </w:ins>
          </w:p>
        </w:tc>
        <w:tc>
          <w:tcPr>
            <w:tcW w:w="1644" w:type="pct"/>
          </w:tcPr>
          <w:p w:rsidRPr="00BC0193" w:rsidR="00006EA8" w:rsidP="00566EEB" w:rsidRDefault="00006EA8" w14:paraId="316D67F1" w14:textId="77777777">
            <w:pPr>
              <w:rPr>
                <w:ins w:author="Mamadou Bobo Barry" w:date="2021-05-29T19:46:00Z" w:id="918"/>
                <w:sz w:val="24"/>
                <w:szCs w:val="24"/>
              </w:rPr>
            </w:pPr>
            <w:ins w:author="Mamadou Bobo Barry" w:date="2021-05-29T19:46:00Z" w:id="919">
              <w:r w:rsidRPr="00BC0193">
                <w:rPr>
                  <w:sz w:val="24"/>
                  <w:szCs w:val="24"/>
                </w:rPr>
                <w:t xml:space="preserve">World Bank</w:t>
              </w:r>
              <w:r>
                <w:rPr>
                  <w:sz w:val="24"/>
                  <w:szCs w:val="24"/>
                </w:rPr>
                <w:t xml:space="preserve">and</w:t>
              </w:r>
              <w:r w:rsidRPr="00BC0193">
                <w:rPr>
                  <w:sz w:val="24"/>
                  <w:szCs w:val="24"/>
                </w:rPr>
                <w:t xml:space="preserve">ISRA-BAME and PPZS</w:t>
              </w:r>
            </w:ins>
          </w:p>
        </w:tc>
      </w:tr>
      <w:tr w:rsidRPr="00BC0193" w:rsidR="00006EA8" w:rsidTr="00566EEB" w14:paraId="55183246" w14:textId="77777777">
        <w:trPr>
          <w:ins w:author="Mamadou Bobo Barry" w:date="2021-05-29T19:46:00Z" w:id="920"/>
        </w:trPr>
        <w:tc>
          <w:tcPr>
            <w:tcW w:w="1953" w:type="pct"/>
          </w:tcPr>
          <w:p w:rsidRPr="00BC0193" w:rsidR="00006EA8" w:rsidP="00566EEB" w:rsidRDefault="00006EA8" w14:paraId="2C38B6BF" w14:textId="77777777">
            <w:pPr>
              <w:rPr>
                <w:ins w:author="Mamadou Bobo Barry" w:date="2021-05-29T19:46:00Z" w:id="921"/>
                <w:sz w:val="24"/>
                <w:szCs w:val="24"/>
              </w:rPr>
            </w:pPr>
            <w:ins w:author="Mamadou Bobo Barry" w:date="2021-05-29T19:46:00Z" w:id="922">
              <w:r w:rsidRPr="00BC0193">
                <w:rPr>
                  <w:sz w:val="24"/>
                  <w:szCs w:val="24"/>
                </w:rPr>
                <w:t xml:space="preserve">Workshop to share and validate</w:t>
              </w:r>
              <w:r>
                <w:rPr>
                  <w:sz w:val="24"/>
                  <w:szCs w:val="24"/>
                </w:rPr>
                <w:t xml:space="preserve">the</w:t>
              </w:r>
              <w:r>
                <w:rPr>
                  <w:sz w:val="24"/>
                  <w:szCs w:val="24"/>
                </w:rPr>
                <w:t xml:space="preserve">first</w:t>
              </w:r>
              <w:r w:rsidRPr="00BC0193">
                <w:rPr>
                  <w:sz w:val="24"/>
                  <w:szCs w:val="24"/>
                </w:rPr>
                <w:t xml:space="preserve">drafts</w:t>
              </w:r>
              <w:r w:rsidRPr="00BC0193">
                <w:rPr>
                  <w:sz w:val="24"/>
                  <w:szCs w:val="24"/>
                </w:rPr>
                <w:t xml:space="preserve">with the World Bank</w:t>
              </w:r>
              <w:r w:rsidRPr="00BC0193">
                <w:rPr>
                  <w:sz w:val="24"/>
                  <w:szCs w:val="24"/>
                </w:rPr>
                <w:t xml:space="preserve">and the other members of the technical committee</w:t>
              </w:r>
            </w:ins>
          </w:p>
        </w:tc>
        <w:tc>
          <w:tcPr>
            <w:tcW w:w="1403" w:type="pct"/>
          </w:tcPr>
          <w:p w:rsidR="00006EA8" w:rsidP="00566EEB" w:rsidRDefault="00006EA8" w14:paraId="16C779DB" w14:textId="77777777">
            <w:pPr>
              <w:jc w:val="center"/>
              <w:rPr>
                <w:ins w:author="Mamadou Bobo Barry" w:date="2021-05-29T19:46:00Z" w:id="923"/>
                <w:sz w:val="24"/>
                <w:szCs w:val="24"/>
              </w:rPr>
            </w:pPr>
          </w:p>
          <w:p w:rsidRPr="00BC0193" w:rsidR="00006EA8" w:rsidP="00566EEB" w:rsidRDefault="00006EA8" w14:paraId="7D9A906F" w14:textId="77777777">
            <w:pPr>
              <w:jc w:val="center"/>
              <w:rPr>
                <w:ins w:author="Mamadou Bobo Barry" w:date="2021-05-29T19:46:00Z" w:id="924"/>
                <w:sz w:val="24"/>
                <w:szCs w:val="24"/>
              </w:rPr>
            </w:pPr>
            <w:ins w:author="Mamadou Bobo Barry" w:date="2021-05-29T19:46:00Z" w:id="925">
              <w:r>
                <w:rPr>
                  <w:sz w:val="24"/>
                  <w:szCs w:val="24"/>
                </w:rPr>
                <w:t xml:space="preserve">09 August</w:t>
              </w:r>
            </w:ins>
          </w:p>
        </w:tc>
        <w:tc>
          <w:tcPr>
            <w:tcW w:w="1644" w:type="pct"/>
          </w:tcPr>
          <w:p w:rsidR="00006EA8" w:rsidP="00566EEB" w:rsidRDefault="00006EA8" w14:paraId="2DA3F646" w14:textId="77777777">
            <w:pPr>
              <w:rPr>
                <w:ins w:author="Mamadou Bobo Barry" w:date="2021-05-29T19:46:00Z" w:id="926"/>
                <w:sz w:val="24"/>
                <w:szCs w:val="24"/>
              </w:rPr>
            </w:pPr>
          </w:p>
          <w:p w:rsidRPr="00BC0193" w:rsidR="00006EA8" w:rsidP="00566EEB" w:rsidRDefault="00006EA8" w14:paraId="062BB054" w14:textId="77777777">
            <w:pPr>
              <w:rPr>
                <w:ins w:author="Mamadou Bobo Barry" w:date="2021-05-29T19:46:00Z" w:id="927"/>
                <w:sz w:val="24"/>
                <w:szCs w:val="24"/>
              </w:rPr>
            </w:pPr>
            <w:ins w:author="Mamadou Bobo Barry" w:date="2021-05-29T19:46:00Z" w:id="928">
              <w:r w:rsidRPr="00BC0193">
                <w:rPr>
                  <w:sz w:val="24"/>
                  <w:szCs w:val="24"/>
                </w:rPr>
                <w:t xml:space="preserve">ISRA-BAME and PPZS</w:t>
              </w:r>
            </w:ins>
          </w:p>
        </w:tc>
      </w:tr>
      <w:tr w:rsidRPr="00BC0193" w:rsidR="00006EA8" w:rsidTr="00566EEB" w14:paraId="3C7A320F" w14:textId="77777777">
        <w:trPr>
          <w:ins w:author="Mamadou Bobo Barry" w:date="2021-05-29T19:46:00Z" w:id="929"/>
        </w:trPr>
        <w:tc>
          <w:tcPr>
            <w:tcW w:w="1953" w:type="pct"/>
          </w:tcPr>
          <w:p w:rsidRPr="00BC0193" w:rsidR="00006EA8" w:rsidP="00566EEB" w:rsidRDefault="00006EA8" w14:paraId="1C4D8445" w14:textId="77777777">
            <w:pPr>
              <w:rPr>
                <w:ins w:author="Mamadou Bobo Barry" w:date="2021-05-29T19:46:00Z" w:id="930"/>
                <w:sz w:val="24"/>
                <w:szCs w:val="24"/>
              </w:rPr>
            </w:pPr>
            <w:ins w:author="Mamadou Bobo Barry" w:date="2021-05-29T19:46:00Z" w:id="931">
              <w:r w:rsidRPr="00BC0193">
                <w:rPr>
                  <w:sz w:val="24"/>
                  <w:szCs w:val="24"/>
                </w:rPr>
                <w:t xml:space="preserve">Drafting of the Final Report</w:t>
              </w:r>
            </w:ins>
          </w:p>
        </w:tc>
        <w:tc>
          <w:tcPr>
            <w:tcW w:w="1403" w:type="pct"/>
          </w:tcPr>
          <w:p w:rsidRPr="00BC0193" w:rsidR="00006EA8" w:rsidP="00566EEB" w:rsidRDefault="00006EA8" w14:paraId="64D80090" w14:textId="77777777">
            <w:pPr>
              <w:jc w:val="center"/>
              <w:rPr>
                <w:ins w:author="Mamadou Bobo Barry" w:date="2021-05-29T19:46:00Z" w:id="932"/>
                <w:sz w:val="24"/>
                <w:szCs w:val="24"/>
              </w:rPr>
            </w:pPr>
            <w:ins w:author="Mamadou Bobo Barry" w:date="2021-05-29T19:46:00Z" w:id="933">
              <w:r>
                <w:rPr>
                  <w:sz w:val="24"/>
                  <w:szCs w:val="24"/>
                </w:rPr>
                <w:t xml:space="preserve">10-12 August</w:t>
              </w:r>
            </w:ins>
          </w:p>
        </w:tc>
        <w:tc>
          <w:tcPr>
            <w:tcW w:w="1644" w:type="pct"/>
          </w:tcPr>
          <w:p w:rsidRPr="00BC0193" w:rsidR="00006EA8" w:rsidP="00566EEB" w:rsidRDefault="00006EA8" w14:paraId="4D9A88AD" w14:textId="77777777">
            <w:pPr>
              <w:rPr>
                <w:ins w:author="Mamadou Bobo Barry" w:date="2021-05-29T19:46:00Z" w:id="934"/>
                <w:sz w:val="24"/>
                <w:szCs w:val="24"/>
              </w:rPr>
            </w:pPr>
            <w:ins w:author="Mamadou Bobo Barry" w:date="2021-05-29T19:46:00Z" w:id="935">
              <w:r w:rsidRPr="00BC0193">
                <w:rPr>
                  <w:sz w:val="24"/>
                  <w:szCs w:val="24"/>
                </w:rPr>
                <w:t xml:space="preserve">ISRA-BAME and PPZS</w:t>
              </w:r>
            </w:ins>
          </w:p>
        </w:tc>
      </w:tr>
    </w:tbl>
    <w:p w:rsidR="00006EA8" w:rsidP="00006EA8" w:rsidRDefault="00006EA8" w14:paraId="36DF41CA" w14:textId="77777777">
      <w:pPr>
        <w:rPr>
          <w:ins w:author="Mamadou Bobo Barry" w:date="2021-05-29T19:46:00Z" w:id="936"/>
          <w:rFonts w:eastAsia="Arial" w:cs="Arial"/>
          <w:lang w:val="fr-SN"/>
        </w:rPr>
      </w:pPr>
    </w:p>
    <w:p w:rsidR="0010562F" w:rsidRDefault="0010562F" w14:paraId="41481281" w14:textId="77777777">
      <w:pPr>
        <w:jc w:val="left"/>
        <w:rPr>
          <w:ins w:author="Ndeye Fatou Faye" w:date="2021-05-29T18:17:00Z" w:id="937"/>
          <w:b/>
          <w:lang w:val="fr-SN"/>
        </w:rPr>
      </w:pPr>
      <w:ins w:author="Ndeye Fatou Faye" w:date="2021-05-29T18:17:00Z" w:id="938">
        <w:r>
          <w:rPr>
            <w:b/>
            <w:lang w:val="fr-SN"/>
          </w:rPr>
          <w:lastRenderedPageBreak/>
          <w:br w:type="page"/>
        </w:r>
      </w:ins>
    </w:p>
    <w:p w:rsidRPr="007767AC" w:rsidR="00393069" w:rsidP="00393069" w:rsidRDefault="00393069" w14:paraId="4972165C" w14:textId="761290C0">
      <w:pPr>
        <w:rPr>
          <w:b/>
          <w:lang w:val="fr-SN"/>
        </w:rPr>
      </w:pPr>
      <w:r w:rsidRPr="007767AC">
        <w:rPr>
          <w:b/>
          <w:lang w:val="fr-SN"/>
        </w:rPr>
        <w:lastRenderedPageBreak/>
        <w:t xml:space="preserve">Bibliographic references</w:t>
      </w:r>
    </w:p>
    <w:p w:rsidRPr="007767AC" w:rsidR="00393069" w:rsidP="00393069" w:rsidRDefault="00393069" w14:paraId="38D09D5E" w14:textId="77777777">
      <w:pPr>
        <w:rPr>
          <w:b/>
          <w:lang w:val="fr-SN"/>
        </w:rPr>
      </w:pPr>
    </w:p>
    <w:p w:rsidRPr="007767AC" w:rsidR="00393069" w:rsidP="00393069" w:rsidRDefault="00393069" w14:paraId="3631DFBD" w14:textId="77777777">
      <w:pPr>
        <w:rPr>
          <w:lang w:val="fr-SN"/>
        </w:rPr>
      </w:pPr>
      <w:r w:rsidRPr="006E0819">
        <w:rPr>
          <w:lang w:val="en-US"/>
          <w:rPrChange w:author="Mamadou Bobo Barry" w:date="2021-05-29T19:03:00Z" w:id="939">
            <w:rPr>
              <w:lang w:val="fr-SN"/>
            </w:rPr>
          </w:rPrChange>
        </w:rPr>
        <w:t xml:space="preserve">Alary, V., Aboul-Naga, A., El Shafie, M., Abdelkrim, N., Hamdon, H., Metawi, H. 2015. </w:t>
      </w:r>
      <w:r w:rsidRPr="00AF4C52">
        <w:rPr>
          <w:lang w:val="en-US"/>
        </w:rPr>
        <w:t xml:space="preserve">Roles of small ruminants in rural livelihood improvement. Comparative analysis in Egypt. </w:t>
      </w:r>
      <w:r w:rsidRPr="007767AC">
        <w:rPr>
          <w:lang w:val="fr-SN"/>
        </w:rPr>
        <w:t xml:space="preserve">Revue d'Élevage et de Médecine Vétérinaire des Pays Tropicaux 68 (2-3): 79-85.</w:t>
      </w:r>
    </w:p>
    <w:p w:rsidRPr="00AF4C52" w:rsidR="00393069" w:rsidP="00393069" w:rsidRDefault="00393069" w14:paraId="32611F2A" w14:textId="77777777">
      <w:pPr>
        <w:rPr>
          <w:lang w:val="en-US"/>
        </w:rPr>
      </w:pPr>
      <w:r w:rsidRPr="007767AC">
        <w:rPr>
          <w:lang w:val="fr-SN"/>
        </w:rPr>
        <w:t xml:space="preserve">Ancey, V., Ickowicz, A., Touré, I., Wane, A., Diop, A.T. 2009. Pastoral vulnerability in the Sahel: scope and limits of indicator-based warning systems. In: G. Duteurtre &amp; B. Faye (eds.). L'élevage, richesse des pauvres: Stratégies d'éleveurs et organisations sociales face aux risques dans les pays du Sud. </w:t>
      </w:r>
      <w:r w:rsidRPr="00AF4C52">
        <w:rPr>
          <w:lang w:val="en-US"/>
        </w:rPr>
        <w:t xml:space="preserve">Versailles: Ed. Quae, pp. 117 132.</w:t>
      </w:r>
    </w:p>
    <w:p w:rsidRPr="00AF4C52" w:rsidR="00393069" w:rsidP="00393069" w:rsidRDefault="00393069" w14:paraId="52F56F5D" w14:textId="77777777">
      <w:pPr>
        <w:rPr>
          <w:lang w:val="en-US"/>
        </w:rPr>
      </w:pPr>
      <w:r w:rsidRPr="00AF4C52">
        <w:rPr>
          <w:lang w:val="en-US"/>
        </w:rPr>
        <w:t xml:space="preserve">Bovin, M. 2000. Pastoralists Manoeuvring in the Drought-Ridden Sahel. In: Manoeuvring in an environment of uncertainty. Structural change and social action in Sub-Saharan Africa. B. Berner &amp; P. Trulsson (eds.). Ashgate</w:t>
      </w:r>
    </w:p>
    <w:p w:rsidRPr="00AF4C52" w:rsidR="00393069" w:rsidP="00393069" w:rsidRDefault="00393069" w14:paraId="2CBE2C36" w14:textId="77777777">
      <w:pPr>
        <w:rPr>
          <w:lang w:val="en-US"/>
        </w:rPr>
      </w:pPr>
      <w:r w:rsidRPr="00AF4C52">
        <w:rPr>
          <w:lang w:val="en-US"/>
        </w:rPr>
        <w:t xml:space="preserve">Chambers,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
        <w:t xml:space="preserve">Fadiga, M.L. 2013. Valuation of Cattle Attributes in the Malian Humid and Sub-Humid Zones and Implications for a Sustainable Management of Endemic Ruminant Livestock. </w:t>
      </w:r>
      <w:r w:rsidRPr="007767AC">
        <w:rPr>
          <w:lang w:val="fr-SN"/>
        </w:rPr>
        <w:t xml:space="preserve">Environmental Economics, 4 (1): 39-50.</w:t>
      </w:r>
    </w:p>
    <w:p w:rsidRPr="007767AC" w:rsidR="00393069" w:rsidP="00393069" w:rsidRDefault="00393069" w14:paraId="66D12FC1" w14:textId="77777777">
      <w:pPr>
        <w:rPr>
          <w:lang w:val="fr-SN"/>
        </w:rPr>
      </w:pPr>
      <w:r w:rsidRPr="007767AC">
        <w:rPr>
          <w:lang w:val="fr-SN"/>
        </w:rPr>
        <w:t xml:space="preserve">Escot, Fabrice (2018). Targeting in social protection systems: a comparative study of two "HEA" methods</w:t>
      </w:r>
    </w:p>
    <w:p w:rsidRPr="007767AC" w:rsidR="00393069" w:rsidP="00393069" w:rsidRDefault="00393069" w14:paraId="0221F4E8" w14:textId="77777777">
      <w:pPr>
        <w:rPr>
          <w:lang w:val="fr-SN"/>
        </w:rPr>
      </w:pPr>
      <w:r w:rsidRPr="007767AC">
        <w:rPr>
          <w:lang w:val="fr-SN"/>
        </w:rPr>
        <w:t xml:space="preserve">and a 'PMT' targeting method for cash transfer programmes in the cercle of Gao, Mali, 2016-17, </w:t>
      </w:r>
      <w:hyperlink r:id="rId14">
        <w:r w:rsidRPr="007767AC">
          <w:rPr>
            <w:color w:val="0563C1"/>
            <w:u w:val="single"/>
            <w:lang w:val="fr-SN"/>
          </w:rPr>
          <w:t xml:space="preserve">https://www.calpnetwork.org/wp-content/uploads/2020/03/1547111128.Miseli-Etude-comparative-ciblage-Mali-2018.pdf </w:t>
        </w:r>
      </w:hyperlink>
    </w:p>
    <w:p w:rsidRPr="00AF4C52" w:rsidR="00393069" w:rsidP="00393069" w:rsidRDefault="00393069" w14:paraId="6BBD0A12" w14:textId="77777777">
      <w:pPr>
        <w:rPr>
          <w:lang w:val="en-US"/>
        </w:rPr>
      </w:pPr>
      <w:r w:rsidRPr="007767AC">
        <w:rPr>
          <w:lang w:val="fr-SN"/>
        </w:rPr>
        <w:t xml:space="preserve">ILO, 2003. Report 2: Household Income and Expenditure Statistics, Seventeenth International Conference of Labour Statisticians. </w:t>
      </w:r>
      <w:r w:rsidRPr="00AF4C52">
        <w:rPr>
          <w:lang w:val="en-US"/>
        </w:rPr>
        <w:t xml:space="preserve">Geneva, 24 November - 3 December 2003, 109 pp.</w:t>
      </w:r>
    </w:p>
    <w:p w:rsidRPr="00AF4C52" w:rsidR="00393069" w:rsidP="00393069" w:rsidRDefault="00393069" w14:paraId="4E3851AC" w14:textId="77777777">
      <w:pPr>
        <w:rPr>
          <w:lang w:val="en-US"/>
        </w:rPr>
      </w:pPr>
      <w:r w:rsidRPr="00AF4C52">
        <w:rPr>
          <w:lang w:val="en-US"/>
        </w:rPr>
        <w:t xml:space="preserve">Kerven, C. 1992. Customary commerce: A historical reassessment of pastoral livestock marketing in Africa. London: Overseas Development Institute.</w:t>
      </w:r>
    </w:p>
    <w:p w:rsidRPr="00AF4C52" w:rsidR="00393069" w:rsidP="00393069" w:rsidRDefault="00393069" w14:paraId="61A20B13" w14:textId="77777777">
      <w:pPr>
        <w:rPr>
          <w:lang w:val="en-US"/>
        </w:rPr>
      </w:pPr>
      <w:r w:rsidRPr="00AF4C52">
        <w:rPr>
          <w:lang w:val="en-US"/>
        </w:rPr>
        <w:t xml:space="preserve">Little, P.D., Smith, K., Cellarius, B.A., Coppock, D.L., Barrett, C. 2001. Avoiding Disaster: Diversification and Risk Management Among East African Herders. Development and Change, 32 (3): 401-433. http://hdl.handle.net/11858/00 001M-0000-0011-9EE2-4</w:t>
      </w:r>
    </w:p>
    <w:p w:rsidRPr="007767AC" w:rsidR="00393069" w:rsidP="00393069" w:rsidRDefault="00393069" w14:paraId="208FBEB5" w14:textId="77777777">
      <w:pPr>
        <w:rPr>
          <w:lang w:val="fr-SN"/>
        </w:rPr>
      </w:pPr>
      <w:r w:rsidRPr="00AF4C52">
        <w:rPr>
          <w:lang w:val="en-US"/>
        </w:rPr>
        <w:t xml:space="preserve">Pica-Ciamarra, U. 2005. Livestock policies for poverty alleviation: theory and practical evidence from Africa, Asia and Latin America. </w:t>
      </w:r>
      <w:r w:rsidRPr="007767AC">
        <w:rPr>
          <w:lang w:val="fr-SN"/>
        </w:rPr>
        <w:t xml:space="preserve">Working Paper n. 27. FAO, Pro-Poor Livestock Policy Initiative</w:t>
      </w:r>
    </w:p>
    <w:p w:rsidRPr="007767AC" w:rsidR="00393069" w:rsidP="00393069" w:rsidRDefault="00393069" w14:paraId="4593E152" w14:textId="77777777">
      <w:pPr>
        <w:rPr>
          <w:lang w:val="fr-SN"/>
        </w:rPr>
      </w:pPr>
      <w:r w:rsidRPr="007767AC">
        <w:rPr>
          <w:lang w:val="fr-SN"/>
        </w:rPr>
        <w:t xml:space="preserve">SIPSA, 2012: Atlas des évolutions des systèmes pastoraux au Sahel 1970-2012. </w:t>
      </w:r>
    </w:p>
    <w:p w:rsidRPr="00AF4C52" w:rsidR="00393069" w:rsidP="00393069" w:rsidRDefault="00393069" w14:paraId="5537F023" w14:textId="77777777">
      <w:pPr>
        <w:rPr>
          <w:lang w:val="en-US"/>
        </w:rPr>
      </w:pPr>
      <w:r w:rsidRPr="007767AC">
        <w:rPr>
          <w:lang w:val="fr-SN"/>
        </w:rPr>
        <w:t xml:space="preserve">Thébaud B,. 2017 (Nordic Consulting Group): Pastoral and agropastoral resiliencies in the Sahel: portraits of transhumance 2014-2015 and 2015-2016 (Senegal, Mauritania, Mali, Burkina Faso, Niger). </w:t>
      </w:r>
      <w:r w:rsidRPr="00AF4C52">
        <w:rPr>
          <w:lang w:val="en-US"/>
        </w:rPr>
        <w:t xml:space="preserve">Full document, 248 pages.</w:t>
      </w:r>
    </w:p>
    <w:p w:rsidRPr="00AF4C52" w:rsidR="00393069" w:rsidP="00393069" w:rsidRDefault="00393069" w14:paraId="5E045763" w14:textId="77777777">
      <w:pPr>
        <w:rPr>
          <w:lang w:val="en-US"/>
        </w:rPr>
      </w:pPr>
      <w:r w:rsidRPr="00AF4C52">
        <w:rPr>
          <w:lang w:val="en-US"/>
        </w:rPr>
        <w:t xml:space="preserve">Van Dijk, H. 1997. Risk, agro-pastoral decision making and natural resource management in fulbe society, central Mali, Nomadic Peoples, pp. 108-133</w:t>
      </w:r>
    </w:p>
    <w:p w:rsidRPr="00AF4C52" w:rsidR="00393069" w:rsidP="00393069" w:rsidRDefault="00393069" w14:paraId="679967A6" w14:textId="77777777">
      <w:pPr>
        <w:rPr>
          <w:lang w:val="en-US"/>
        </w:rPr>
      </w:pPr>
      <w:r w:rsidRPr="00AF4C52">
        <w:rPr>
          <w:lang w:val="en-US"/>
        </w:rPr>
        <w:t xml:space="preserve">Wane A, Cesaro JD, Duteurtre G, Touré I, Ndiaye A, Alary V, Juanès X, Ickowicz A, Ferrari S, Velasco G. 2020. The economics of pastoralism in Argentina, Chad and Mongolia. Market participation and multiple livelihood strategies in a shock prone environment. FAO Animal Production and Health Paper No. 182. Rome. FAO &amp; CIRAD co-edition. https://doi.org/10.4060/cb1271en</w:t>
      </w:r>
    </w:p>
    <w:p w:rsidRPr="007767AC" w:rsidR="00393069" w:rsidP="00393069" w:rsidRDefault="00393069" w14:paraId="032A40B9" w14:textId="77777777">
      <w:pPr>
        <w:rPr>
          <w:lang w:val="fr-SN"/>
        </w:rPr>
      </w:pPr>
      <w:r w:rsidRPr="007767AC">
        <w:rPr>
          <w:lang w:val="fr-SN"/>
        </w:rPr>
        <w:t xml:space="preserve">Wane, A., Touré, I., Ancey, V. 2009a. Pastoralism and recourse to markets - Case of the Senegalese Sahel (Ferlo). Cahiers de l'Agriculture, vol. 1, n. 1, October 2009, pp. 14-20.</w:t>
      </w:r>
    </w:p>
    <w:p w:rsidRPr="00AF4C52" w:rsidR="00393069" w:rsidP="00393069" w:rsidRDefault="00393069" w14:paraId="07019E86" w14:textId="77777777">
      <w:pPr>
        <w:rPr>
          <w:lang w:val="en-US"/>
        </w:rPr>
      </w:pPr>
      <w:r w:rsidRPr="007767AC">
        <w:rPr>
          <w:lang w:val="fr-SN"/>
        </w:rPr>
        <w:t xml:space="preserve">Wane, A., Ancey, V., Touré, I. 2009b. </w:t>
      </w:r>
      <w:r w:rsidRPr="00AF4C52">
        <w:rPr>
          <w:lang w:val="en-US"/>
        </w:rPr>
        <w:t xml:space="preserve">Assets of the Market, Assets of the Rural World - Pastoral Market Income Distribution in the Senegalese Sahel (Ferlo). Journal of Income Distribution, vol. 18, n. 3-4, September-December 2009, pp. 232-248</w:t>
      </w:r>
    </w:p>
    <w:p w:rsidRPr="0097781E" w:rsidR="00393069" w:rsidP="00393069" w:rsidRDefault="00393069" w14:paraId="642B3FB0" w14:textId="77777777">
      <w:pPr>
        <w:rPr>
          <w:lang w:val="en-US"/>
          <w:rPrChange w:author="MOR NGOM" w:date="2021-05-29T10:42:00Z" w:id="940">
            <w:rPr>
              <w:lang w:val="fr-SN"/>
            </w:rPr>
          </w:rPrChange>
        </w:rPr>
      </w:pPr>
      <w:r w:rsidRPr="0097781E">
        <w:rPr>
          <w:lang w:val="en-US"/>
          <w:rPrChange w:author="MOR NGOM" w:date="2021-05-29T10:42:00Z" w:id="941">
            <w:rPr>
              <w:lang w:val="fr-SN"/>
            </w:rPr>
          </w:rPrChange>
        </w:rPr>
        <w:t xml:space="preserve">Wane, A., Ancey, V., Touré, I., Ndiobène Kâ S., Diao Camara, A. 2010. </w:t>
      </w:r>
      <w:r w:rsidRPr="007767AC">
        <w:rPr>
          <w:lang w:val="fr-SN"/>
        </w:rPr>
        <w:t xml:space="preserve">The pastoral economy in the face of uncertainties. </w:t>
      </w:r>
      <w:r w:rsidRPr="0097781E">
        <w:rPr>
          <w:rPrChange w:author="MOR NGOM" w:date="2021-05-29T10:42:00Z" w:id="942">
            <w:rPr>
              <w:lang w:val="en-US"/>
            </w:rPr>
          </w:rPrChange>
        </w:rPr>
        <w:t xml:space="preserve">Le salariat au Ferlo (Sahel sénégalais) = Pastoral economy facing up to uncertainties. </w:t>
      </w:r>
      <w:r w:rsidRPr="00AF4C52">
        <w:rPr>
          <w:lang w:val="en-US"/>
        </w:rPr>
        <w:t xml:space="preserve">Wage labour in the Ferlo (Senegalese Sahel). </w:t>
      </w:r>
      <w:r w:rsidRPr="0097781E">
        <w:rPr>
          <w:lang w:val="en-US"/>
          <w:rPrChange w:author="MOR NGOM" w:date="2021-05-29T10:42:00Z" w:id="943">
            <w:rPr>
              <w:lang w:val="fr-SN"/>
            </w:rPr>
          </w:rPrChange>
        </w:rPr>
        <w:t xml:space="preserve">Cahiers Agricultures, 19 (5): pp. 359-365. http://dx.doi.org/10.1684/agr.2010.0427</w:t>
      </w:r>
    </w:p>
    <w:p w:rsidRPr="00A153B5" w:rsidR="00393069" w:rsidP="00393069" w:rsidRDefault="00393069" w14:paraId="6A373EEF" w14:textId="77777777">
      <w:r w:rsidRPr="0097781E">
        <w:rPr>
          <w:lang w:val="en-US"/>
          <w:rPrChange w:author="MOR NGOM" w:date="2021-05-29T10:42:00Z" w:id="944">
            <w:rPr>
              <w:lang w:val="fr-SN"/>
            </w:rPr>
          </w:rPrChange>
        </w:rPr>
        <w:lastRenderedPageBreak/>
        <w:t xml:space="preserve">Wane, A., Touré, I., Njiru, N., Mballo, A.D. 2018a. </w:t>
      </w:r>
      <w:r w:rsidRPr="00AF4C52">
        <w:rPr>
          <w:lang w:val="en-US"/>
        </w:rPr>
        <w:t xml:space="preserve">Securing Sahelian pastoralism using a remunerated workforce for livestock for keeping activities: the ambivalence of commodification. </w:t>
      </w:r>
      <w:r w:rsidRPr="00A153B5">
        <w:t xml:space="preserve">Cahiers de l'Agriculture, vol: 170133</w:t>
      </w:r>
    </w:p>
    <w:p w:rsidRPr="00F0374E" w:rsidR="00393069" w:rsidP="00393069" w:rsidRDefault="00393069" w14:paraId="647638FA" w14:textId="77777777">
      <w:pPr>
        <w:rPr>
          <w:sz w:val="17"/>
          <w:szCs w:val="17"/>
        </w:rPr>
      </w:pPr>
    </w:p>
    <w:p w:rsidRPr="00F0374E" w:rsidR="00393069" w:rsidP="00393069" w:rsidRDefault="00393069" w14:paraId="2674CD14" w14:textId="77777777">
      <w:pPr>
        <w:rPr>
          <w:sz w:val="17"/>
          <w:szCs w:val="17"/>
        </w:rPr>
      </w:pPr>
    </w:p>
    <w:p w:rsidR="00393069" w:rsidP="00393069" w:rsidRDefault="00393069" w14:paraId="69EC2E36" w14:textId="77777777">
      <w:pPr>
        <w:spacing w:line="360" w:lineRule="auto"/>
        <w:rPr>
          <w:b/>
          <w:szCs w:val="24"/>
        </w:rPr>
      </w:pPr>
      <w:r w:rsidRPr="00763251">
        <w:rPr>
          <w:b/>
          <w:szCs w:val="24"/>
        </w:rPr>
        <w:t xml:space="preserve">ANNEXES </w:t>
      </w:r>
    </w:p>
    <w:p w:rsidRPr="00763251" w:rsidR="00393069" w:rsidP="00393069" w:rsidRDefault="00393069" w14:paraId="24B5C56E" w14:textId="77777777">
      <w:pPr>
        <w:spacing w:line="360" w:lineRule="auto"/>
        <w:rPr>
          <w:szCs w:val="24"/>
        </w:rPr>
      </w:pPr>
      <w:r w:rsidRPr="00763251">
        <w:rPr>
          <w:szCs w:val="24"/>
        </w:rPr>
        <w:t xml:space="preserve">The annexes attached </w:t>
      </w:r>
      <w:r w:rsidRPr="00763251">
        <w:rPr>
          <w:szCs w:val="24"/>
        </w:rPr>
        <w:t xml:space="preserve">to this inception report are </w:t>
      </w:r>
      <w:r w:rsidRPr="00763251">
        <w:rPr>
          <w:szCs w:val="24"/>
        </w:rPr>
        <w:t xml:space="preserve">as follows:</w:t>
      </w:r>
    </w:p>
    <w:p w:rsidRPr="00763251" w:rsidR="00393069" w:rsidP="00393069" w:rsidRDefault="00393069" w14:paraId="6C63D171" w14:textId="77777777">
      <w:pPr>
        <w:spacing w:line="360" w:lineRule="auto"/>
        <w:rPr>
          <w:szCs w:val="24"/>
        </w:rPr>
      </w:pPr>
      <w:r w:rsidRPr="00763251">
        <w:rPr>
          <w:szCs w:val="24"/>
        </w:rPr>
        <w:t xml:space="preserve">Annex 1: Individual and group interview guides </w:t>
      </w:r>
      <w:r>
        <w:rPr>
          <w:szCs w:val="24"/>
        </w:rPr>
        <w:t xml:space="preserve">; </w:t>
      </w:r>
    </w:p>
    <w:p w:rsidR="00393069" w:rsidP="00393069" w:rsidRDefault="00393069" w14:paraId="4C66DD00" w14:textId="77777777">
      <w:pPr>
        <w:spacing w:line="360" w:lineRule="auto"/>
        <w:rPr>
          <w:szCs w:val="24"/>
        </w:rPr>
      </w:pPr>
      <w:r w:rsidRPr="00763251">
        <w:rPr>
          <w:szCs w:val="24"/>
        </w:rPr>
        <w:t xml:space="preserve">Annexes 2: </w:t>
      </w:r>
      <w:r>
        <w:rPr>
          <w:szCs w:val="24"/>
        </w:rPr>
        <w:t xml:space="preserve">Household questionnaire ;</w:t>
      </w:r>
    </w:p>
    <w:p w:rsidRPr="00763251" w:rsidR="00393069" w:rsidP="00393069" w:rsidRDefault="00393069" w14:paraId="21393A12" w14:textId="77777777">
      <w:pPr>
        <w:spacing w:line="360" w:lineRule="auto"/>
        <w:rPr>
          <w:szCs w:val="24"/>
        </w:rPr>
      </w:pPr>
      <w:r>
        <w:rPr>
          <w:szCs w:val="24"/>
        </w:rPr>
        <w:t xml:space="preserve">Appendix 3: List of sampled villages.</w:t>
      </w:r>
    </w:p>
    <w:p w:rsidR="00A153B5" w:rsidRDefault="00A153B5" w14:paraId="2B757BB0" w14:textId="77777777"/>
    <w:sectPr w:rsidR="00A153B5">
      <w:footerReference w:type="even" r:id="rId15"/>
      <w:footerReference w:type="default" r:id="rId16"/>
      <w:pgSz w:w="11906" w:h="16838"/>
      <w:pgMar w:top="1417" w:right="1417" w:bottom="1417" w:left="1417"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MOR NGOM" w:date="2021-05-29T11:24:00Z" w:initials="MN">
    <w:p w14:paraId="12D23FA5" w14:textId="56F6D131" w:rsidR="00566EEB" w:rsidRDefault="00566EEB">
      <w:pPr>
        <w:pStyle w:val="Commentaire"/>
      </w:pPr>
      <w:r>
        <w:rPr>
          <w:rStyle w:val="Marquedecommentaire"/>
        </w:rPr>
        <w:annotationRef/>
      </w:r>
      <w:r>
        <w:t>If the locations are already defined, you can put them directly.</w:t>
      </w:r>
    </w:p>
  </w:comment>
  <w:comment w:id="57" w:author="Ndeye Fatou Faye" w:date="2021-05-29T16:08:00Z" w:initials="Fatou">
    <w:p w14:paraId="48DBE4A1" w14:textId="52F64F63" w:rsidR="00566EEB" w:rsidRDefault="00566EEB">
      <w:pPr>
        <w:pStyle w:val="Commentaire"/>
      </w:pPr>
      <w:r>
        <w:rPr>
          <w:rStyle w:val="Marquedecommentaire"/>
        </w:rPr>
        <w:annotationRef/>
      </w:r>
      <w:r>
        <w:t>I had a little trouble with this box. Shouldn't the questions only be asked and the methodology moved to section 3? You can always refer to the question numbers to refresh the reader's memory</w:t>
      </w:r>
    </w:p>
  </w:comment>
  <w:comment w:id="125" w:author="Ndeye Fatou Faye" w:date="2021-05-29T16:29:00Z" w:initials="Fatou">
    <w:p w14:paraId="1D0922F3" w14:textId="120E19B6" w:rsidR="00566EEB" w:rsidRDefault="00566EEB">
      <w:pPr>
        <w:pStyle w:val="Commentaire"/>
      </w:pPr>
      <w:r>
        <w:rPr>
          <w:rStyle w:val="Marquedecommentaire"/>
        </w:rPr>
        <w:annotationRef/>
      </w:r>
      <w:r>
        <w:t>Take the proportions as suggested by Mor or specify in the title of the graph that the numbers are presented. In this case, the total number of respondents (n=) should also be given.</w:t>
      </w:r>
    </w:p>
  </w:comment>
  <w:comment w:id="126" w:author="MOR NGOM" w:date="2021-05-29T11:36:00Z" w:initials="MN">
    <w:p w14:paraId="48A48728" w14:textId="3A38F020" w:rsidR="00566EEB" w:rsidRDefault="00566EEB">
      <w:pPr>
        <w:pStyle w:val="Commentaire"/>
      </w:pPr>
      <w:r>
        <w:rPr>
          <w:rStyle w:val="Marquedecommentaire"/>
        </w:rPr>
        <w:annotationRef/>
      </w:r>
      <w:r>
        <w:t>More relevant as a percentage</w:t>
      </w:r>
    </w:p>
  </w:comment>
  <w:comment w:id="153" w:author="Ndeye Fatou Faye" w:date="2021-05-29T17:15:00Z" w:initials="Fatou">
    <w:p w14:paraId="12AD0ED9" w14:textId="10E2B485" w:rsidR="00566EEB" w:rsidRDefault="00566EEB">
      <w:pPr>
        <w:pStyle w:val="Commentaire"/>
      </w:pPr>
      <w:r>
        <w:rPr>
          <w:rStyle w:val="Marquedecommentaire"/>
        </w:rPr>
        <w:annotationRef/>
      </w:r>
      <w:r>
        <w:t>Put the total number of households surveyed here</w:t>
      </w:r>
    </w:p>
  </w:comment>
  <w:comment w:id="215" w:author="Ndeye Fatou Faye" w:date="2021-05-29T17:15:00Z" w:initials="Fatou">
    <w:p w14:paraId="05524A4D" w14:textId="56B61D0E" w:rsidR="00566EEB" w:rsidRDefault="00566EEB">
      <w:pPr>
        <w:pStyle w:val="Commentaire"/>
      </w:pPr>
      <w:r>
        <w:rPr>
          <w:rStyle w:val="Marquedecommentaire"/>
        </w:rPr>
        <w:annotationRef/>
      </w:r>
      <w:r>
        <w:t>Put the total number of households in the municipality</w:t>
      </w:r>
    </w:p>
  </w:comment>
  <w:comment w:id="356" w:author="Ndeye Fatou Faye" w:date="2021-05-29T17:01:00Z" w:initials="Fatou">
    <w:p w14:paraId="753DD1DD" w14:textId="3CC62B98" w:rsidR="00566EEB" w:rsidRDefault="00566EEB">
      <w:pPr>
        <w:pStyle w:val="Commentaire"/>
      </w:pPr>
      <w:r>
        <w:rPr>
          <w:rStyle w:val="Marquedecommentaire"/>
        </w:rPr>
        <w:annotationRef/>
      </w:r>
      <w:r>
        <w:t xml:space="preserve">What do the empty cells mean? Also what does the N correspond to? </w:t>
      </w:r>
    </w:p>
  </w:comment>
  <w:comment w:id="470" w:author="Ndeye Fatou Faye" w:date="2021-05-29T17:26:00Z" w:initials="Fatou">
    <w:p w14:paraId="68360668" w14:textId="391F81F4" w:rsidR="00566EEB" w:rsidRDefault="00566EEB">
      <w:pPr>
        <w:pStyle w:val="Commentaire"/>
      </w:pPr>
      <w:r>
        <w:rPr>
          <w:rStyle w:val="Marquedecommentaire"/>
        </w:rPr>
        <w:annotationRef/>
      </w:r>
      <w:r>
        <w:t>We can turn this part into a table later</w:t>
      </w:r>
    </w:p>
  </w:comment>
  <w:comment w:id="521" w:author="Ndeye Fatou Faye" w:date="2021-05-29T17:41:00Z" w:initials="Fatou">
    <w:p w14:paraId="7D3BDC5F" w14:textId="6E122B59" w:rsidR="00566EEB" w:rsidRDefault="00566EEB">
      <w:pPr>
        <w:pStyle w:val="Commentaire"/>
      </w:pPr>
      <w:r>
        <w:rPr>
          <w:rStyle w:val="Marquedecommentaire"/>
        </w:rPr>
        <w:annotationRef/>
      </w:r>
      <w:r>
        <w:t>This part is really clear and informative, well done!</w:t>
      </w:r>
    </w:p>
  </w:comment>
  <w:comment w:id="558" w:author="Mamadou Bobo Barry" w:date="2021-05-29T20:28:00Z" w:initials="MBB">
    <w:p w14:paraId="61C3974D" w14:textId="6655E5BF" w:rsidR="00566EEB" w:rsidRDefault="00566EEB">
      <w:pPr>
        <w:pStyle w:val="Commentaire"/>
      </w:pPr>
      <w:r>
        <w:rPr>
          <w:rStyle w:val="Marquedecommentaire"/>
        </w:rPr>
        <w:annotationRef/>
      </w:r>
      <w:r>
        <w:t>It is done further down in the model specification</w:t>
      </w:r>
    </w:p>
  </w:comment>
  <w:comment w:id="557" w:author="Ndeye Fatou Faye" w:date="2021-05-29T18:01:00Z" w:initials="Fatou">
    <w:p w14:paraId="79DA3F56" w14:textId="5FAE2FCF" w:rsidR="00566EEB" w:rsidRDefault="00566EEB">
      <w:pPr>
        <w:pStyle w:val="Commentaire"/>
      </w:pPr>
      <w:r>
        <w:rPr>
          <w:rStyle w:val="Marquedecommentaire"/>
        </w:rPr>
        <w:annotationRef/>
      </w:r>
      <w:r>
        <w:t xml:space="preserve">Citing references </w:t>
      </w:r>
    </w:p>
  </w:comment>
  <w:comment w:id="564" w:author="Mamadou Bobo Barry" w:date="2021-05-29T19:33:00Z" w:initials="MBB">
    <w:p w14:paraId="5C3E3B19" w14:textId="5CD07B97" w:rsidR="00566EEB" w:rsidRDefault="00566EEB">
      <w:pPr>
        <w:pStyle w:val="Commentaire"/>
      </w:pPr>
      <w:r>
        <w:rPr>
          <w:rStyle w:val="Marquedecommentaire"/>
        </w:rPr>
        <w:annotationRef/>
      </w:r>
      <w:r>
        <w:t>This is done further down in the model specification</w:t>
      </w:r>
    </w:p>
  </w:comment>
  <w:comment w:id="565" w:author="Ndeye Fatou Faye" w:date="2021-05-29T17:59:00Z" w:initials="Fatou">
    <w:p w14:paraId="0A30B0B6" w14:textId="1F20CA7C" w:rsidR="00566EEB" w:rsidRDefault="00566EEB">
      <w:pPr>
        <w:pStyle w:val="Commentaire"/>
      </w:pPr>
      <w:r>
        <w:rPr>
          <w:rStyle w:val="Marquedecommentaire"/>
        </w:rPr>
        <w:annotationRef/>
      </w:r>
      <w:r>
        <w:t xml:space="preserve">Here specify the dependent variables if they are known. Otherwise it remains unclear </w:t>
      </w:r>
    </w:p>
  </w:comment>
  <w:comment w:id="566" w:author="Ndeye Fatou Faye" w:date="2021-05-29T18:00:00Z" w:initials="Fatou">
    <w:p w14:paraId="688E5695" w14:textId="5E3241B6" w:rsidR="00566EEB" w:rsidRDefault="00566EEB">
      <w:pPr>
        <w:pStyle w:val="Commentaire"/>
      </w:pPr>
      <w:r>
        <w:rPr>
          <w:rStyle w:val="Marquedecommentaire"/>
        </w:rPr>
        <w:annotationRef/>
      </w:r>
      <w:r>
        <w:t>Idem. How is the standard of living measured?</w:t>
      </w:r>
    </w:p>
  </w:comment>
  <w:comment w:id="567" w:author="Mamadou Bobo Barry" w:date="2021-05-29T19:34:00Z" w:initials="MBB">
    <w:p w14:paraId="36755FC5" w14:textId="7F9D9B0E" w:rsidR="00566EEB" w:rsidRDefault="00566EEB">
      <w:pPr>
        <w:pStyle w:val="Commentaire"/>
      </w:pPr>
      <w:r>
        <w:rPr>
          <w:rStyle w:val="Marquedecommentaire"/>
        </w:rPr>
        <w:annotationRef/>
      </w:r>
      <w:r>
        <w:t>Idem, This is done further down in the model specification</w:t>
      </w:r>
    </w:p>
  </w:comment>
  <w:comment w:id="568" w:author="Ndeye Fatou Faye" w:date="2021-05-29T18:01:00Z" w:initials="Fatou">
    <w:p w14:paraId="2E423F62" w14:textId="45312210" w:rsidR="00566EEB" w:rsidRDefault="00566EEB">
      <w:pPr>
        <w:pStyle w:val="Commentaire"/>
      </w:pPr>
      <w:r>
        <w:rPr>
          <w:rStyle w:val="Marquedecommentaire"/>
        </w:rPr>
        <w:annotationRef/>
      </w:r>
      <w:r>
        <w:t>What does this mean?</w:t>
      </w:r>
    </w:p>
  </w:comment>
  <w:comment w:id="589" w:author="Ndeye Fatou Faye" w:date="2021-05-29T18:03:00Z" w:initials="Fatou">
    <w:p w14:paraId="61F89AB6" w14:textId="17468594" w:rsidR="00566EEB" w:rsidRDefault="00566EEB">
      <w:pPr>
        <w:pStyle w:val="Commentaire"/>
      </w:pPr>
      <w:r>
        <w:rPr>
          <w:rStyle w:val="Marquedecommentaire"/>
        </w:rPr>
        <w:annotationRef/>
      </w:r>
      <w:r>
        <w:t>For later reference</w:t>
      </w:r>
    </w:p>
  </w:comment>
  <w:comment w:id="651" w:author="Ndeye Fatou Faye" w:date="2021-05-29T18:06:00Z" w:initials="Fatou">
    <w:p w14:paraId="5D217346" w14:textId="0801EFDB" w:rsidR="00566EEB" w:rsidRDefault="00566EEB">
      <w:pPr>
        <w:pStyle w:val="Commentaire"/>
      </w:pPr>
      <w:r>
        <w:rPr>
          <w:rStyle w:val="Marquedecommentaire"/>
        </w:rPr>
        <w:annotationRef/>
      </w:r>
      <w:r>
        <w:t>It would be useful to remove one of the two sentences or list only the modules after the first sentence</w:t>
      </w:r>
    </w:p>
  </w:comment>
  <w:comment w:id="664" w:author="Ndeye Fatou Faye" w:date="2021-05-29T18:09:00Z" w:initials="Fatou">
    <w:p w14:paraId="5A174EFF" w14:textId="5AC7CA11" w:rsidR="00566EEB" w:rsidRDefault="00566EEB">
      <w:pPr>
        <w:pStyle w:val="Commentaire"/>
      </w:pPr>
      <w:r>
        <w:rPr>
          <w:rStyle w:val="Marquedecommentaire"/>
        </w:rPr>
        <w:annotationRef/>
      </w:r>
      <w:r>
        <w:t>If nothing has been changed, we can remove it from 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D23FA5" w15:done="0"/>
  <w15:commentEx w15:paraId="48DBE4A1" w15:done="0"/>
  <w15:commentEx w15:paraId="1D0922F3" w15:done="0"/>
  <w15:commentEx w15:paraId="48A48728" w15:done="0"/>
  <w15:commentEx w15:paraId="12AD0ED9" w15:done="0"/>
  <w15:commentEx w15:paraId="05524A4D" w15:done="0"/>
  <w15:commentEx w15:paraId="753DD1DD" w15:done="0"/>
  <w15:commentEx w15:paraId="68360668" w15:done="0"/>
  <w15:commentEx w15:paraId="7D3BDC5F" w15:done="0"/>
  <w15:commentEx w15:paraId="61C3974D" w15:done="0"/>
  <w15:commentEx w15:paraId="79DA3F56" w15:done="0"/>
  <w15:commentEx w15:paraId="5C3E3B19" w15:done="0"/>
  <w15:commentEx w15:paraId="0A30B0B6" w15:done="0"/>
  <w15:commentEx w15:paraId="688E5695" w15:done="0"/>
  <w15:commentEx w15:paraId="36755FC5" w15:done="0"/>
  <w15:commentEx w15:paraId="2E423F62" w15:done="0"/>
  <w15:commentEx w15:paraId="61F89AB6" w15:done="0"/>
  <w15:commentEx w15:paraId="5D217346" w15:done="0"/>
  <w15:commentEx w15:paraId="5A174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CA2F3" w16cex:dateUtc="2021-05-29T11:24:00Z"/>
  <w16cex:commentExtensible w16cex:durableId="245CA5C2" w16cex:dateUtc="2021-05-29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D23FA5" w16cid:durableId="245CA2F3"/>
  <w16cid:commentId w16cid:paraId="48A48728" w16cid:durableId="245CA5C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82E" w:rsidP="00393069" w:rsidRDefault="00C5382E" w14:paraId="4D6E6F12" w14:textId="77777777">
      <w:r>
        <w:separator/>
      </w:r>
    </w:p>
  </w:endnote>
  <w:endnote w:type="continuationSeparator" w:id="0">
    <w:p w:rsidR="00C5382E" w:rsidP="00393069" w:rsidRDefault="00C5382E" w14:paraId="6259C7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SourceSans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EEB" w:rsidRDefault="00566EEB" w14:paraId="0F255457" w14:textId="77777777">
    <w:pPr>
      <w:pBdr>
        <w:top w:val="nil"/>
        <w:left w:val="nil"/>
        <w:bottom w:val="nil"/>
        <w:right w:val="nil"/>
        <w:between w:val="nil"/>
      </w:pBdr>
      <w:tabs>
        <w:tab w:val="center" w:pos="4536"/>
        <w:tab w:val="right" w:pos="9072"/>
      </w:tabs>
      <w:jc w:val="right"/>
      <w:rPr>
        <w:rFonts w:eastAsia="Arial Narrow" w:cs="Arial Narrow"/>
        <w:color w:val="000000"/>
        <w:szCs w:val="24"/>
      </w:rPr>
    </w:pPr>
    <w:r>
      <w:rPr>
        <w:rFonts w:eastAsia="Arial Narrow" w:cs="Arial Narrow"/>
        <w:color w:val="000000"/>
        <w:szCs w:val="24"/>
      </w:rPr>
      <w:fldChar w:fldCharType="begin"/>
    </w:r>
    <w:r>
      <w:rPr>
        <w:rFonts w:eastAsia="Arial Narrow" w:cs="Arial Narrow"/>
        <w:color w:val="000000"/>
        <w:szCs w:val="24"/>
      </w:rPr>
      <w:instrText>PAGE</w:instrText>
    </w:r>
    <w:r>
      <w:rPr>
        <w:rFonts w:eastAsia="Arial Narrow" w:cs="Arial Narrow"/>
        <w:color w:val="000000"/>
        <w:szCs w:val="24"/>
      </w:rPr>
      <w:fldChar w:fldCharType="end"/>
    </w:r>
  </w:p>
  <w:p w:rsidR="00566EEB" w:rsidRDefault="00566EEB" w14:paraId="26214893" w14:textId="77777777">
    <w:pPr>
      <w:pBdr>
        <w:top w:val="nil"/>
        <w:left w:val="nil"/>
        <w:bottom w:val="nil"/>
        <w:right w:val="nil"/>
        <w:between w:val="nil"/>
      </w:pBdr>
      <w:tabs>
        <w:tab w:val="center" w:pos="4536"/>
        <w:tab w:val="right" w:pos="9072"/>
      </w:tabs>
      <w:ind w:end="360"/>
      <w:rPr>
        <w:rFonts w:eastAsia="Arial Narrow" w:cs="Arial Narrow"/>
        <w:color w:val="000000"/>
        <w:szCs w:val="24"/>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EEB" w:rsidRDefault="00566EEB" w14:paraId="5E29846D" w14:textId="67EAB4C3">
    <w:pPr>
      <w:pBdr>
        <w:top w:val="nil"/>
        <w:left w:val="nil"/>
        <w:bottom w:val="nil"/>
        <w:right w:val="nil"/>
        <w:between w:val="nil"/>
      </w:pBdr>
      <w:tabs>
        <w:tab w:val="center" w:pos="4536"/>
        <w:tab w:val="right" w:pos="9072"/>
      </w:tabs>
      <w:jc w:val="right"/>
      <w:rPr>
        <w:rFonts w:eastAsia="Arial Narrow" w:cs="Arial Narrow"/>
        <w:color w:val="000000"/>
        <w:szCs w:val="24"/>
      </w:rPr>
    </w:pPr>
    <w:r>
      <w:rPr>
        <w:rFonts w:eastAsia="Arial Narrow" w:cs="Arial Narrow"/>
        <w:color w:val="000000"/>
        <w:szCs w:val="24"/>
      </w:rPr>
      <w:fldChar w:fldCharType="begin"/>
    </w:r>
    <w:r>
      <w:rPr>
        <w:rFonts w:eastAsia="Arial Narrow" w:cs="Arial Narrow"/>
        <w:color w:val="000000"/>
        <w:szCs w:val="24"/>
      </w:rPr>
      <w:instrText>PAGE</w:instrText>
    </w:r>
    <w:r>
      <w:rPr>
        <w:rFonts w:eastAsia="Arial Narrow" w:cs="Arial Narrow"/>
        <w:color w:val="000000"/>
        <w:szCs w:val="24"/>
      </w:rPr>
      <w:fldChar w:fldCharType="separate"/>
    </w:r>
    <w:r w:rsidR="005C22F5">
      <w:rPr>
        <w:rFonts w:eastAsia="Arial Narrow" w:cs="Arial Narrow"/>
        <w:noProof/>
        <w:color w:val="000000"/>
        <w:szCs w:val="24"/>
      </w:rPr>
      <w:t xml:space="preserve">7</w:t>
    </w:r>
    <w:r>
      <w:rPr>
        <w:rFonts w:eastAsia="Arial Narrow" w:cs="Arial Narrow"/>
        <w:color w:val="000000"/>
        <w:szCs w:val="24"/>
      </w:rPr>
      <w:fldChar w:fldCharType="end"/>
    </w:r>
  </w:p>
  <w:p w:rsidR="00566EEB" w:rsidRDefault="00566EEB" w14:paraId="79CA3D49" w14:textId="77777777">
    <w:pPr>
      <w:pBdr>
        <w:top w:val="nil"/>
        <w:left w:val="nil"/>
        <w:bottom w:val="nil"/>
        <w:right w:val="nil"/>
        <w:between w:val="nil"/>
      </w:pBdr>
      <w:tabs>
        <w:tab w:val="center" w:pos="4536"/>
        <w:tab w:val="right" w:pos="9072"/>
      </w:tabs>
      <w:ind w:end="360"/>
      <w:rPr>
        <w:rFonts w:eastAsia="Arial Narrow" w:cs="Arial Narrow"/>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82E" w:rsidP="00393069" w:rsidRDefault="00C5382E" w14:paraId="7F3F15C1" w14:textId="77777777">
      <w:r>
        <w:separator/>
      </w:r>
    </w:p>
  </w:footnote>
  <w:footnote w:type="continuationSeparator" w:id="0">
    <w:p w:rsidR="00C5382E" w:rsidP="00393069" w:rsidRDefault="00C5382E" w14:paraId="5A723694" w14:textId="77777777">
      <w:r>
        <w:continuationSeparator/>
      </w:r>
    </w:p>
  </w:footnote>
  <w:footnote w:id="1">
    <w:p w:rsidRPr="0097317A" w:rsidR="00566EEB" w:rsidP="00393069" w:rsidRDefault="00566EEB" w14:paraId="09FA629E" w14:textId="77777777">
      <w:pPr>
        <w:rPr>
          <w:sz w:val="16"/>
          <w:szCs w:val="16"/>
          <w:lang w:val="fr-SN"/>
        </w:rPr>
      </w:pPr>
      <w:r>
        <w:rPr>
          <w:vertAlign w:val="superscript"/>
        </w:rPr>
        <w:footnoteRef/>
      </w:r>
      <w:r w:rsidRPr="0097317A">
        <w:rPr>
          <w:sz w:val="16"/>
          <w:szCs w:val="16"/>
          <w:lang w:val="fr-SN"/>
        </w:rPr>
        <w:t xml:space="preserve"> Dupuis, J. &amp; Fagnani, J. (2018). Foreword. Revue française des affaires sociales, 5-12. </w:t>
      </w:r>
      <w:hyperlink r:id="rId1">
        <w:r w:rsidRPr="0097317A">
          <w:rPr>
            <w:color w:val="000000"/>
            <w:sz w:val="16"/>
            <w:szCs w:val="16"/>
            <w:u w:val="single"/>
            <w:lang w:val="fr-SN"/>
          </w:rPr>
          <w:t xml:space="preserve">https://doi.org/10.3917/rfas.181.0005 </w:t>
        </w:r>
      </w:hyperlink>
    </w:p>
  </w:footnote>
  <w:footnote w:id="2">
    <w:p w:rsidRPr="00AF4C52" w:rsidR="00566EEB" w:rsidP="00393069" w:rsidRDefault="00566EEB" w14:paraId="65A5F57A" w14:textId="77777777">
      <w:pPr>
        <w:rPr>
          <w:sz w:val="18"/>
          <w:szCs w:val="18"/>
          <w:lang w:val="en-US"/>
        </w:rPr>
      </w:pPr>
      <w:r>
        <w:rPr>
          <w:vertAlign w:val="superscript"/>
        </w:rPr>
        <w:footnoteRef/>
      </w:r>
      <w:hyperlink r:id="rId2">
        <w:r w:rsidRPr="0097317A">
          <w:rPr>
            <w:color w:val="000000"/>
            <w:sz w:val="18"/>
            <w:szCs w:val="18"/>
            <w:lang w:val="fr-SN"/>
          </w:rPr>
          <w:t xml:space="preserve">https://www.calpnetwork.org/wp-content/uploads/2020/03/1547111128.Miseli-Etude-comparative-ciblage-Mali-2018.pdf </w:t>
        </w:r>
      </w:hyperlink>
      <w:r w:rsidRPr="0097317A">
        <w:rPr>
          <w:sz w:val="18"/>
          <w:szCs w:val="18"/>
          <w:lang w:val="fr-SN"/>
        </w:rPr>
        <w:t xml:space="preserve">"Social safety nets in sub-Saharan Africa: what are the social and political implications? </w:t>
      </w:r>
      <w:hyperlink r:id="rId3">
        <w:r w:rsidRPr="00AF4C52">
          <w:rPr>
            <w:color w:val="000000"/>
            <w:sz w:val="18"/>
            <w:szCs w:val="18"/>
            <w:lang w:val="en-US"/>
          </w:rPr>
          <w:t xml:space="preserve">https://www.iram-fr.org/journees-etudes.html</w:t>
        </w:r>
      </w:hyperlink>
    </w:p>
  </w:footnote>
  <w:footnote w:id="3">
    <w:p w:rsidRPr="00AF4C52" w:rsidR="00566EEB" w:rsidP="00393069" w:rsidRDefault="00566EEB" w14:paraId="2AC73E5C" w14:textId="77777777">
      <w:pPr>
        <w:pBdr>
          <w:top w:val="nil"/>
          <w:left w:val="nil"/>
          <w:bottom w:val="nil"/>
          <w:right w:val="nil"/>
          <w:between w:val="nil"/>
        </w:pBdr>
        <w:rPr>
          <w:rFonts w:eastAsia="Arial Narrow" w:cs="Arial Narrow"/>
          <w:color w:val="000000"/>
          <w:sz w:val="20"/>
          <w:lang w:val="en-US"/>
        </w:rPr>
      </w:pPr>
      <w:r>
        <w:rPr>
          <w:vertAlign w:val="superscript"/>
        </w:rPr>
        <w:footnoteRef/>
      </w:r>
      <w:r>
        <w:fldChar w:fldCharType="begin"/>
      </w:r>
      <w:r w:rsidRPr="0097781E">
        <w:rPr>
          <w:lang w:val="en-US"/>
          <w:rPrChange w:author="MOR NGOM" w:date="2021-05-29T10:42:00Z" w:id="469">
            <w:rPr/>
          </w:rPrChange>
        </w:rPr>
        <w:instrText xml:space="preserve"> HYPERLINK "https://www.calpnetwork.org/wp-content/uploads/2020/03/1547111128.Miseli-Etude-comparative-ciblage-Mali-2018.pdf" \h </w:instrText>
      </w:r>
      <w:r>
        <w:fldChar w:fldCharType="separate"/>
      </w:r>
      <w:r w:rsidRPr="00AF4C52">
        <w:rPr>
          <w:rFonts w:eastAsia="Arial Narrow" w:cs="Arial Narrow"/>
          <w:color w:val="0563C1"/>
          <w:sz w:val="20"/>
          <w:u w:val="single"/>
          <w:lang w:val="en-US"/>
        </w:rPr>
        <w:t xml:space="preserve">  </w:t>
      </w:r>
      <w:r>
        <w:rPr>
          <w:rFonts w:eastAsia="Arial Narrow" w:cs="Arial Narrow"/>
          <w:color w:val="0563C1"/>
          <w:sz w:val="20"/>
          <w:u w:val="single"/>
          <w:lang w:val="en-US"/>
        </w:rPr>
        <w:fldChar w:fldCharType="end"/>
      </w:r>
      <w:r w:rsidRPr="00AF4C52">
        <w:rPr>
          <w:rFonts w:eastAsia="Arial Narrow" w:cs="Arial Narrow"/>
          <w:color w:val="000000"/>
          <w:sz w:val="20"/>
          <w:lang w:val="en-US"/>
        </w:rPr>
        <w:t xml:space="preserve">  F. Escot, 2018 </w:t>
      </w:r>
      <w:r>
        <w:fldChar w:fldCharType="begin"/>
      </w:r>
      <w:r w:rsidRPr="0097781E">
        <w:rPr>
          <w:lang w:val="en-US"/>
          <w:rPrChange w:author="MOR NGOM" w:date="2021-05-29T10:42:00Z" w:id="469">
            <w:rPr/>
          </w:rPrChange>
        </w:rPr>
        <w:instrText xml:space="preserve"> HYPERLINK "https://www.calpnetwork.org/wp-content/uploads/2020/03/1547111128.Miseli-Etude-comparative-ciblage-Mali-2018.pdf" \h </w:instrText>
      </w:r>
      <w:r>
        <w:fldChar w:fldCharType="separate"/>
      </w:r>
      <w:r w:rsidRPr="00AF4C52">
        <w:rPr>
          <w:rFonts w:eastAsia="Arial Narrow" w:cs="Arial Narrow"/>
          <w:color w:val="0563C1"/>
          <w:sz w:val="20"/>
          <w:u w:val="single"/>
          <w:lang w:val="en-US"/>
        </w:rPr>
        <w:t xml:space="preserve">https://www.calpnetwork.org/wp-content/uploads/2020/03/1547111128.Miseli-Etude-comparative-ciblage-Mali-2018.pdf </w:t>
      </w:r>
      <w:r>
        <w:rPr>
          <w:rFonts w:eastAsia="Arial Narrow" w:cs="Arial Narrow"/>
          <w:color w:val="0563C1"/>
          <w:sz w:val="20"/>
          <w:u w:val="single"/>
          <w:lang w:val="en-US"/>
        </w:rPr>
        <w:fldChar w:fldCharType="end"/>
      </w:r>
    </w:p>
  </w:footnote>
  <w:footnote w:id="4">
    <w:p w:rsidR="00566EEB" w:rsidP="001227E6" w:rsidRDefault="00566EEB" w14:paraId="3FB06B9D" w14:textId="77777777">
      <w:pPr>
        <w:pStyle w:val="Notedebasdepage"/>
        <w:rPr>
          <w:ins w:author="Mamadou Bobo Barry" w:date="2021-05-29T19:36:00Z" w:id="587"/>
        </w:rPr>
      </w:pPr>
      <w:ins w:author="Mamadou Bobo Barry" w:date="2021-05-29T19:36:00Z" w:id="588">
        <w:r>
          <w:rPr>
            <w:rStyle w:val="Appelnotedebasdep"/>
          </w:rPr>
          <w:footnoteRef/>
        </w:r>
        <w:r>
          <w:t xml:space="preserve"> </w:t>
        </w:r>
      </w:ins>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265F"/>
    <w:multiLevelType w:val="multilevel"/>
    <w:tmpl w:val="A1EA169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B860D8"/>
    <w:multiLevelType w:val="hybridMultilevel"/>
    <w:tmpl w:val="FDEABA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A7A4C"/>
    <w:multiLevelType w:val="hybridMultilevel"/>
    <w:tmpl w:val="FCDC37F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D42BA0"/>
    <w:multiLevelType w:val="hybridMultilevel"/>
    <w:tmpl w:val="75E08162"/>
    <w:lvl w:ilvl="0" w:tplc="040C000D">
      <w:start w:val="1"/>
      <w:numFmt w:val="bullet"/>
      <w:lvlText w:val=""/>
      <w:lvlJc w:val="left"/>
      <w:pPr>
        <w:ind w:left="720" w:hanging="360"/>
      </w:pPr>
      <w:rPr>
        <w:rFonts w:ascii="Wingdings" w:hAnsi="Wingdings" w:hint="default"/>
      </w:rPr>
    </w:lvl>
    <w:lvl w:ilvl="1" w:tplc="F0E6713C">
      <w:numFmt w:val="bullet"/>
      <w:lvlText w:val="•"/>
      <w:lvlJc w:val="left"/>
      <w:pPr>
        <w:ind w:left="1785" w:hanging="705"/>
      </w:pPr>
      <w:rPr>
        <w:rFonts w:ascii="Arial Narrow" w:eastAsia="Times New Roman" w:hAnsi="Arial Narrow"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797093"/>
    <w:multiLevelType w:val="hybridMultilevel"/>
    <w:tmpl w:val="0A5CEB2A"/>
    <w:lvl w:ilvl="0" w:tplc="607A843A">
      <w:numFmt w:val="bullet"/>
      <w:lvlText w:val="-"/>
      <w:lvlJc w:val="left"/>
      <w:pPr>
        <w:ind w:left="720" w:hanging="360"/>
      </w:pPr>
      <w:rPr>
        <w:rFonts w:ascii="Arial Narrow" w:eastAsia="Times New Roman" w:hAnsi="Arial Narrow"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6B6EF7"/>
    <w:multiLevelType w:val="multilevel"/>
    <w:tmpl w:val="8AA8E1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A43664"/>
    <w:multiLevelType w:val="hybridMultilevel"/>
    <w:tmpl w:val="405EB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E10D38"/>
    <w:multiLevelType w:val="multilevel"/>
    <w:tmpl w:val="7A50D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465B0B"/>
    <w:multiLevelType w:val="hybridMultilevel"/>
    <w:tmpl w:val="FE3AC0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3E4803"/>
    <w:multiLevelType w:val="multilevel"/>
    <w:tmpl w:val="CD34E4CE"/>
    <w:lvl w:ilvl="0">
      <w:start w:val="4"/>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421615"/>
    <w:multiLevelType w:val="multilevel"/>
    <w:tmpl w:val="882A43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D77DDB"/>
    <w:multiLevelType w:val="multilevel"/>
    <w:tmpl w:val="15D61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8927D5"/>
    <w:multiLevelType w:val="multilevel"/>
    <w:tmpl w:val="9CC840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B42121"/>
    <w:multiLevelType w:val="multilevel"/>
    <w:tmpl w:val="6C321BB4"/>
    <w:lvl w:ilvl="0">
      <w:start w:val="2"/>
      <w:numFmt w:val="bullet"/>
      <w:lvlText w:val="-"/>
      <w:lvlJc w:val="left"/>
      <w:pPr>
        <w:ind w:left="853" w:hanging="360"/>
      </w:pPr>
      <w:rPr>
        <w:rFonts w:ascii="Arial" w:eastAsia="Arial" w:hAnsi="Arial" w:cs="Arial"/>
      </w:rPr>
    </w:lvl>
    <w:lvl w:ilvl="1">
      <w:start w:val="1"/>
      <w:numFmt w:val="bullet"/>
      <w:lvlText w:val="o"/>
      <w:lvlJc w:val="left"/>
      <w:pPr>
        <w:ind w:left="1573" w:hanging="360"/>
      </w:pPr>
      <w:rPr>
        <w:rFonts w:ascii="Courier New" w:eastAsia="Courier New" w:hAnsi="Courier New" w:cs="Courier New"/>
      </w:rPr>
    </w:lvl>
    <w:lvl w:ilvl="2">
      <w:start w:val="1"/>
      <w:numFmt w:val="bullet"/>
      <w:lvlText w:val="▪"/>
      <w:lvlJc w:val="left"/>
      <w:pPr>
        <w:ind w:left="2293" w:hanging="360"/>
      </w:pPr>
      <w:rPr>
        <w:rFonts w:ascii="Noto Sans Symbols" w:eastAsia="Noto Sans Symbols" w:hAnsi="Noto Sans Symbols" w:cs="Noto Sans Symbols"/>
      </w:rPr>
    </w:lvl>
    <w:lvl w:ilvl="3">
      <w:start w:val="1"/>
      <w:numFmt w:val="bullet"/>
      <w:lvlText w:val="●"/>
      <w:lvlJc w:val="left"/>
      <w:pPr>
        <w:ind w:left="3013" w:hanging="360"/>
      </w:pPr>
      <w:rPr>
        <w:rFonts w:ascii="Noto Sans Symbols" w:eastAsia="Noto Sans Symbols" w:hAnsi="Noto Sans Symbols" w:cs="Noto Sans Symbols"/>
      </w:rPr>
    </w:lvl>
    <w:lvl w:ilvl="4">
      <w:start w:val="1"/>
      <w:numFmt w:val="bullet"/>
      <w:lvlText w:val="o"/>
      <w:lvlJc w:val="left"/>
      <w:pPr>
        <w:ind w:left="3733" w:hanging="360"/>
      </w:pPr>
      <w:rPr>
        <w:rFonts w:ascii="Courier New" w:eastAsia="Courier New" w:hAnsi="Courier New" w:cs="Courier New"/>
      </w:rPr>
    </w:lvl>
    <w:lvl w:ilvl="5">
      <w:start w:val="1"/>
      <w:numFmt w:val="bullet"/>
      <w:lvlText w:val="▪"/>
      <w:lvlJc w:val="left"/>
      <w:pPr>
        <w:ind w:left="4453" w:hanging="360"/>
      </w:pPr>
      <w:rPr>
        <w:rFonts w:ascii="Noto Sans Symbols" w:eastAsia="Noto Sans Symbols" w:hAnsi="Noto Sans Symbols" w:cs="Noto Sans Symbols"/>
      </w:rPr>
    </w:lvl>
    <w:lvl w:ilvl="6">
      <w:start w:val="1"/>
      <w:numFmt w:val="bullet"/>
      <w:lvlText w:val="●"/>
      <w:lvlJc w:val="left"/>
      <w:pPr>
        <w:ind w:left="5173" w:hanging="360"/>
      </w:pPr>
      <w:rPr>
        <w:rFonts w:ascii="Noto Sans Symbols" w:eastAsia="Noto Sans Symbols" w:hAnsi="Noto Sans Symbols" w:cs="Noto Sans Symbols"/>
      </w:rPr>
    </w:lvl>
    <w:lvl w:ilvl="7">
      <w:start w:val="1"/>
      <w:numFmt w:val="bullet"/>
      <w:lvlText w:val="o"/>
      <w:lvlJc w:val="left"/>
      <w:pPr>
        <w:ind w:left="5893" w:hanging="360"/>
      </w:pPr>
      <w:rPr>
        <w:rFonts w:ascii="Courier New" w:eastAsia="Courier New" w:hAnsi="Courier New" w:cs="Courier New"/>
      </w:rPr>
    </w:lvl>
    <w:lvl w:ilvl="8">
      <w:start w:val="1"/>
      <w:numFmt w:val="bullet"/>
      <w:lvlText w:val="▪"/>
      <w:lvlJc w:val="left"/>
      <w:pPr>
        <w:ind w:left="6613" w:hanging="360"/>
      </w:pPr>
      <w:rPr>
        <w:rFonts w:ascii="Noto Sans Symbols" w:eastAsia="Noto Sans Symbols" w:hAnsi="Noto Sans Symbols" w:cs="Noto Sans Symbols"/>
      </w:rPr>
    </w:lvl>
  </w:abstractNum>
  <w:abstractNum w:abstractNumId="14" w15:restartNumberingAfterBreak="0">
    <w:nsid w:val="45661135"/>
    <w:multiLevelType w:val="hybridMultilevel"/>
    <w:tmpl w:val="8E10700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4B4C81"/>
    <w:multiLevelType w:val="hybridMultilevel"/>
    <w:tmpl w:val="57DE52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674AE1"/>
    <w:multiLevelType w:val="multilevel"/>
    <w:tmpl w:val="9FD07F4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EC5402"/>
    <w:multiLevelType w:val="multilevel"/>
    <w:tmpl w:val="1FBE1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B65A34"/>
    <w:multiLevelType w:val="multilevel"/>
    <w:tmpl w:val="924C0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7D3F16"/>
    <w:multiLevelType w:val="hybridMultilevel"/>
    <w:tmpl w:val="FDEE2DAA"/>
    <w:lvl w:ilvl="0" w:tplc="08AAC80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A9714F"/>
    <w:multiLevelType w:val="multilevel"/>
    <w:tmpl w:val="953CCC94"/>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64912F7"/>
    <w:multiLevelType w:val="hybridMultilevel"/>
    <w:tmpl w:val="D91CA530"/>
    <w:lvl w:ilvl="0" w:tplc="E3B2A0B6">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BE190B"/>
    <w:multiLevelType w:val="hybridMultilevel"/>
    <w:tmpl w:val="F58209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967024"/>
    <w:multiLevelType w:val="hybridMultilevel"/>
    <w:tmpl w:val="D752130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9"/>
  </w:num>
  <w:num w:numId="3">
    <w:abstractNumId w:val="7"/>
  </w:num>
  <w:num w:numId="4">
    <w:abstractNumId w:val="17"/>
  </w:num>
  <w:num w:numId="5">
    <w:abstractNumId w:val="12"/>
  </w:num>
  <w:num w:numId="6">
    <w:abstractNumId w:val="16"/>
  </w:num>
  <w:num w:numId="7">
    <w:abstractNumId w:val="5"/>
  </w:num>
  <w:num w:numId="8">
    <w:abstractNumId w:val="18"/>
  </w:num>
  <w:num w:numId="9">
    <w:abstractNumId w:val="11"/>
  </w:num>
  <w:num w:numId="10">
    <w:abstractNumId w:val="10"/>
  </w:num>
  <w:num w:numId="11">
    <w:abstractNumId w:val="13"/>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3"/>
  </w:num>
  <w:num w:numId="17">
    <w:abstractNumId w:val="22"/>
  </w:num>
  <w:num w:numId="18">
    <w:abstractNumId w:val="6"/>
  </w:num>
  <w:num w:numId="19">
    <w:abstractNumId w:val="8"/>
  </w:num>
  <w:num w:numId="20">
    <w:abstractNumId w:val="19"/>
  </w:num>
  <w:num w:numId="21">
    <w:abstractNumId w:val="3"/>
  </w:num>
  <w:num w:numId="22">
    <w:abstractNumId w:val="21"/>
  </w:num>
  <w:num w:numId="23">
    <w:abstractNumId w:val="15"/>
  </w:num>
  <w:num w:numId="24">
    <w:abstractNumId w:val="4"/>
  </w:num>
  <w:num w:numId="25">
    <w:abstractNumId w:val="1"/>
  </w:num>
  <w:num w:numId="2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 NGOM">
    <w15:presenceInfo w15:providerId="None" w15:userId="MOR NGOM"/>
  </w15:person>
  <w15:person w15:author="Mamadou Bobo Barry">
    <w15:presenceInfo w15:providerId="None" w15:userId="Mamadou Bobo Barry"/>
  </w15:person>
  <w15:person w15:author="Ndeye Fatou Faye">
    <w15:presenceInfo w15:providerId="Windows Live" w15:userId="77e56f851ce2c977"/>
  </w15:person>
  <w15:person w15:author="DELLDRAMOMO">
    <w15:presenceInfo w15:providerId="None" w15:userId="DELLDRAMO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69"/>
    <w:rsid w:val="00006EA8"/>
    <w:rsid w:val="000A45EA"/>
    <w:rsid w:val="0010562F"/>
    <w:rsid w:val="001227E6"/>
    <w:rsid w:val="00296351"/>
    <w:rsid w:val="00393069"/>
    <w:rsid w:val="003F20D2"/>
    <w:rsid w:val="0043573C"/>
    <w:rsid w:val="004919A5"/>
    <w:rsid w:val="004B2793"/>
    <w:rsid w:val="00503DCF"/>
    <w:rsid w:val="005104BC"/>
    <w:rsid w:val="005179A6"/>
    <w:rsid w:val="00566EEB"/>
    <w:rsid w:val="00582488"/>
    <w:rsid w:val="005B0688"/>
    <w:rsid w:val="005C22F5"/>
    <w:rsid w:val="005E40BA"/>
    <w:rsid w:val="00600B43"/>
    <w:rsid w:val="006E0819"/>
    <w:rsid w:val="007D3BA6"/>
    <w:rsid w:val="009001D3"/>
    <w:rsid w:val="00902927"/>
    <w:rsid w:val="0097781E"/>
    <w:rsid w:val="009B2649"/>
    <w:rsid w:val="009B31EF"/>
    <w:rsid w:val="009D376A"/>
    <w:rsid w:val="00A153B5"/>
    <w:rsid w:val="00AD7F3C"/>
    <w:rsid w:val="00B07BED"/>
    <w:rsid w:val="00BA64AF"/>
    <w:rsid w:val="00BB3CD3"/>
    <w:rsid w:val="00BD6C5C"/>
    <w:rsid w:val="00C31C6A"/>
    <w:rsid w:val="00C36682"/>
    <w:rsid w:val="00C5382E"/>
    <w:rsid w:val="00D47AD2"/>
    <w:rsid w:val="00D8219A"/>
    <w:rsid w:val="00DB2E4A"/>
    <w:rsid w:val="00DE0E19"/>
    <w:rsid w:val="00E00F57"/>
    <w:rsid w:val="00E03C14"/>
    <w:rsid w:val="00E13AFB"/>
    <w:rsid w:val="00E267E8"/>
    <w:rsid w:val="00EA36C9"/>
    <w:rsid w:val="00EA6CF9"/>
    <w:rsid w:val="00EC1B13"/>
    <w:rsid w:val="00F0374E"/>
    <w:rsid w:val="00F5072B"/>
    <w:rsid w:val="00FC42AB"/>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1323"/>
  <w15:chartTrackingRefBased/>
  <w15:docId w15:val="{30562516-705E-1342-A045-9D3E82FF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S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69"/>
    <w:pPr>
      <w:jc w:val="both"/>
    </w:pPr>
    <w:rPr>
      <w:rFonts w:ascii="Arial Narrow" w:eastAsia="Times New Roman" w:hAnsi="Arial Narrow" w:cs="Times New Roman"/>
      <w:szCs w:val="20"/>
      <w:lang w:val="fr-FR" w:eastAsia="fr-FR"/>
    </w:rPr>
  </w:style>
  <w:style w:type="paragraph" w:styleId="Titre1">
    <w:name w:val="heading 1"/>
    <w:basedOn w:val="Normal"/>
    <w:next w:val="Normal"/>
    <w:link w:val="Titre1Car"/>
    <w:uiPriority w:val="9"/>
    <w:qFormat/>
    <w:rsid w:val="00393069"/>
    <w:pPr>
      <w:keepNext/>
      <w:keepLines/>
      <w:numPr>
        <w:numId w:val="12"/>
      </w:numPr>
      <w:spacing w:before="240"/>
      <w:outlineLvl w:val="0"/>
    </w:pPr>
    <w:rPr>
      <w:rFonts w:eastAsiaTheme="majorEastAsia" w:cstheme="majorBidi"/>
      <w:color w:val="000000" w:themeColor="text1"/>
      <w:szCs w:val="32"/>
    </w:rPr>
  </w:style>
  <w:style w:type="paragraph" w:styleId="Titre2">
    <w:name w:val="heading 2"/>
    <w:basedOn w:val="Normal"/>
    <w:next w:val="Normal"/>
    <w:link w:val="Titre2Car"/>
    <w:uiPriority w:val="9"/>
    <w:unhideWhenUsed/>
    <w:qFormat/>
    <w:rsid w:val="00393069"/>
    <w:pPr>
      <w:keepNext/>
      <w:keepLines/>
      <w:tabs>
        <w:tab w:val="num" w:pos="720"/>
      </w:tabs>
      <w:spacing w:before="40"/>
      <w:ind w:left="720" w:hanging="720"/>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393069"/>
    <w:pPr>
      <w:keepNext/>
      <w:keepLines/>
      <w:tabs>
        <w:tab w:val="num" w:pos="720"/>
      </w:tabs>
      <w:spacing w:before="40"/>
      <w:ind w:left="720" w:hanging="720"/>
      <w:outlineLvl w:val="2"/>
    </w:pPr>
    <w:rPr>
      <w:rFonts w:eastAsiaTheme="majorEastAsia" w:cstheme="majorBidi"/>
      <w:b/>
      <w:i/>
      <w:color w:val="000000" w:themeColor="text1"/>
      <w:szCs w:val="24"/>
    </w:rPr>
  </w:style>
  <w:style w:type="paragraph" w:styleId="Titre4">
    <w:name w:val="heading 4"/>
    <w:basedOn w:val="Normal"/>
    <w:next w:val="Normal"/>
    <w:link w:val="Titre4Car"/>
    <w:uiPriority w:val="9"/>
    <w:unhideWhenUsed/>
    <w:qFormat/>
    <w:rsid w:val="00393069"/>
    <w:pPr>
      <w:keepNext/>
      <w:keepLines/>
      <w:spacing w:before="240" w:after="40"/>
      <w:outlineLvl w:val="3"/>
    </w:pPr>
    <w:rPr>
      <w:b/>
      <w:szCs w:val="24"/>
    </w:rPr>
  </w:style>
  <w:style w:type="paragraph" w:styleId="Titre5">
    <w:name w:val="heading 5"/>
    <w:basedOn w:val="Normal"/>
    <w:next w:val="Normal"/>
    <w:link w:val="Titre5Car"/>
    <w:uiPriority w:val="9"/>
    <w:semiHidden/>
    <w:unhideWhenUsed/>
    <w:qFormat/>
    <w:rsid w:val="00393069"/>
    <w:pPr>
      <w:keepNext/>
      <w:keepLines/>
      <w:spacing w:before="220" w:after="40"/>
      <w:outlineLvl w:val="4"/>
    </w:pPr>
    <w:rPr>
      <w:b/>
      <w:sz w:val="22"/>
      <w:szCs w:val="22"/>
    </w:rPr>
  </w:style>
  <w:style w:type="paragraph" w:styleId="Titre6">
    <w:name w:val="heading 6"/>
    <w:basedOn w:val="Normal"/>
    <w:next w:val="Normal"/>
    <w:link w:val="Titre6Car"/>
    <w:uiPriority w:val="9"/>
    <w:semiHidden/>
    <w:unhideWhenUsed/>
    <w:qFormat/>
    <w:rsid w:val="00393069"/>
    <w:pPr>
      <w:keepNext/>
      <w:keepLines/>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FC42AB"/>
    <w:pPr>
      <w:numPr>
        <w:numId w:val="1"/>
      </w:numPr>
    </w:pPr>
  </w:style>
  <w:style w:type="character" w:customStyle="1" w:styleId="Titre1Car">
    <w:name w:val="Titre 1 Car"/>
    <w:basedOn w:val="Policepardfaut"/>
    <w:link w:val="Titre1"/>
    <w:uiPriority w:val="9"/>
    <w:rsid w:val="00393069"/>
    <w:rPr>
      <w:rFonts w:ascii="Arial Narrow" w:eastAsiaTheme="majorEastAsia" w:hAnsi="Arial Narrow" w:cstheme="majorBidi"/>
      <w:color w:val="000000" w:themeColor="text1"/>
      <w:szCs w:val="32"/>
      <w:lang w:val="fr-FR" w:eastAsia="fr-FR"/>
    </w:rPr>
  </w:style>
  <w:style w:type="character" w:customStyle="1" w:styleId="Titre2Car">
    <w:name w:val="Titre 2 Car"/>
    <w:basedOn w:val="Policepardfaut"/>
    <w:link w:val="Titre2"/>
    <w:uiPriority w:val="9"/>
    <w:rsid w:val="00393069"/>
    <w:rPr>
      <w:rFonts w:ascii="Arial Narrow" w:eastAsiaTheme="majorEastAsia" w:hAnsi="Arial Narrow" w:cstheme="majorBidi"/>
      <w:b/>
      <w:color w:val="000000" w:themeColor="text1"/>
      <w:szCs w:val="26"/>
      <w:lang w:val="fr-FR" w:eastAsia="fr-FR"/>
    </w:rPr>
  </w:style>
  <w:style w:type="character" w:customStyle="1" w:styleId="Titre3Car">
    <w:name w:val="Titre 3 Car"/>
    <w:basedOn w:val="Policepardfaut"/>
    <w:link w:val="Titre3"/>
    <w:uiPriority w:val="9"/>
    <w:rsid w:val="00393069"/>
    <w:rPr>
      <w:rFonts w:ascii="Arial Narrow" w:eastAsiaTheme="majorEastAsia" w:hAnsi="Arial Narrow" w:cstheme="majorBidi"/>
      <w:b/>
      <w:i/>
      <w:color w:val="000000" w:themeColor="text1"/>
      <w:lang w:val="fr-FR" w:eastAsia="fr-FR"/>
    </w:rPr>
  </w:style>
  <w:style w:type="character" w:customStyle="1" w:styleId="Titre4Car">
    <w:name w:val="Titre 4 Car"/>
    <w:basedOn w:val="Policepardfaut"/>
    <w:link w:val="Titre4"/>
    <w:uiPriority w:val="9"/>
    <w:rsid w:val="00393069"/>
    <w:rPr>
      <w:rFonts w:ascii="Arial Narrow" w:eastAsia="Times New Roman" w:hAnsi="Arial Narrow" w:cs="Times New Roman"/>
      <w:b/>
      <w:lang w:val="fr-FR" w:eastAsia="fr-FR"/>
    </w:rPr>
  </w:style>
  <w:style w:type="character" w:customStyle="1" w:styleId="Titre5Car">
    <w:name w:val="Titre 5 Car"/>
    <w:basedOn w:val="Policepardfaut"/>
    <w:link w:val="Titre5"/>
    <w:uiPriority w:val="9"/>
    <w:semiHidden/>
    <w:rsid w:val="00393069"/>
    <w:rPr>
      <w:rFonts w:ascii="Arial Narrow" w:eastAsia="Times New Roman" w:hAnsi="Arial Narrow" w:cs="Times New Roman"/>
      <w:b/>
      <w:sz w:val="22"/>
      <w:szCs w:val="22"/>
      <w:lang w:val="fr-FR" w:eastAsia="fr-FR"/>
    </w:rPr>
  </w:style>
  <w:style w:type="character" w:customStyle="1" w:styleId="Titre6Car">
    <w:name w:val="Titre 6 Car"/>
    <w:basedOn w:val="Policepardfaut"/>
    <w:link w:val="Titre6"/>
    <w:uiPriority w:val="9"/>
    <w:semiHidden/>
    <w:rsid w:val="00393069"/>
    <w:rPr>
      <w:rFonts w:ascii="Arial Narrow" w:eastAsia="Times New Roman" w:hAnsi="Arial Narrow" w:cs="Times New Roman"/>
      <w:b/>
      <w:sz w:val="20"/>
      <w:szCs w:val="20"/>
      <w:lang w:val="fr-FR" w:eastAsia="fr-FR"/>
    </w:rPr>
  </w:style>
  <w:style w:type="table" w:customStyle="1" w:styleId="TableNormal">
    <w:name w:val="Table Normal"/>
    <w:rsid w:val="00393069"/>
    <w:pPr>
      <w:jc w:val="both"/>
    </w:pPr>
    <w:rPr>
      <w:rFonts w:ascii="Arial Narrow" w:eastAsia="Arial Narrow" w:hAnsi="Arial Narrow" w:cs="Arial Narrow"/>
      <w:lang w:val="fr-FR" w:eastAsia="fr-FR"/>
    </w:rPr>
    <w:tblPr>
      <w:tblCellMar>
        <w:top w:w="0" w:type="dxa"/>
        <w:left w:w="0" w:type="dxa"/>
        <w:bottom w:w="0" w:type="dxa"/>
        <w:right w:w="0" w:type="dxa"/>
      </w:tblCellMar>
    </w:tblPr>
  </w:style>
  <w:style w:type="paragraph" w:styleId="Titre">
    <w:name w:val="Title"/>
    <w:basedOn w:val="Normal"/>
    <w:next w:val="Normal"/>
    <w:link w:val="TitreCar"/>
    <w:uiPriority w:val="10"/>
    <w:qFormat/>
    <w:rsid w:val="00393069"/>
    <w:pPr>
      <w:contextualSpacing/>
    </w:pPr>
    <w:rPr>
      <w:rFonts w:eastAsiaTheme="majorEastAsia" w:cstheme="majorBidi"/>
      <w:b/>
      <w:spacing w:val="-10"/>
      <w:kern w:val="28"/>
      <w:szCs w:val="56"/>
    </w:rPr>
  </w:style>
  <w:style w:type="character" w:customStyle="1" w:styleId="TitreCar">
    <w:name w:val="Titre Car"/>
    <w:basedOn w:val="Policepardfaut"/>
    <w:link w:val="Titre"/>
    <w:uiPriority w:val="10"/>
    <w:rsid w:val="00393069"/>
    <w:rPr>
      <w:rFonts w:ascii="Arial Narrow" w:eastAsiaTheme="majorEastAsia" w:hAnsi="Arial Narrow" w:cstheme="majorBidi"/>
      <w:b/>
      <w:spacing w:val="-10"/>
      <w:kern w:val="28"/>
      <w:szCs w:val="56"/>
      <w:lang w:val="fr-FR" w:eastAsia="fr-FR"/>
    </w:rPr>
  </w:style>
  <w:style w:type="character" w:styleId="Appelnotedebasdep">
    <w:name w:val="footnote reference"/>
    <w:basedOn w:val="Policepardfaut"/>
    <w:uiPriority w:val="99"/>
    <w:semiHidden/>
    <w:unhideWhenUsed/>
    <w:rsid w:val="00393069"/>
    <w:rPr>
      <w:vertAlign w:val="superscript"/>
    </w:rPr>
  </w:style>
  <w:style w:type="paragraph" w:styleId="NormalWeb">
    <w:name w:val="Normal (Web)"/>
    <w:basedOn w:val="Normal"/>
    <w:uiPriority w:val="99"/>
    <w:unhideWhenUsed/>
    <w:rsid w:val="00393069"/>
    <w:pPr>
      <w:spacing w:before="100" w:beforeAutospacing="1" w:after="100" w:afterAutospacing="1"/>
    </w:pPr>
    <w:rPr>
      <w:szCs w:val="24"/>
      <w:lang w:val="fr-SN"/>
    </w:rPr>
  </w:style>
  <w:style w:type="character" w:styleId="Lienhypertexte">
    <w:name w:val="Hyperlink"/>
    <w:basedOn w:val="Policepardfaut"/>
    <w:uiPriority w:val="99"/>
    <w:unhideWhenUsed/>
    <w:rsid w:val="00393069"/>
    <w:rPr>
      <w:color w:val="0563C1" w:themeColor="hyperlink"/>
      <w:u w:val="single"/>
    </w:rPr>
  </w:style>
  <w:style w:type="paragraph" w:styleId="Paragraphedeliste">
    <w:name w:val="List Paragraph"/>
    <w:basedOn w:val="Normal"/>
    <w:uiPriority w:val="34"/>
    <w:qFormat/>
    <w:rsid w:val="00393069"/>
    <w:pPr>
      <w:ind w:left="720"/>
      <w:contextualSpacing/>
    </w:pPr>
  </w:style>
  <w:style w:type="paragraph" w:styleId="Notedebasdepage">
    <w:name w:val="footnote text"/>
    <w:basedOn w:val="Normal"/>
    <w:link w:val="NotedebasdepageCar"/>
    <w:uiPriority w:val="99"/>
    <w:semiHidden/>
    <w:unhideWhenUsed/>
    <w:rsid w:val="00393069"/>
    <w:rPr>
      <w:sz w:val="20"/>
    </w:rPr>
  </w:style>
  <w:style w:type="character" w:customStyle="1" w:styleId="NotedebasdepageCar">
    <w:name w:val="Note de bas de page Car"/>
    <w:basedOn w:val="Policepardfaut"/>
    <w:link w:val="Notedebasdepage"/>
    <w:uiPriority w:val="99"/>
    <w:semiHidden/>
    <w:rsid w:val="00393069"/>
    <w:rPr>
      <w:rFonts w:ascii="Arial Narrow" w:eastAsia="Times New Roman" w:hAnsi="Arial Narrow" w:cs="Times New Roman"/>
      <w:sz w:val="20"/>
      <w:szCs w:val="20"/>
      <w:lang w:val="fr-FR" w:eastAsia="fr-FR"/>
    </w:rPr>
  </w:style>
  <w:style w:type="paragraph" w:styleId="En-tte">
    <w:name w:val="header"/>
    <w:basedOn w:val="Normal"/>
    <w:link w:val="En-tteCar"/>
    <w:uiPriority w:val="99"/>
    <w:unhideWhenUsed/>
    <w:rsid w:val="00393069"/>
    <w:pPr>
      <w:tabs>
        <w:tab w:val="center" w:pos="4536"/>
        <w:tab w:val="right" w:pos="9072"/>
      </w:tabs>
    </w:pPr>
  </w:style>
  <w:style w:type="character" w:customStyle="1" w:styleId="En-tteCar">
    <w:name w:val="En-tête Car"/>
    <w:basedOn w:val="Policepardfaut"/>
    <w:link w:val="En-tte"/>
    <w:uiPriority w:val="99"/>
    <w:rsid w:val="00393069"/>
    <w:rPr>
      <w:rFonts w:ascii="Arial Narrow" w:eastAsia="Times New Roman" w:hAnsi="Arial Narrow" w:cs="Times New Roman"/>
      <w:szCs w:val="20"/>
      <w:lang w:val="fr-FR" w:eastAsia="fr-FR"/>
    </w:rPr>
  </w:style>
  <w:style w:type="paragraph" w:styleId="Pieddepage">
    <w:name w:val="footer"/>
    <w:basedOn w:val="Normal"/>
    <w:link w:val="PieddepageCar"/>
    <w:uiPriority w:val="99"/>
    <w:unhideWhenUsed/>
    <w:rsid w:val="00393069"/>
    <w:pPr>
      <w:tabs>
        <w:tab w:val="center" w:pos="4536"/>
        <w:tab w:val="right" w:pos="9072"/>
      </w:tabs>
    </w:pPr>
  </w:style>
  <w:style w:type="character" w:customStyle="1" w:styleId="PieddepageCar">
    <w:name w:val="Pied de page Car"/>
    <w:basedOn w:val="Policepardfaut"/>
    <w:link w:val="Pieddepage"/>
    <w:uiPriority w:val="99"/>
    <w:rsid w:val="00393069"/>
    <w:rPr>
      <w:rFonts w:ascii="Arial Narrow" w:eastAsia="Times New Roman" w:hAnsi="Arial Narrow" w:cs="Times New Roman"/>
      <w:szCs w:val="20"/>
      <w:lang w:val="fr-FR" w:eastAsia="fr-FR"/>
    </w:rPr>
  </w:style>
  <w:style w:type="paragraph" w:styleId="Corpsdetexte">
    <w:name w:val="Body Text"/>
    <w:basedOn w:val="Normal"/>
    <w:link w:val="CorpsdetexteCar"/>
    <w:semiHidden/>
    <w:unhideWhenUsed/>
    <w:qFormat/>
    <w:rsid w:val="00393069"/>
    <w:pPr>
      <w:spacing w:before="180" w:after="180"/>
    </w:pPr>
    <w:rPr>
      <w:rFonts w:asciiTheme="minorHAnsi" w:eastAsiaTheme="minorHAnsi" w:hAnsiTheme="minorHAnsi" w:cstheme="minorBidi"/>
      <w:szCs w:val="24"/>
    </w:rPr>
  </w:style>
  <w:style w:type="character" w:customStyle="1" w:styleId="CorpsdetexteCar">
    <w:name w:val="Corps de texte Car"/>
    <w:basedOn w:val="Policepardfaut"/>
    <w:link w:val="Corpsdetexte"/>
    <w:semiHidden/>
    <w:rsid w:val="00393069"/>
    <w:rPr>
      <w:lang w:val="fr-FR" w:eastAsia="fr-FR"/>
    </w:rPr>
  </w:style>
  <w:style w:type="character" w:styleId="Marquedecommentaire">
    <w:name w:val="annotation reference"/>
    <w:basedOn w:val="Policepardfaut"/>
    <w:uiPriority w:val="99"/>
    <w:semiHidden/>
    <w:unhideWhenUsed/>
    <w:rsid w:val="00393069"/>
    <w:rPr>
      <w:sz w:val="16"/>
      <w:szCs w:val="16"/>
    </w:rPr>
  </w:style>
  <w:style w:type="paragraph" w:styleId="Commentaire">
    <w:name w:val="annotation text"/>
    <w:basedOn w:val="Normal"/>
    <w:link w:val="CommentaireCar"/>
    <w:uiPriority w:val="99"/>
    <w:semiHidden/>
    <w:unhideWhenUsed/>
    <w:rsid w:val="00393069"/>
    <w:rPr>
      <w:sz w:val="20"/>
    </w:rPr>
  </w:style>
  <w:style w:type="character" w:customStyle="1" w:styleId="CommentaireCar">
    <w:name w:val="Commentaire Car"/>
    <w:basedOn w:val="Policepardfaut"/>
    <w:link w:val="Commentaire"/>
    <w:uiPriority w:val="99"/>
    <w:semiHidden/>
    <w:rsid w:val="00393069"/>
    <w:rPr>
      <w:rFonts w:ascii="Arial Narrow" w:eastAsia="Times New Roman" w:hAnsi="Arial Narrow"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393069"/>
    <w:rPr>
      <w:b/>
      <w:bCs/>
    </w:rPr>
  </w:style>
  <w:style w:type="character" w:customStyle="1" w:styleId="ObjetducommentaireCar">
    <w:name w:val="Objet du commentaire Car"/>
    <w:basedOn w:val="CommentaireCar"/>
    <w:link w:val="Objetducommentaire"/>
    <w:uiPriority w:val="99"/>
    <w:semiHidden/>
    <w:rsid w:val="00393069"/>
    <w:rPr>
      <w:rFonts w:ascii="Arial Narrow" w:eastAsia="Times New Roman" w:hAnsi="Arial Narrow" w:cs="Times New Roman"/>
      <w:b/>
      <w:bCs/>
      <w:sz w:val="20"/>
      <w:szCs w:val="20"/>
      <w:lang w:val="fr-FR" w:eastAsia="fr-FR"/>
    </w:rPr>
  </w:style>
  <w:style w:type="paragraph" w:styleId="Textedebulles">
    <w:name w:val="Balloon Text"/>
    <w:basedOn w:val="Normal"/>
    <w:link w:val="TextedebullesCar"/>
    <w:uiPriority w:val="99"/>
    <w:semiHidden/>
    <w:unhideWhenUsed/>
    <w:rsid w:val="00393069"/>
    <w:rPr>
      <w:sz w:val="18"/>
      <w:szCs w:val="18"/>
    </w:rPr>
  </w:style>
  <w:style w:type="character" w:customStyle="1" w:styleId="TextedebullesCar">
    <w:name w:val="Texte de bulles Car"/>
    <w:basedOn w:val="Policepardfaut"/>
    <w:link w:val="Textedebulles"/>
    <w:uiPriority w:val="99"/>
    <w:semiHidden/>
    <w:rsid w:val="00393069"/>
    <w:rPr>
      <w:rFonts w:ascii="Arial Narrow" w:eastAsia="Times New Roman" w:hAnsi="Arial Narrow" w:cs="Times New Roman"/>
      <w:sz w:val="18"/>
      <w:szCs w:val="18"/>
      <w:lang w:val="fr-FR" w:eastAsia="fr-FR"/>
    </w:rPr>
  </w:style>
  <w:style w:type="character" w:styleId="Numrodepage">
    <w:name w:val="page number"/>
    <w:basedOn w:val="Policepardfaut"/>
    <w:uiPriority w:val="99"/>
    <w:semiHidden/>
    <w:unhideWhenUsed/>
    <w:rsid w:val="00393069"/>
  </w:style>
  <w:style w:type="character" w:customStyle="1" w:styleId="Mentionnonrsolue1">
    <w:name w:val="Mention non résolue1"/>
    <w:basedOn w:val="Policepardfaut"/>
    <w:uiPriority w:val="99"/>
    <w:semiHidden/>
    <w:unhideWhenUsed/>
    <w:rsid w:val="00393069"/>
    <w:rPr>
      <w:color w:val="605E5C"/>
      <w:shd w:val="clear" w:color="auto" w:fill="E1DFDD"/>
    </w:rPr>
  </w:style>
  <w:style w:type="paragraph" w:styleId="Sous-titre">
    <w:name w:val="Subtitle"/>
    <w:basedOn w:val="Normal"/>
    <w:next w:val="Normal"/>
    <w:link w:val="Sous-titreCar"/>
    <w:uiPriority w:val="11"/>
    <w:qFormat/>
    <w:rsid w:val="00393069"/>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393069"/>
    <w:rPr>
      <w:rFonts w:ascii="Georgia" w:eastAsia="Georgia" w:hAnsi="Georgia" w:cs="Georgia"/>
      <w:i/>
      <w:color w:val="666666"/>
      <w:sz w:val="48"/>
      <w:szCs w:val="48"/>
      <w:lang w:val="fr-FR" w:eastAsia="fr-FR"/>
    </w:rPr>
  </w:style>
  <w:style w:type="table" w:styleId="TableauGrille5Fonc-Accentuation5">
    <w:name w:val="Grid Table 5 Dark Accent 5"/>
    <w:basedOn w:val="TableauNormal"/>
    <w:uiPriority w:val="50"/>
    <w:rsid w:val="00393069"/>
    <w:pPr>
      <w:jc w:val="both"/>
    </w:pPr>
    <w:rPr>
      <w:rFonts w:ascii="Arial Narrow" w:eastAsia="Arial Narrow" w:hAnsi="Arial Narrow" w:cs="Arial Narrow"/>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M1">
    <w:name w:val="toc 1"/>
    <w:basedOn w:val="Normal"/>
    <w:next w:val="Normal"/>
    <w:autoRedefine/>
    <w:uiPriority w:val="39"/>
    <w:unhideWhenUsed/>
    <w:rsid w:val="00393069"/>
    <w:pPr>
      <w:spacing w:after="100"/>
    </w:pPr>
  </w:style>
  <w:style w:type="paragraph" w:styleId="TM2">
    <w:name w:val="toc 2"/>
    <w:basedOn w:val="Normal"/>
    <w:next w:val="Normal"/>
    <w:autoRedefine/>
    <w:uiPriority w:val="39"/>
    <w:unhideWhenUsed/>
    <w:rsid w:val="00393069"/>
    <w:pPr>
      <w:spacing w:after="100"/>
      <w:ind w:left="240"/>
    </w:pPr>
  </w:style>
  <w:style w:type="paragraph" w:styleId="TM3">
    <w:name w:val="toc 3"/>
    <w:basedOn w:val="Normal"/>
    <w:next w:val="Normal"/>
    <w:autoRedefine/>
    <w:uiPriority w:val="39"/>
    <w:unhideWhenUsed/>
    <w:rsid w:val="00393069"/>
    <w:pPr>
      <w:spacing w:after="100"/>
      <w:ind w:left="480"/>
    </w:pPr>
  </w:style>
  <w:style w:type="table" w:styleId="Grilledutableau">
    <w:name w:val="Table Grid"/>
    <w:basedOn w:val="TableauNormal"/>
    <w:uiPriority w:val="39"/>
    <w:rsid w:val="00006EA8"/>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86773">
      <w:bodyDiv w:val="1"/>
      <w:marLeft w:val="0"/>
      <w:marRight w:val="0"/>
      <w:marTop w:val="0"/>
      <w:marBottom w:val="0"/>
      <w:divBdr>
        <w:top w:val="none" w:sz="0" w:space="0" w:color="auto"/>
        <w:left w:val="none" w:sz="0" w:space="0" w:color="auto"/>
        <w:bottom w:val="none" w:sz="0" w:space="0" w:color="auto"/>
        <w:right w:val="none" w:sz="0" w:space="0" w:color="auto"/>
      </w:divBdr>
    </w:div>
    <w:div w:id="11868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word/comments.xml" Id="rId8" /><Relationship Type="http://schemas.openxmlformats.org/officeDocument/2006/relationships/chart" Target="/word/charts/chart41.xml" Id="rId13" /><Relationship Type="http://schemas.microsoft.com/office/2011/relationships/people" Target="/word/people.xml" Id="rId18" /><Relationship Type="http://schemas.openxmlformats.org/officeDocument/2006/relationships/settings" Target="/word/settings.xml" Id="rId3" /><Relationship Type="http://schemas.microsoft.com/office/2016/09/relationships/commentsIds" Target="/word/commentsIds.xml" Id="rId21" /><Relationship Type="http://schemas.openxmlformats.org/officeDocument/2006/relationships/image" Target="/word/media/image1.png" Id="rId7" /><Relationship Type="http://schemas.openxmlformats.org/officeDocument/2006/relationships/chart" Target="/word/charts/chart32.xml" Id="rId12" /><Relationship Type="http://schemas.openxmlformats.org/officeDocument/2006/relationships/fontTable" Target="/word/fontTable.xml" Id="rId17" /><Relationship Type="http://schemas.openxmlformats.org/officeDocument/2006/relationships/styles" Target="/word/styles.xml" Id="rId2" /><Relationship Type="http://schemas.openxmlformats.org/officeDocument/2006/relationships/footer" Target="/word/footer21.xml" Id="rId16" /><Relationship Type="http://schemas.microsoft.com/office/2018/08/relationships/commentsExtensible" Target="/word/commentsExtensible.xml" Id="rId20"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hart" Target="/word/charts/chart23.xml" Id="rId11" /><Relationship Type="http://schemas.openxmlformats.org/officeDocument/2006/relationships/footnotes" Target="/word/footnotes.xml" Id="rId5" /><Relationship Type="http://schemas.openxmlformats.org/officeDocument/2006/relationships/footer" Target="/word/footer12.xml" Id="rId15" /><Relationship Type="http://schemas.openxmlformats.org/officeDocument/2006/relationships/chart" Target="/word/charts/chart14.xml" Id="rId10" /><Relationship Type="http://schemas.openxmlformats.org/officeDocument/2006/relationships/theme" Target="/word/theme/theme11.xml" Id="rId19" /><Relationship Type="http://schemas.openxmlformats.org/officeDocument/2006/relationships/webSettings" Target="/word/webSettings.xml" Id="rId4" /><Relationship Type="http://schemas.microsoft.com/office/2011/relationships/commentsExtended" Target="/word/commentsExtended.xml" Id="rId9" /><Relationship Type="http://schemas.openxmlformats.org/officeDocument/2006/relationships/hyperlink" Target="https://www.calpnetwork.org/wp-content/uploads/2020/03/1547111128.Miseli-Etude-comparative-ciblage-Mali-2018.pdf" TargetMode="External" Id="rId14" /><Relationship Type="http://schemas.openxmlformats.org/officeDocument/2006/relationships/image" Target="/media/image2.png" Id="R2effb90e73e04ba7" /></Relationships>
</file>

<file path=word/_rels/footnotes.xml.rels>&#65279;<?xml version="1.0" encoding="utf-8"?><Relationships xmlns="http://schemas.openxmlformats.org/package/2006/relationships"><Relationship Type="http://schemas.openxmlformats.org/officeDocument/2006/relationships/hyperlink" Target="https://www.iram-fr.org/journees-etudes.html" TargetMode="External" Id="rId3" /><Relationship Type="http://schemas.openxmlformats.org/officeDocument/2006/relationships/hyperlink" Target="https://www.calpnetwork.org/wp-content/uploads/2020/03/1547111128.Miseli-Etude-comparative-ciblage-Mali-2018.pdf" TargetMode="External" Id="rId2" /><Relationship Type="http://schemas.openxmlformats.org/officeDocument/2006/relationships/hyperlink" Target="https://doi.org/10.3917/rfas.181.0005" TargetMode="External" Id="rId1" /></Relationships>
</file>

<file path=word/charts/_rels/chart14.xml.rels>&#65279;<?xml version="1.0" encoding="utf-8"?><Relationships xmlns="http://schemas.openxmlformats.org/package/2006/relationships"><Relationship Type="http://schemas.microsoft.com/office/2011/relationships/chartColorStyle" Target="/word/charts/colors14.xml" Id="rId2" /><Relationship Type="http://schemas.microsoft.com/office/2011/relationships/chartStyle" Target="/word/charts/style14.xml" Id="rId1" /><Relationship Type="http://schemas.openxmlformats.org/officeDocument/2006/relationships/oleObject" Target="file:///C:\Users\Lenovo\Desktop\Etude%20RNU_Populations%20pastorales\A%20envoyer%20&#224;%20la%20Banque%20Mondiale\Donnees_CommunesConcernees.xlsx" TargetMode="External" Id="rId3" /></Relationships>
</file>

<file path=word/charts/_rels/chart23.xml.rels>&#65279;<?xml version="1.0" encoding="utf-8"?><Relationships xmlns="http://schemas.openxmlformats.org/package/2006/relationships"><Relationship Type="http://schemas.microsoft.com/office/2011/relationships/chartColorStyle" Target="/word/charts/colors23.xml" Id="rId2" /><Relationship Type="http://schemas.microsoft.com/office/2011/relationships/chartStyle" Target="/word/charts/style23.xml" Id="rId1" /><Relationship Type="http://schemas.openxmlformats.org/officeDocument/2006/relationships/oleObject" Target="file:///C:\Users\Lenovo\Desktop\Etude%20RNU_Populations%20pastorales\A%20envoyer%20&#224;%20la%20Banque%20Mondiale\Donnees_CommunesConcernees.xlsx" TargetMode="External" Id="rId3" /></Relationships>
</file>

<file path=word/charts/_rels/chart32.xml.rels>&#65279;<?xml version="1.0" encoding="utf-8"?><Relationships xmlns="http://schemas.openxmlformats.org/package/2006/relationships"><Relationship Type="http://schemas.microsoft.com/office/2011/relationships/chartColorStyle" Target="/word/charts/colors32.xml" Id="rId2" /><Relationship Type="http://schemas.microsoft.com/office/2011/relationships/chartStyle" Target="/word/charts/style32.xml" Id="rId1" /><Relationship Type="http://schemas.openxmlformats.org/officeDocument/2006/relationships/oleObject" Target="file:///C:\Users\Lenovo\Desktop\Etude%20RNU_Populations%20pastorales\A%20envoyer%20&#224;%20la%20Banque%20Mondiale\Donnees_CommunesConcernees.xlsx" TargetMode="External" Id="rId3" /></Relationships>
</file>

<file path=word/charts/_rels/chart41.xml.rels>&#65279;<?xml version="1.0" encoding="utf-8"?><Relationships xmlns="http://schemas.openxmlformats.org/package/2006/relationships"><Relationship Type="http://schemas.microsoft.com/office/2011/relationships/chartColorStyle" Target="/word/charts/colors4.xml" Id="rId2" /><Relationship Type="http://schemas.microsoft.com/office/2011/relationships/chartStyle" Target="/word/charts/style4.xml" Id="rId1" /><Relationship Type="http://schemas.openxmlformats.org/officeDocument/2006/relationships/oleObject" Target="file:///C:\Users\Lenovo\Desktop\Etude%20RNU_Populations%20pastorales\A%20envoyer%20&#224;%20la%20Banque%20Mondiale\Donnees_CommunesConcernees.xlsx" TargetMode="External" Id="rId3" /></Relationships>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latin typeface="Arial Narrow" panose="020B0606020202030204" pitchFamily="34" charset="0"/>
              </a:rPr>
              <a:t>Main </a:t>
            </a:r>
            <a:r>
              <a:rPr lang="en-US" sz="1200">
                <a:latin typeface="Arial Narrow" panose="020B0606020202030204" pitchFamily="34" charset="0"/>
              </a:rPr>
              <a:t>sources</a:t>
            </a:r>
            <a:r>
              <a:rPr lang="en-US" sz="1200" baseline="0">
                <a:latin typeface="Arial Narrow" panose="020B0606020202030204" pitchFamily="34" charset="0"/>
              </a:rPr>
              <a:t> of household income in the municipality of Thiel</a:t>
            </a:r>
            <a:endParaRPr lang="en-US" sz="1200">
              <a:latin typeface="Arial Narrow" panose="020B0606020202030204" pitchFamily="34" charset="0"/>
            </a:endParaRPr>
          </a:p>
        </c:rich>
      </c:tx>
      <c:layout>
        <c:manualLayout>
          <c:xMode val="edge"/>
          <c:yMode val="edge"/>
          <c:x val="0.10786392085604682"/>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7238080836143807"/>
          <c:y val="0.17044202100909786"/>
          <c:w val="0.61057593906165941"/>
          <c:h val="0.61057593906165941"/>
        </c:manualLayout>
      </c:layout>
      <c:pieChart>
        <c:varyColors val="1"/>
        <c:ser>
          <c:idx val="0"/>
          <c:order val="0"/>
          <c:tx>
            <c:strRef>
              <c:f>Data_CommunesConcerned.xlsx]Sheet3!$C$1</c:f>
              <c:strCache>
                <c:ptCount val="1"/>
                <c:pt idx="0">
                  <c:v>Number of inhabitants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6-4F43-AAC9-FB8E19DFAC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6-4F43-AAC9-FB8E19DFAC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6-4F43-AAC9-FB8E19DFAC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Data_CommunesConcerned.xlsx]Sheet3!$B$2:$B$4</c:f>
              <c:strCache>
                <c:ptCount val="3"/>
                <c:pt idx="0">
                  <c:v>INCOME FROM AGRICULTURE</c:v>
                </c:pt>
                <c:pt idx="1">
                  <c:v>INCOME FROM LIVESTOCK</c:v>
                </c:pt>
                <c:pt idx="2">
                  <c:v>INCOME FROM NON-AGRICULTURAL ACTIVITIES</c:v>
                </c:pt>
              </c:strCache>
            </c:strRef>
          </c:cat>
          <c:val>
            <c:numRef>
              <c:f>Data_CommunesConcerned.xlsx]Sheet3!$C$2:$C$4</c:f>
              <c:numCache>
                <c:formatCode>###0</c:formatCode>
                <c:ptCount val="3"/>
                <c:pt idx="0">
                  <c:v>107</c:v>
                </c:pt>
                <c:pt idx="1">
                  <c:v>41</c:v>
                </c:pt>
                <c:pt idx="2">
                  <c:v>243</c:v>
                </c:pt>
              </c:numCache>
            </c:numRef>
          </c:val>
          <c:extLst>
            <c:ext xmlns:c16="http://schemas.microsoft.com/office/drawing/2014/chart" uri="{C3380CC4-5D6E-409C-BE32-E72D297353CC}">
              <c16:uniqueId val="{00000006-5916-4F43-AAC9-FB8E19DFAC1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Narrow" panose="020B0606020202030204" pitchFamily="34" charset="0"/>
                <a:ea typeface="+mn-ea"/>
                <a:cs typeface="+mn-cs"/>
              </a:defRPr>
            </a:pPr>
            <a:r>
              <a:rPr lang="en-US" sz="1200" b="0" i="0" u="none" strike="noStrike" baseline="0">
                <a:effectLst/>
                <a:latin typeface="Arial Narrow" panose="020B0606020202030204" pitchFamily="34" charset="0"/>
              </a:rPr>
              <a:t>Main sources of household income in the commune of Tessekre </a:t>
            </a:r>
            <a:endParaRPr lang="fr-FR" sz="1200">
              <a:latin typeface="Arial Narrow" panose="020B0606020202030204" pitchFamily="34" charset="0"/>
            </a:endParaRPr>
          </a:p>
        </c:rich>
      </c:tx>
      <c:layout>
        <c:manualLayout>
          <c:xMode val="edge"/>
          <c:yMode val="edge"/>
          <c:x val="0.11132184292059517"/>
          <c:y val="1.7421602787456445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Narrow" panose="020B0606020202030204" pitchFamily="34" charset="0"/>
              <a:ea typeface="+mn-ea"/>
              <a:cs typeface="+mn-cs"/>
            </a:defRPr>
          </a:pPr>
          <a:endParaRPr lang="fr-FR"/>
        </a:p>
      </c:txPr>
    </c:title>
    <c:autoTitleDeleted val="0"/>
    <c:plotArea>
      <c:layout>
        <c:manualLayout>
          <c:layoutTarget val="inner"/>
          <c:xMode val="edge"/>
          <c:yMode val="edge"/>
          <c:x val="0.15848223862593325"/>
          <c:y val="0.20803622870311941"/>
          <c:w val="0.58477737178788347"/>
          <c:h val="0.57025981508409018"/>
        </c:manualLayout>
      </c:layout>
      <c:pieChart>
        <c:varyColors val="1"/>
        <c:ser>
          <c:idx val="0"/>
          <c:order val="0"/>
          <c:tx>
            <c:strRef>
              <c:f>Data_CommunesConcerned.xlsx]Sheet4!$C$1</c:f>
              <c:strCache>
                <c:ptCount val="1"/>
                <c:pt idx="0">
                  <c:v>Number of people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BA-FC42-AA09-05A5933EB1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BA-FC42-AA09-05A5933EB1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BA-FC42-AA09-05A5933EB1ED}"/>
              </c:ext>
            </c:extLst>
          </c:dPt>
          <c:dLbls>
            <c:dLbl>
              <c:idx val="0"/>
              <c:layout>
                <c:manualLayout>
                  <c:x val="-7.8079007430904542E-3"/>
                  <c:y val="6.20205629784081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BA-FC42-AA09-05A5933EB1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Data_CommunesConcerned.xlsx]Sheet4!$B$2:$B$4</c:f>
              <c:strCache>
                <c:ptCount val="3"/>
                <c:pt idx="0">
                  <c:v>INCOME FROM AGRICULTURE</c:v>
                </c:pt>
                <c:pt idx="1">
                  <c:v>INCOME FROM LIVESTOCK</c:v>
                </c:pt>
                <c:pt idx="2">
                  <c:v>INCOME FROM NON-AGRICULTURAL ACTIVITIES</c:v>
                </c:pt>
              </c:strCache>
            </c:strRef>
          </c:cat>
          <c:val>
            <c:numRef>
              <c:f>Data_CommunesConcerned.xlsx]Sheet4!$C$2:$C$4</c:f>
              <c:numCache>
                <c:formatCode>###0</c:formatCode>
                <c:ptCount val="3"/>
                <c:pt idx="0">
                  <c:v>1</c:v>
                </c:pt>
                <c:pt idx="1">
                  <c:v>73</c:v>
                </c:pt>
                <c:pt idx="2">
                  <c:v>110</c:v>
                </c:pt>
              </c:numCache>
            </c:numRef>
          </c:val>
          <c:extLst>
            <c:ext xmlns:c16="http://schemas.microsoft.com/office/drawing/2014/chart" uri="{C3380CC4-5D6E-409C-BE32-E72D297353CC}">
              <c16:uniqueId val="{00000006-61BA-FC42-AA09-05A5933EB1E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Arial Narrow" panose="020B0606020202030204" pitchFamily="34" charset="0"/>
              </a:rPr>
              <a:t>Main sources of household income in the commune </a:t>
            </a:r>
            <a:r>
              <a:rPr lang="en-US" sz="1200" b="0" i="0" baseline="0">
                <a:effectLst/>
                <a:latin typeface="Arial Narrow" panose="020B0606020202030204" pitchFamily="34" charset="0"/>
              </a:rPr>
              <a:t>Vélingara</a:t>
            </a:r>
            <a:endParaRPr lang="fr-FR" sz="1200">
              <a:effectLst/>
              <a:latin typeface="Arial Narrow" panose="020B0606020202030204" pitchFamily="34" charset="0"/>
            </a:endParaRPr>
          </a:p>
        </c:rich>
      </c:tx>
      <c:layout>
        <c:manualLayout>
          <c:xMode val="edge"/>
          <c:yMode val="edge"/>
          <c:x val="0.13435659198250061"/>
          <c:y val="2.71370420624151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233502020376082"/>
          <c:y val="0.15960355701805931"/>
          <c:w val="0.61817599954985536"/>
          <c:h val="0.62600455133067667"/>
        </c:manualLayout>
      </c:layout>
      <c:pieChart>
        <c:varyColors val="1"/>
        <c:ser>
          <c:idx val="0"/>
          <c:order val="0"/>
          <c:tx>
            <c:strRef>
              <c:f>Data_CommunesConcerned.xlsx]Sheet5!$C$1</c:f>
              <c:strCache>
                <c:ptCount val="1"/>
                <c:pt idx="0">
                  <c:v>Number of people</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25-664C-9DC9-9F6BB2CCDD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25-664C-9DC9-9F6BB2CCDD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25-664C-9DC9-9F6BB2CCDD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Data_CommunesConcerned.xlsx]Sheet5!$B$2:$B$4</c:f>
              <c:strCache>
                <c:ptCount val="3"/>
                <c:pt idx="0">
                  <c:v>INCOME FROM AGRICULTURE</c:v>
                </c:pt>
                <c:pt idx="1">
                  <c:v>INCOME FROM LIVESTOCK</c:v>
                </c:pt>
                <c:pt idx="2">
                  <c:v>INCOME FROM NON-AGRICULTURAL ACTIVITIES</c:v>
                </c:pt>
              </c:strCache>
            </c:strRef>
          </c:cat>
          <c:val>
            <c:numRef>
              <c:f>Data_CommunesConcerned.xlsx]Sheet5!$C$2:$C$4</c:f>
              <c:numCache>
                <c:formatCode>General</c:formatCode>
                <c:ptCount val="3"/>
                <c:pt idx="0">
                  <c:v>319</c:v>
                </c:pt>
                <c:pt idx="1">
                  <c:v>40</c:v>
                </c:pt>
                <c:pt idx="2">
                  <c:v>463</c:v>
                </c:pt>
              </c:numCache>
            </c:numRef>
          </c:val>
          <c:extLst>
            <c:ext xmlns:c16="http://schemas.microsoft.com/office/drawing/2014/chart" uri="{C3380CC4-5D6E-409C-BE32-E72D297353CC}">
              <c16:uniqueId val="{00000006-C625-664C-9DC9-9F6BB2CCDDC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Arial Narrow" panose="020B0606020202030204" pitchFamily="34" charset="0"/>
              </a:rPr>
              <a:t>Main sources of household income in the commune of </a:t>
            </a:r>
            <a:r>
              <a:rPr lang="en-US" sz="1200" b="0" i="0" baseline="0">
                <a:effectLst/>
                <a:latin typeface="Arial Narrow" panose="020B0606020202030204" pitchFamily="34" charset="0"/>
              </a:rPr>
              <a:t>Mbane</a:t>
            </a:r>
            <a:endParaRPr lang="fr-FR" sz="1200">
              <a:effectLst/>
              <a:latin typeface="Arial Narrow" panose="020B0606020202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39577702040976"/>
          <c:y val="0.16150946183089329"/>
          <c:w val="0.62704440661133576"/>
          <c:h val="0.62874371394632578"/>
        </c:manualLayout>
      </c:layout>
      <c:pieChart>
        <c:varyColors val="1"/>
        <c:ser>
          <c:idx val="0"/>
          <c:order val="0"/>
          <c:tx>
            <c:strRef>
              <c:f>Data_CommunesConcerned.xlsx]Sheet6!$C$1</c:f>
              <c:strCache>
                <c:ptCount val="1"/>
                <c:pt idx="0">
                  <c:v>Number of people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FF-F94A-A034-1F4094FAF9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FF-F94A-A034-1F4094FAF9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FF-F94A-A034-1F4094FAF9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Data_CommunesConcerned.xlsx]Sheet6!$B$2:$B$4</c:f>
              <c:strCache>
                <c:ptCount val="3"/>
                <c:pt idx="0">
                  <c:v>INCOME FROM AGRICULTURE</c:v>
                </c:pt>
                <c:pt idx="1">
                  <c:v>INCOME FROM LIVESTOCK</c:v>
                </c:pt>
                <c:pt idx="2">
                  <c:v>INCOME FROM NON-AGRICULTURAL ACTIVITIES</c:v>
                </c:pt>
              </c:strCache>
            </c:strRef>
          </c:cat>
          <c:val>
            <c:numRef>
              <c:f>Data_CommunesConcerned.xlsx]Sheet6!$C$2:$C$4</c:f>
              <c:numCache>
                <c:formatCode>###0</c:formatCode>
                <c:ptCount val="3"/>
                <c:pt idx="0">
                  <c:v>246</c:v>
                </c:pt>
                <c:pt idx="1">
                  <c:v>200</c:v>
                </c:pt>
                <c:pt idx="2">
                  <c:v>798</c:v>
                </c:pt>
              </c:numCache>
            </c:numRef>
          </c:val>
          <c:extLst>
            <c:ext xmlns:c16="http://schemas.microsoft.com/office/drawing/2014/chart" uri="{C3380CC4-5D6E-409C-BE32-E72D297353CC}">
              <c16:uniqueId val="{00000006-16FF-F94A-A034-1F4094FAF96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18</Pages>
  <Words>7536</Words>
  <Characters>41449</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Astou Diao</dc:creator>
  <cp:keywords/>
  <dc:description/>
  <cp:lastModifiedBy>DELLDRAMOMO</cp:lastModifiedBy>
  <cp:revision>10</cp:revision>
  <dcterms:created xsi:type="dcterms:W3CDTF">2021-05-29T16:26:00Z</dcterms:created>
  <dcterms:modified xsi:type="dcterms:W3CDTF">2021-05-30T02:14:00Z</dcterms:modified>
</cp:coreProperties>
</file>