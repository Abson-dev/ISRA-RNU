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68261" w14:textId="77777777" w:rsidR="00393069" w:rsidRPr="007767AC" w:rsidRDefault="00393069" w:rsidP="00393069">
      <w:pPr>
        <w:jc w:val="center"/>
        <w:rPr>
          <w:lang w:val="fr-SN"/>
        </w:rPr>
      </w:pPr>
      <w:r w:rsidRPr="007767AC">
        <w:rPr>
          <w:lang w:val="fr-SN"/>
        </w:rPr>
        <w:t>REPUBLIQUE DU SENEGAL</w:t>
      </w:r>
    </w:p>
    <w:p w14:paraId="23C4A4B9" w14:textId="77777777" w:rsidR="00393069" w:rsidRPr="007767AC" w:rsidRDefault="00393069" w:rsidP="00393069">
      <w:pPr>
        <w:jc w:val="center"/>
        <w:rPr>
          <w:lang w:val="fr-SN"/>
        </w:rPr>
      </w:pPr>
      <w:r w:rsidRPr="007767AC">
        <w:rPr>
          <w:lang w:val="fr-SN"/>
        </w:rPr>
        <w:t>Un Peuple-Un But –une Foi</w:t>
      </w:r>
    </w:p>
    <w:p w14:paraId="49F00CBF" w14:textId="77777777" w:rsidR="00393069" w:rsidRDefault="00393069" w:rsidP="00393069">
      <w:pPr>
        <w:jc w:val="center"/>
      </w:pPr>
      <w:r>
        <w:t>…………………….</w:t>
      </w:r>
    </w:p>
    <w:p w14:paraId="1925D66D" w14:textId="77777777" w:rsidR="00393069" w:rsidRPr="007767AC" w:rsidRDefault="00393069" w:rsidP="00393069">
      <w:pPr>
        <w:jc w:val="center"/>
        <w:rPr>
          <w:lang w:val="fr-SN"/>
        </w:rPr>
      </w:pPr>
      <w:r w:rsidRPr="007767AC">
        <w:rPr>
          <w:lang w:val="fr-SN"/>
        </w:rPr>
        <w:t>MINISTERE DE L’AGRICULTURE ET DE L’EQUIPEMENT RURAL</w:t>
      </w:r>
      <w:r w:rsidRPr="007767AC">
        <w:rPr>
          <w:lang w:val="fr-SN"/>
        </w:rPr>
        <w:tab/>
      </w:r>
    </w:p>
    <w:p w14:paraId="5B9FE1AC" w14:textId="77777777" w:rsidR="00393069" w:rsidRPr="007767AC" w:rsidRDefault="00393069" w:rsidP="00393069">
      <w:pPr>
        <w:jc w:val="center"/>
        <w:rPr>
          <w:lang w:val="fr-SN"/>
        </w:rPr>
      </w:pPr>
    </w:p>
    <w:p w14:paraId="1FA167AA" w14:textId="77777777" w:rsidR="00393069" w:rsidRPr="007767AC" w:rsidRDefault="00393069" w:rsidP="00393069">
      <w:pPr>
        <w:jc w:val="center"/>
        <w:rPr>
          <w:lang w:val="fr-SN"/>
        </w:rPr>
      </w:pPr>
      <w:r w:rsidRPr="007767AC">
        <w:rPr>
          <w:lang w:val="fr-SN"/>
        </w:rPr>
        <w:t>INSTITUT SENEGALAIS DE RECHERCHES AGRICOLES</w:t>
      </w:r>
    </w:p>
    <w:p w14:paraId="0E12B8FB" w14:textId="77777777" w:rsidR="00393069" w:rsidRPr="007767AC" w:rsidRDefault="00393069" w:rsidP="00393069">
      <w:pPr>
        <w:jc w:val="center"/>
        <w:rPr>
          <w:lang w:val="fr-SN"/>
        </w:rPr>
      </w:pPr>
    </w:p>
    <w:p w14:paraId="7F4F2EF3" w14:textId="6C15B228" w:rsidR="00393069" w:rsidRPr="007767AC" w:rsidRDefault="004919A5" w:rsidP="00393069">
      <w:pPr>
        <w:jc w:val="center"/>
        <w:rPr>
          <w:lang w:val="fr-SN"/>
        </w:rPr>
      </w:pPr>
      <w:ins w:id="0" w:author="MOR NGOM" w:date="2021-05-29T10:56:00Z">
        <w:r w:rsidRPr="003E6C8B">
          <w:rPr>
            <w:rFonts w:eastAsia="Calibri"/>
            <w:bCs/>
            <w:noProof/>
            <w:szCs w:val="24"/>
            <w:rPrChange w:id="1" w:author="Unknown">
              <w:rPr>
                <w:noProof/>
              </w:rPr>
            </w:rPrChange>
          </w:rPr>
          <w:drawing>
            <wp:anchor distT="0" distB="0" distL="114300" distR="114300" simplePos="0" relativeHeight="251661312" behindDoc="1" locked="0" layoutInCell="1" allowOverlap="1" wp14:anchorId="32038A6E" wp14:editId="176091CF">
              <wp:simplePos x="0" y="0"/>
              <wp:positionH relativeFrom="margin">
                <wp:align>center</wp:align>
              </wp:positionH>
              <wp:positionV relativeFrom="paragraph">
                <wp:posOffset>173990</wp:posOffset>
              </wp:positionV>
              <wp:extent cx="3905250" cy="771525"/>
              <wp:effectExtent l="0" t="0" r="0" b="9525"/>
              <wp:wrapTight wrapText="bothSides">
                <wp:wrapPolygon edited="0">
                  <wp:start x="10642" y="0"/>
                  <wp:lineTo x="316" y="6400"/>
                  <wp:lineTo x="0" y="12267"/>
                  <wp:lineTo x="421" y="18133"/>
                  <wp:lineTo x="316" y="20800"/>
                  <wp:lineTo x="12222" y="21333"/>
                  <wp:lineTo x="12644" y="21333"/>
                  <wp:lineTo x="13487" y="20800"/>
                  <wp:lineTo x="20230" y="18667"/>
                  <wp:lineTo x="21495" y="17600"/>
                  <wp:lineTo x="21495" y="0"/>
                  <wp:lineTo x="10642" y="0"/>
                </wp:wrapPolygon>
              </wp:wrapTight>
              <wp:docPr id="9" name="Image 9" descr="infopo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infopol-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5250" cy="771525"/>
                      </a:xfrm>
                      <a:prstGeom prst="rect">
                        <a:avLst/>
                      </a:prstGeom>
                      <a:noFill/>
                      <a:ln>
                        <a:noFill/>
                      </a:ln>
                    </pic:spPr>
                  </pic:pic>
                </a:graphicData>
              </a:graphic>
            </wp:anchor>
          </w:drawing>
        </w:r>
      </w:ins>
    </w:p>
    <w:p w14:paraId="1BC92235" w14:textId="57016893" w:rsidR="00393069" w:rsidRPr="007767AC" w:rsidDel="004919A5" w:rsidRDefault="00393069" w:rsidP="00393069">
      <w:pPr>
        <w:jc w:val="center"/>
        <w:rPr>
          <w:del w:id="2" w:author="MOR NGOM" w:date="2021-05-29T10:56:00Z"/>
          <w:lang w:val="fr-SN"/>
        </w:rPr>
      </w:pPr>
    </w:p>
    <w:p w14:paraId="0E31FD89" w14:textId="40D4A65C" w:rsidR="00393069" w:rsidRPr="007767AC" w:rsidDel="004919A5" w:rsidRDefault="00393069" w:rsidP="00393069">
      <w:pPr>
        <w:jc w:val="center"/>
        <w:rPr>
          <w:del w:id="3" w:author="MOR NGOM" w:date="2021-05-29T10:56:00Z"/>
          <w:lang w:val="fr-SN"/>
        </w:rPr>
      </w:pPr>
    </w:p>
    <w:p w14:paraId="2ED81FAD" w14:textId="38FEE0ED" w:rsidR="00393069" w:rsidRPr="007767AC" w:rsidDel="004919A5" w:rsidRDefault="00393069" w:rsidP="00393069">
      <w:pPr>
        <w:jc w:val="center"/>
        <w:rPr>
          <w:del w:id="4" w:author="MOR NGOM" w:date="2021-05-29T10:56:00Z"/>
          <w:lang w:val="fr-SN"/>
        </w:rPr>
      </w:pPr>
    </w:p>
    <w:p w14:paraId="3443FE73" w14:textId="4EE0FDB4" w:rsidR="00393069" w:rsidRPr="007767AC" w:rsidDel="004919A5" w:rsidRDefault="00393069" w:rsidP="00393069">
      <w:pPr>
        <w:jc w:val="center"/>
        <w:rPr>
          <w:del w:id="5" w:author="MOR NGOM" w:date="2021-05-29T10:56:00Z"/>
          <w:lang w:val="fr-SN"/>
        </w:rPr>
      </w:pPr>
      <w:del w:id="6" w:author="MOR NGOM" w:date="2021-05-29T10:56:00Z">
        <w:r w:rsidRPr="007767AC" w:rsidDel="004919A5">
          <w:rPr>
            <w:lang w:val="fr-SN"/>
          </w:rPr>
          <w:delText xml:space="preserve">ISRA </w:delText>
        </w:r>
        <w:r w:rsidDel="004919A5">
          <w:rPr>
            <w:lang w:val="fr-SN"/>
          </w:rPr>
          <w:delText>BAME</w:delText>
        </w:r>
      </w:del>
    </w:p>
    <w:p w14:paraId="2F854A02" w14:textId="77777777" w:rsidR="00393069" w:rsidRPr="007767AC" w:rsidRDefault="00393069" w:rsidP="00393069">
      <w:pPr>
        <w:rPr>
          <w:lang w:val="fr-SN"/>
        </w:rPr>
      </w:pPr>
    </w:p>
    <w:p w14:paraId="27750C77" w14:textId="77777777" w:rsidR="00393069" w:rsidRPr="007767AC" w:rsidRDefault="00393069" w:rsidP="00393069">
      <w:pPr>
        <w:jc w:val="center"/>
        <w:rPr>
          <w:lang w:val="fr-SN"/>
        </w:rPr>
      </w:pPr>
    </w:p>
    <w:p w14:paraId="506BED9F" w14:textId="77777777" w:rsidR="00393069" w:rsidRPr="007767AC" w:rsidRDefault="00393069" w:rsidP="00393069">
      <w:pPr>
        <w:rPr>
          <w:lang w:val="fr-SN"/>
        </w:rPr>
      </w:pPr>
    </w:p>
    <w:p w14:paraId="5787D609" w14:textId="6EC66D9D" w:rsidR="00393069" w:rsidRDefault="00393069" w:rsidP="00393069">
      <w:pPr>
        <w:jc w:val="center"/>
        <w:rPr>
          <w:ins w:id="7" w:author="MOR NGOM" w:date="2021-05-29T10:56:00Z"/>
          <w:lang w:val="fr-SN"/>
        </w:rPr>
      </w:pPr>
    </w:p>
    <w:p w14:paraId="4D6821CF" w14:textId="20A0D640" w:rsidR="004919A5" w:rsidRDefault="004919A5" w:rsidP="00393069">
      <w:pPr>
        <w:jc w:val="center"/>
        <w:rPr>
          <w:ins w:id="8" w:author="MOR NGOM" w:date="2021-05-29T10:56:00Z"/>
          <w:lang w:val="fr-SN"/>
        </w:rPr>
      </w:pPr>
    </w:p>
    <w:p w14:paraId="55481683" w14:textId="49948172" w:rsidR="004919A5" w:rsidRDefault="004919A5" w:rsidP="00393069">
      <w:pPr>
        <w:jc w:val="center"/>
        <w:rPr>
          <w:ins w:id="9" w:author="MOR NGOM" w:date="2021-05-29T10:56:00Z"/>
          <w:lang w:val="fr-SN"/>
        </w:rPr>
      </w:pPr>
    </w:p>
    <w:p w14:paraId="6136D4CB" w14:textId="77777777" w:rsidR="004919A5" w:rsidRPr="007767AC" w:rsidRDefault="004919A5" w:rsidP="00393069">
      <w:pPr>
        <w:jc w:val="center"/>
        <w:rPr>
          <w:lang w:val="fr-SN"/>
        </w:rPr>
      </w:pPr>
    </w:p>
    <w:p w14:paraId="112AF8FB" w14:textId="77777777" w:rsidR="00393069" w:rsidRPr="007767AC" w:rsidRDefault="00393069" w:rsidP="00393069">
      <w:pPr>
        <w:jc w:val="center"/>
        <w:rPr>
          <w:lang w:val="fr-SN"/>
        </w:rPr>
      </w:pPr>
    </w:p>
    <w:p w14:paraId="389E6344" w14:textId="77777777" w:rsidR="00393069" w:rsidRPr="007767AC" w:rsidRDefault="00393069" w:rsidP="00393069">
      <w:pPr>
        <w:jc w:val="center"/>
        <w:rPr>
          <w:lang w:val="fr-SN"/>
        </w:rPr>
      </w:pPr>
      <w:r>
        <w:rPr>
          <w:noProof/>
        </w:rPr>
        <mc:AlternateContent>
          <mc:Choice Requires="wps">
            <w:drawing>
              <wp:anchor distT="0" distB="0" distL="114300" distR="114300" simplePos="0" relativeHeight="251659264" behindDoc="0" locked="0" layoutInCell="1" hidden="0" allowOverlap="1" wp14:anchorId="5516DCC9" wp14:editId="692100A8">
                <wp:simplePos x="0" y="0"/>
                <wp:positionH relativeFrom="column">
                  <wp:posOffset>-63499</wp:posOffset>
                </wp:positionH>
                <wp:positionV relativeFrom="paragraph">
                  <wp:posOffset>88900</wp:posOffset>
                </wp:positionV>
                <wp:extent cx="5937250" cy="1050925"/>
                <wp:effectExtent l="0" t="0" r="0" b="0"/>
                <wp:wrapNone/>
                <wp:docPr id="6" name="Rectangle avec coin diagonal arrondi 6"/>
                <wp:cNvGraphicFramePr/>
                <a:graphic xmlns:a="http://schemas.openxmlformats.org/drawingml/2006/main">
                  <a:graphicData uri="http://schemas.microsoft.com/office/word/2010/wordprocessingShape">
                    <wps:wsp>
                      <wps:cNvSpPr/>
                      <wps:spPr>
                        <a:xfrm>
                          <a:off x="2383725" y="3260888"/>
                          <a:ext cx="5924550" cy="1038225"/>
                        </a:xfrm>
                        <a:prstGeom prst="round2DiagRect">
                          <a:avLst>
                            <a:gd name="adj1" fmla="val 16667"/>
                            <a:gd name="adj2" fmla="val 0"/>
                          </a:avLst>
                        </a:prstGeom>
                        <a:noFill/>
                        <a:ln w="12700" cap="flat" cmpd="sng">
                          <a:solidFill>
                            <a:srgbClr val="42719B"/>
                          </a:solidFill>
                          <a:prstDash val="solid"/>
                          <a:miter lim="800000"/>
                          <a:headEnd type="none" w="sm" len="sm"/>
                          <a:tailEnd type="none" w="sm" len="sm"/>
                        </a:ln>
                      </wps:spPr>
                      <wps:txbx>
                        <w:txbxContent>
                          <w:p w14:paraId="57939360" w14:textId="77777777" w:rsidR="00566EEB" w:rsidRDefault="00566EEB" w:rsidP="00393069">
                            <w:pPr>
                              <w:jc w:val="left"/>
                              <w:textDirection w:val="btLr"/>
                            </w:pPr>
                          </w:p>
                        </w:txbxContent>
                      </wps:txbx>
                      <wps:bodyPr spcFirstLastPara="1" wrap="square" lIns="91425" tIns="91425" rIns="91425" bIns="91425" anchor="ctr" anchorCtr="0">
                        <a:noAutofit/>
                      </wps:bodyPr>
                    </wps:wsp>
                  </a:graphicData>
                </a:graphic>
              </wp:anchor>
            </w:drawing>
          </mc:Choice>
          <mc:Fallback>
            <w:pict>
              <v:shape w14:anchorId="5516DCC9" id="Rectangle avec coin diagonal arrondi 6" o:spid="_x0000_s1026" style="position:absolute;left:0;text-align:left;margin-left:-5pt;margin-top:7pt;width:467.5pt;height:82.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924550,1038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" adj="-11796480,,5400" path="m173041,l5924550,r,l5924550,865184v,95568,-77473,173041,-173041,173041l,1038225r,l,173041c,77473,77473,,173041,xe" filled="f" strokecolor="#42719b" strokeweight="1pt">
                <v:stroke startarrowwidth="narrow" startarrowlength="short" endarrowwidth="narrow" endarrowlength="short" joinstyle="miter"/>
                <v:formulas/>
                <v:path arrowok="t" o:connecttype="custom" o:connectlocs="173041,0;5924550,0;5924550,0;5924550,865184;5751509,1038225;0,1038225;0,1038225;0,173041;173041,0" o:connectangles="0,0,0,0,0,0,0,0,0" textboxrect="0,0,5924550,1038225"/>
                <v:textbox inset="2.53958mm,2.53958mm,2.53958mm,2.53958mm">
                  <w:txbxContent>
                    <w:p w14:paraId="57939360" w14:textId="77777777" w:rsidR="00566EEB" w:rsidRDefault="00566EEB" w:rsidP="00393069">
                      <w:pPr>
                        <w:jc w:val="left"/>
                        <w:textDirection w:val="btLr"/>
                      </w:pPr>
                    </w:p>
                  </w:txbxContent>
                </v:textbox>
              </v:shape>
            </w:pict>
          </mc:Fallback>
        </mc:AlternateContent>
      </w:r>
    </w:p>
    <w:p w14:paraId="2F52F661" w14:textId="77777777" w:rsidR="00393069" w:rsidRPr="007767AC" w:rsidRDefault="00393069" w:rsidP="00393069">
      <w:pPr>
        <w:jc w:val="center"/>
        <w:rPr>
          <w:smallCaps/>
          <w:sz w:val="28"/>
          <w:szCs w:val="28"/>
          <w:lang w:val="fr-SN"/>
        </w:rPr>
      </w:pPr>
      <w:r w:rsidRPr="007767AC">
        <w:rPr>
          <w:smallCaps/>
          <w:sz w:val="28"/>
          <w:szCs w:val="28"/>
          <w:lang w:val="fr-SN"/>
        </w:rPr>
        <w:t>Rapport de démarrage</w:t>
      </w:r>
    </w:p>
    <w:p w14:paraId="1CC2B671" w14:textId="77777777" w:rsidR="00393069" w:rsidRPr="007767AC" w:rsidRDefault="00393069" w:rsidP="00393069">
      <w:pPr>
        <w:jc w:val="center"/>
        <w:rPr>
          <w:smallCaps/>
          <w:sz w:val="28"/>
          <w:szCs w:val="28"/>
          <w:lang w:val="fr-SN"/>
        </w:rPr>
      </w:pPr>
      <w:r w:rsidRPr="007767AC">
        <w:rPr>
          <w:smallCaps/>
          <w:sz w:val="28"/>
          <w:szCs w:val="28"/>
          <w:lang w:val="fr-SN"/>
        </w:rPr>
        <w:t>de l’étude de l’inclusion des populations pastorales dans le Registre National Unique du Sénégal</w:t>
      </w:r>
    </w:p>
    <w:p w14:paraId="74DDC04D" w14:textId="77777777" w:rsidR="00393069" w:rsidRPr="007767AC" w:rsidRDefault="00393069" w:rsidP="00393069">
      <w:pPr>
        <w:jc w:val="center"/>
        <w:rPr>
          <w:smallCaps/>
          <w:lang w:val="fr-SN"/>
        </w:rPr>
      </w:pPr>
    </w:p>
    <w:p w14:paraId="7A272D19" w14:textId="77777777" w:rsidR="00393069" w:rsidRPr="007767AC" w:rsidRDefault="00393069" w:rsidP="00393069">
      <w:pPr>
        <w:rPr>
          <w:lang w:val="fr-SN"/>
        </w:rPr>
      </w:pPr>
    </w:p>
    <w:p w14:paraId="4BFA2446" w14:textId="77777777" w:rsidR="00393069" w:rsidRPr="007767AC" w:rsidRDefault="00393069" w:rsidP="00393069">
      <w:pPr>
        <w:rPr>
          <w:lang w:val="fr-SN"/>
        </w:rPr>
      </w:pPr>
    </w:p>
    <w:p w14:paraId="564E6593" w14:textId="77777777" w:rsidR="00393069" w:rsidRPr="007767AC" w:rsidRDefault="00393069" w:rsidP="00393069">
      <w:pPr>
        <w:rPr>
          <w:lang w:val="fr-SN"/>
        </w:rPr>
      </w:pPr>
    </w:p>
    <w:p w14:paraId="189B9192" w14:textId="77777777" w:rsidR="00393069" w:rsidRPr="007767AC" w:rsidRDefault="00393069" w:rsidP="00393069">
      <w:pPr>
        <w:rPr>
          <w:lang w:val="fr-SN"/>
        </w:rPr>
      </w:pPr>
    </w:p>
    <w:p w14:paraId="232C475C" w14:textId="77777777" w:rsidR="00393069" w:rsidRPr="007767AC" w:rsidRDefault="00393069" w:rsidP="00393069">
      <w:pPr>
        <w:rPr>
          <w:lang w:val="fr-SN"/>
        </w:rPr>
      </w:pPr>
    </w:p>
    <w:p w14:paraId="22416D82" w14:textId="77777777" w:rsidR="0097781E" w:rsidRDefault="0097781E" w:rsidP="00393069">
      <w:pPr>
        <w:rPr>
          <w:ins w:id="10" w:author="MOR NGOM" w:date="2021-05-29T10:42:00Z"/>
          <w:lang w:val="fr-SN"/>
        </w:rPr>
      </w:pPr>
    </w:p>
    <w:p w14:paraId="433C0DC9" w14:textId="77777777" w:rsidR="0097781E" w:rsidRDefault="0097781E" w:rsidP="00393069">
      <w:pPr>
        <w:rPr>
          <w:ins w:id="11" w:author="MOR NGOM" w:date="2021-05-29T10:42:00Z"/>
          <w:lang w:val="fr-SN"/>
        </w:rPr>
      </w:pPr>
    </w:p>
    <w:p w14:paraId="2DFFCF18" w14:textId="77777777" w:rsidR="0097781E" w:rsidRDefault="0097781E" w:rsidP="00393069">
      <w:pPr>
        <w:rPr>
          <w:ins w:id="12" w:author="MOR NGOM" w:date="2021-05-29T10:42:00Z"/>
          <w:lang w:val="fr-SN"/>
        </w:rPr>
      </w:pPr>
    </w:p>
    <w:p w14:paraId="4A4FC0A8" w14:textId="77777777" w:rsidR="0097781E" w:rsidRDefault="0097781E" w:rsidP="00393069">
      <w:pPr>
        <w:rPr>
          <w:ins w:id="13" w:author="MOR NGOM" w:date="2021-05-29T10:42:00Z"/>
          <w:lang w:val="fr-SN"/>
        </w:rPr>
      </w:pPr>
    </w:p>
    <w:p w14:paraId="18065641" w14:textId="77777777" w:rsidR="0097781E" w:rsidRDefault="0097781E" w:rsidP="00393069">
      <w:pPr>
        <w:rPr>
          <w:ins w:id="14" w:author="MOR NGOM" w:date="2021-05-29T10:42:00Z"/>
          <w:lang w:val="fr-SN"/>
        </w:rPr>
      </w:pPr>
    </w:p>
    <w:p w14:paraId="7B8BD5FD" w14:textId="77777777" w:rsidR="0097781E" w:rsidRDefault="0097781E" w:rsidP="00393069">
      <w:pPr>
        <w:rPr>
          <w:ins w:id="15" w:author="MOR NGOM" w:date="2021-05-29T10:42:00Z"/>
          <w:lang w:val="fr-SN"/>
        </w:rPr>
      </w:pPr>
    </w:p>
    <w:p w14:paraId="341520BF" w14:textId="77777777" w:rsidR="0097781E" w:rsidRDefault="0097781E" w:rsidP="00393069">
      <w:pPr>
        <w:rPr>
          <w:ins w:id="16" w:author="MOR NGOM" w:date="2021-05-29T10:42:00Z"/>
          <w:lang w:val="fr-SN"/>
        </w:rPr>
      </w:pPr>
    </w:p>
    <w:p w14:paraId="7EC87270" w14:textId="77777777" w:rsidR="0097781E" w:rsidRDefault="0097781E" w:rsidP="00393069">
      <w:pPr>
        <w:rPr>
          <w:ins w:id="17" w:author="MOR NGOM" w:date="2021-05-29T10:42:00Z"/>
          <w:lang w:val="fr-SN"/>
        </w:rPr>
      </w:pPr>
    </w:p>
    <w:p w14:paraId="74BA6C89" w14:textId="4CD00E58" w:rsidR="00393069" w:rsidRDefault="0097781E">
      <w:pPr>
        <w:jc w:val="right"/>
        <w:rPr>
          <w:ins w:id="18" w:author="MOR NGOM" w:date="2021-05-29T10:42:00Z"/>
          <w:lang w:val="fr-SN"/>
        </w:rPr>
        <w:pPrChange w:id="19" w:author="MOR NGOM" w:date="2021-05-29T10:43:00Z">
          <w:pPr/>
        </w:pPrChange>
      </w:pPr>
      <w:ins w:id="20" w:author="MOR NGOM" w:date="2021-05-29T10:42:00Z">
        <w:r>
          <w:rPr>
            <w:lang w:val="fr-SN"/>
          </w:rPr>
          <w:t xml:space="preserve"> </w:t>
        </w:r>
      </w:ins>
      <w:ins w:id="21" w:author="MOR NGOM" w:date="2021-05-29T10:43:00Z">
        <w:r>
          <w:rPr>
            <w:lang w:val="fr-SN"/>
          </w:rPr>
          <w:t>m</w:t>
        </w:r>
      </w:ins>
      <w:ins w:id="22" w:author="MOR NGOM" w:date="2021-05-29T10:42:00Z">
        <w:r>
          <w:rPr>
            <w:lang w:val="fr-SN"/>
          </w:rPr>
          <w:t>ai 202</w:t>
        </w:r>
      </w:ins>
      <w:ins w:id="23" w:author="MOR NGOM" w:date="2021-05-29T10:43:00Z">
        <w:r>
          <w:rPr>
            <w:lang w:val="fr-SN"/>
          </w:rPr>
          <w:t>1</w:t>
        </w:r>
      </w:ins>
      <w:del w:id="24" w:author="MOR NGOM" w:date="2021-05-29T10:41:00Z">
        <w:r w:rsidR="00393069" w:rsidRPr="007767AC" w:rsidDel="0097781E">
          <w:rPr>
            <w:lang w:val="fr-SN"/>
          </w:rPr>
          <w:br w:type="page"/>
        </w:r>
      </w:del>
    </w:p>
    <w:p w14:paraId="40D4CC63" w14:textId="3EB1CE80" w:rsidR="0097781E" w:rsidRDefault="0097781E" w:rsidP="00393069">
      <w:pPr>
        <w:rPr>
          <w:ins w:id="25" w:author="MOR NGOM" w:date="2021-05-29T10:42:00Z"/>
          <w:lang w:val="fr-SN"/>
        </w:rPr>
      </w:pPr>
    </w:p>
    <w:p w14:paraId="464BEADA" w14:textId="697D8BAD" w:rsidR="0097781E" w:rsidRDefault="0097781E" w:rsidP="00393069">
      <w:pPr>
        <w:rPr>
          <w:ins w:id="26" w:author="MOR NGOM" w:date="2021-05-29T10:42:00Z"/>
          <w:lang w:val="fr-SN"/>
        </w:rPr>
      </w:pPr>
    </w:p>
    <w:p w14:paraId="10646DED" w14:textId="77D9DD29" w:rsidR="0097781E" w:rsidRDefault="0097781E" w:rsidP="00393069">
      <w:pPr>
        <w:rPr>
          <w:ins w:id="27" w:author="MOR NGOM" w:date="2021-05-29T10:42:00Z"/>
          <w:lang w:val="fr-SN"/>
        </w:rPr>
      </w:pPr>
    </w:p>
    <w:p w14:paraId="7C065358" w14:textId="19B85513" w:rsidR="0097781E" w:rsidRDefault="0097781E" w:rsidP="00393069">
      <w:pPr>
        <w:rPr>
          <w:ins w:id="28" w:author="MOR NGOM" w:date="2021-05-29T10:42:00Z"/>
          <w:lang w:val="fr-SN"/>
        </w:rPr>
      </w:pPr>
    </w:p>
    <w:p w14:paraId="4FA4885A" w14:textId="760FC55A" w:rsidR="0097781E" w:rsidRDefault="0097781E" w:rsidP="00393069">
      <w:pPr>
        <w:rPr>
          <w:ins w:id="29" w:author="MOR NGOM" w:date="2021-05-29T10:42:00Z"/>
          <w:lang w:val="fr-SN"/>
        </w:rPr>
      </w:pPr>
    </w:p>
    <w:p w14:paraId="5612F3AC" w14:textId="301AEF91" w:rsidR="0097781E" w:rsidRDefault="0097781E" w:rsidP="00393069">
      <w:pPr>
        <w:rPr>
          <w:ins w:id="30" w:author="MOR NGOM" w:date="2021-05-29T10:42:00Z"/>
          <w:lang w:val="fr-SN"/>
        </w:rPr>
      </w:pPr>
    </w:p>
    <w:p w14:paraId="14655E9A" w14:textId="0FEAF405" w:rsidR="0097781E" w:rsidRDefault="0097781E" w:rsidP="00393069">
      <w:pPr>
        <w:rPr>
          <w:ins w:id="31" w:author="MOR NGOM" w:date="2021-05-29T10:42:00Z"/>
          <w:lang w:val="fr-SN"/>
        </w:rPr>
      </w:pPr>
    </w:p>
    <w:p w14:paraId="43A00E87" w14:textId="6E5A190C" w:rsidR="0097781E" w:rsidRDefault="0097781E" w:rsidP="00393069">
      <w:pPr>
        <w:rPr>
          <w:ins w:id="32" w:author="MOR NGOM" w:date="2021-05-29T10:42:00Z"/>
          <w:lang w:val="fr-SN"/>
        </w:rPr>
      </w:pPr>
    </w:p>
    <w:p w14:paraId="117FD08E" w14:textId="6F70A057" w:rsidR="0097781E" w:rsidRDefault="0097781E" w:rsidP="00393069">
      <w:pPr>
        <w:rPr>
          <w:ins w:id="33" w:author="MOR NGOM" w:date="2021-05-29T10:42:00Z"/>
          <w:lang w:val="fr-SN"/>
        </w:rPr>
      </w:pPr>
    </w:p>
    <w:p w14:paraId="4EC411C1" w14:textId="52EA0589" w:rsidR="0097781E" w:rsidRDefault="0097781E" w:rsidP="00393069">
      <w:pPr>
        <w:rPr>
          <w:ins w:id="34" w:author="MOR NGOM" w:date="2021-05-29T10:42:00Z"/>
          <w:lang w:val="fr-SN"/>
        </w:rPr>
      </w:pPr>
    </w:p>
    <w:p w14:paraId="76E32C3D" w14:textId="04250757" w:rsidR="0097781E" w:rsidRDefault="0097781E" w:rsidP="00393069">
      <w:pPr>
        <w:rPr>
          <w:ins w:id="35" w:author="MOR NGOM" w:date="2021-05-29T10:42:00Z"/>
          <w:lang w:val="fr-SN"/>
        </w:rPr>
      </w:pPr>
    </w:p>
    <w:p w14:paraId="1B974CBB" w14:textId="16675749" w:rsidR="0097781E" w:rsidRDefault="0097781E" w:rsidP="00393069">
      <w:pPr>
        <w:rPr>
          <w:ins w:id="36" w:author="MOR NGOM" w:date="2021-05-29T10:42:00Z"/>
          <w:lang w:val="fr-SN"/>
        </w:rPr>
      </w:pPr>
    </w:p>
    <w:p w14:paraId="158C4B96" w14:textId="423C7895" w:rsidR="0097781E" w:rsidRDefault="0097781E" w:rsidP="00393069">
      <w:pPr>
        <w:rPr>
          <w:ins w:id="37" w:author="MOR NGOM" w:date="2021-05-29T10:42:00Z"/>
          <w:lang w:val="fr-SN"/>
        </w:rPr>
      </w:pPr>
    </w:p>
    <w:p w14:paraId="24EAC3B9" w14:textId="5D6350A5" w:rsidR="0097781E" w:rsidRDefault="0097781E" w:rsidP="00393069">
      <w:pPr>
        <w:rPr>
          <w:ins w:id="38" w:author="MOR NGOM" w:date="2021-05-29T10:42:00Z"/>
          <w:lang w:val="fr-SN"/>
        </w:rPr>
      </w:pPr>
    </w:p>
    <w:p w14:paraId="4619ABDF" w14:textId="61E3735C" w:rsidR="0097781E" w:rsidRDefault="0097781E" w:rsidP="00393069">
      <w:pPr>
        <w:rPr>
          <w:ins w:id="39" w:author="MOR NGOM" w:date="2021-05-29T10:42:00Z"/>
          <w:lang w:val="fr-SN"/>
        </w:rPr>
      </w:pPr>
    </w:p>
    <w:p w14:paraId="6DCD7918" w14:textId="77777777" w:rsidR="0097781E" w:rsidRPr="007767AC" w:rsidRDefault="0097781E" w:rsidP="00393069">
      <w:pPr>
        <w:rPr>
          <w:lang w:val="fr-SN"/>
        </w:rPr>
      </w:pPr>
    </w:p>
    <w:p w14:paraId="2EE2B4FD" w14:textId="77777777" w:rsidR="00393069" w:rsidRDefault="00393069" w:rsidP="00393069">
      <w:pPr>
        <w:rPr>
          <w:lang w:val="fr-SN"/>
        </w:rPr>
      </w:pPr>
      <w:r>
        <w:rPr>
          <w:lang w:val="fr-SN"/>
        </w:rPr>
        <w:t>Sommaire</w:t>
      </w:r>
    </w:p>
    <w:p w14:paraId="4A461312" w14:textId="77777777" w:rsidR="00393069" w:rsidRDefault="00393069" w:rsidP="00393069">
      <w:pPr>
        <w:pStyle w:val="TM1"/>
        <w:tabs>
          <w:tab w:val="left" w:pos="480"/>
          <w:tab w:val="right" w:leader="dot" w:pos="9062"/>
        </w:tabs>
        <w:rPr>
          <w:rFonts w:asciiTheme="minorHAnsi" w:eastAsiaTheme="minorEastAsia" w:hAnsiTheme="minorHAnsi" w:cstheme="minorBidi"/>
          <w:noProof/>
          <w:szCs w:val="24"/>
          <w:lang w:val="fr-SN"/>
        </w:rPr>
      </w:pPr>
      <w:r>
        <w:rPr>
          <w:lang w:val="fr-SN"/>
        </w:rPr>
        <w:fldChar w:fldCharType="begin"/>
      </w:r>
      <w:r>
        <w:rPr>
          <w:lang w:val="fr-SN"/>
        </w:rPr>
        <w:instrText xml:space="preserve"> TOC \o "1-3" \h \z \u </w:instrText>
      </w:r>
      <w:r>
        <w:rPr>
          <w:lang w:val="fr-SN"/>
        </w:rPr>
        <w:fldChar w:fldCharType="separate"/>
      </w:r>
      <w:hyperlink w:anchor="_Toc73163982" w:history="1">
        <w:r w:rsidRPr="00D947E9">
          <w:rPr>
            <w:rStyle w:val="Lienhypertexte"/>
            <w:rFonts w:eastAsiaTheme="majorEastAsia"/>
            <w:b/>
            <w:noProof/>
            <w:lang w:val="fr-SN"/>
          </w:rPr>
          <w:t>I.</w:t>
        </w:r>
        <w:r>
          <w:rPr>
            <w:rFonts w:asciiTheme="minorHAnsi" w:eastAsiaTheme="minorEastAsia" w:hAnsiTheme="minorHAnsi" w:cstheme="minorBidi"/>
            <w:noProof/>
            <w:szCs w:val="24"/>
            <w:lang w:val="fr-SN"/>
          </w:rPr>
          <w:tab/>
        </w:r>
        <w:r w:rsidRPr="00D947E9">
          <w:rPr>
            <w:rStyle w:val="Lienhypertexte"/>
            <w:rFonts w:eastAsiaTheme="majorEastAsia"/>
            <w:b/>
            <w:noProof/>
            <w:lang w:val="fr-SN"/>
          </w:rPr>
          <w:t>Compréhension du mandat telle que présentée dans l’offre</w:t>
        </w:r>
        <w:r>
          <w:rPr>
            <w:noProof/>
            <w:webHidden/>
          </w:rPr>
          <w:tab/>
        </w:r>
        <w:r>
          <w:rPr>
            <w:noProof/>
            <w:webHidden/>
          </w:rPr>
          <w:fldChar w:fldCharType="begin"/>
        </w:r>
        <w:r>
          <w:rPr>
            <w:noProof/>
            <w:webHidden/>
          </w:rPr>
          <w:instrText xml:space="preserve"> PAGEREF _Toc73163982 \h </w:instrText>
        </w:r>
        <w:r>
          <w:rPr>
            <w:noProof/>
            <w:webHidden/>
          </w:rPr>
        </w:r>
        <w:r>
          <w:rPr>
            <w:noProof/>
            <w:webHidden/>
          </w:rPr>
          <w:fldChar w:fldCharType="separate"/>
        </w:r>
        <w:r>
          <w:rPr>
            <w:noProof/>
            <w:webHidden/>
          </w:rPr>
          <w:t>3</w:t>
        </w:r>
        <w:r>
          <w:rPr>
            <w:noProof/>
            <w:webHidden/>
          </w:rPr>
          <w:fldChar w:fldCharType="end"/>
        </w:r>
      </w:hyperlink>
    </w:p>
    <w:p w14:paraId="7D56661D" w14:textId="77777777" w:rsidR="00393069" w:rsidRDefault="00566EEB" w:rsidP="00393069">
      <w:pPr>
        <w:pStyle w:val="TM2"/>
        <w:tabs>
          <w:tab w:val="left" w:pos="720"/>
          <w:tab w:val="right" w:leader="dot" w:pos="9062"/>
        </w:tabs>
        <w:rPr>
          <w:rFonts w:asciiTheme="minorHAnsi" w:eastAsiaTheme="minorEastAsia" w:hAnsiTheme="minorHAnsi" w:cstheme="minorBidi"/>
          <w:noProof/>
          <w:szCs w:val="24"/>
          <w:lang w:val="fr-SN"/>
        </w:rPr>
      </w:pPr>
      <w:hyperlink w:anchor="_Toc73163983" w:history="1">
        <w:r w:rsidR="00393069" w:rsidRPr="00D947E9">
          <w:rPr>
            <w:rStyle w:val="Lienhypertexte"/>
            <w:rFonts w:eastAsiaTheme="majorEastAsia"/>
            <w:noProof/>
          </w:rPr>
          <w:t>1)</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noProof/>
          </w:rPr>
          <w:t>Contexte et justification</w:t>
        </w:r>
        <w:r w:rsidR="00393069">
          <w:rPr>
            <w:noProof/>
            <w:webHidden/>
          </w:rPr>
          <w:tab/>
        </w:r>
        <w:r w:rsidR="00393069">
          <w:rPr>
            <w:noProof/>
            <w:webHidden/>
          </w:rPr>
          <w:fldChar w:fldCharType="begin"/>
        </w:r>
        <w:r w:rsidR="00393069">
          <w:rPr>
            <w:noProof/>
            <w:webHidden/>
          </w:rPr>
          <w:instrText xml:space="preserve"> PAGEREF _Toc73163983 \h </w:instrText>
        </w:r>
        <w:r w:rsidR="00393069">
          <w:rPr>
            <w:noProof/>
            <w:webHidden/>
          </w:rPr>
        </w:r>
        <w:r w:rsidR="00393069">
          <w:rPr>
            <w:noProof/>
            <w:webHidden/>
          </w:rPr>
          <w:fldChar w:fldCharType="separate"/>
        </w:r>
        <w:r w:rsidR="00393069">
          <w:rPr>
            <w:noProof/>
            <w:webHidden/>
          </w:rPr>
          <w:t>3</w:t>
        </w:r>
        <w:r w:rsidR="00393069">
          <w:rPr>
            <w:noProof/>
            <w:webHidden/>
          </w:rPr>
          <w:fldChar w:fldCharType="end"/>
        </w:r>
      </w:hyperlink>
    </w:p>
    <w:p w14:paraId="769858CC" w14:textId="77777777" w:rsidR="00393069" w:rsidRDefault="00566EEB" w:rsidP="00393069">
      <w:pPr>
        <w:pStyle w:val="TM2"/>
        <w:tabs>
          <w:tab w:val="left" w:pos="720"/>
          <w:tab w:val="right" w:leader="dot" w:pos="9062"/>
        </w:tabs>
        <w:rPr>
          <w:rFonts w:asciiTheme="minorHAnsi" w:eastAsiaTheme="minorEastAsia" w:hAnsiTheme="minorHAnsi" w:cstheme="minorBidi"/>
          <w:noProof/>
          <w:szCs w:val="24"/>
          <w:lang w:val="fr-SN"/>
        </w:rPr>
      </w:pPr>
      <w:hyperlink w:anchor="_Toc73163984" w:history="1">
        <w:r w:rsidR="00393069" w:rsidRPr="00D947E9">
          <w:rPr>
            <w:rStyle w:val="Lienhypertexte"/>
            <w:rFonts w:eastAsiaTheme="majorEastAsia"/>
            <w:noProof/>
          </w:rPr>
          <w:t>2)</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noProof/>
          </w:rPr>
          <w:t>Objectif de l’étude</w:t>
        </w:r>
        <w:r w:rsidR="00393069">
          <w:rPr>
            <w:noProof/>
            <w:webHidden/>
          </w:rPr>
          <w:tab/>
        </w:r>
        <w:r w:rsidR="00393069">
          <w:rPr>
            <w:noProof/>
            <w:webHidden/>
          </w:rPr>
          <w:fldChar w:fldCharType="begin"/>
        </w:r>
        <w:r w:rsidR="00393069">
          <w:rPr>
            <w:noProof/>
            <w:webHidden/>
          </w:rPr>
          <w:instrText xml:space="preserve"> PAGEREF _Toc73163984 \h </w:instrText>
        </w:r>
        <w:r w:rsidR="00393069">
          <w:rPr>
            <w:noProof/>
            <w:webHidden/>
          </w:rPr>
        </w:r>
        <w:r w:rsidR="00393069">
          <w:rPr>
            <w:noProof/>
            <w:webHidden/>
          </w:rPr>
          <w:fldChar w:fldCharType="separate"/>
        </w:r>
        <w:r w:rsidR="00393069">
          <w:rPr>
            <w:noProof/>
            <w:webHidden/>
          </w:rPr>
          <w:t>4</w:t>
        </w:r>
        <w:r w:rsidR="00393069">
          <w:rPr>
            <w:noProof/>
            <w:webHidden/>
          </w:rPr>
          <w:fldChar w:fldCharType="end"/>
        </w:r>
      </w:hyperlink>
    </w:p>
    <w:p w14:paraId="4D938A76" w14:textId="77777777" w:rsidR="00393069" w:rsidRDefault="00566EEB" w:rsidP="00393069">
      <w:pPr>
        <w:pStyle w:val="TM2"/>
        <w:tabs>
          <w:tab w:val="left" w:pos="720"/>
          <w:tab w:val="right" w:leader="dot" w:pos="9062"/>
        </w:tabs>
        <w:rPr>
          <w:rFonts w:asciiTheme="minorHAnsi" w:eastAsiaTheme="minorEastAsia" w:hAnsiTheme="minorHAnsi" w:cstheme="minorBidi"/>
          <w:noProof/>
          <w:szCs w:val="24"/>
          <w:lang w:val="fr-SN"/>
        </w:rPr>
      </w:pPr>
      <w:hyperlink w:anchor="_Toc73163985" w:history="1">
        <w:r w:rsidR="00393069" w:rsidRPr="00D947E9">
          <w:rPr>
            <w:rStyle w:val="Lienhypertexte"/>
            <w:rFonts w:eastAsiaTheme="majorEastAsia"/>
            <w:noProof/>
          </w:rPr>
          <w:t>3)</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noProof/>
          </w:rPr>
          <w:t>Livrable attendus</w:t>
        </w:r>
        <w:r w:rsidR="00393069">
          <w:rPr>
            <w:noProof/>
            <w:webHidden/>
          </w:rPr>
          <w:tab/>
        </w:r>
        <w:r w:rsidR="00393069">
          <w:rPr>
            <w:noProof/>
            <w:webHidden/>
          </w:rPr>
          <w:fldChar w:fldCharType="begin"/>
        </w:r>
        <w:r w:rsidR="00393069">
          <w:rPr>
            <w:noProof/>
            <w:webHidden/>
          </w:rPr>
          <w:instrText xml:space="preserve"> PAGEREF _Toc73163985 \h </w:instrText>
        </w:r>
        <w:r w:rsidR="00393069">
          <w:rPr>
            <w:noProof/>
            <w:webHidden/>
          </w:rPr>
        </w:r>
        <w:r w:rsidR="00393069">
          <w:rPr>
            <w:noProof/>
            <w:webHidden/>
          </w:rPr>
          <w:fldChar w:fldCharType="separate"/>
        </w:r>
        <w:r w:rsidR="00393069">
          <w:rPr>
            <w:noProof/>
            <w:webHidden/>
          </w:rPr>
          <w:t>4</w:t>
        </w:r>
        <w:r w:rsidR="00393069">
          <w:rPr>
            <w:noProof/>
            <w:webHidden/>
          </w:rPr>
          <w:fldChar w:fldCharType="end"/>
        </w:r>
      </w:hyperlink>
    </w:p>
    <w:p w14:paraId="3033B08D" w14:textId="77777777" w:rsidR="00393069" w:rsidRDefault="00566EEB" w:rsidP="00393069">
      <w:pPr>
        <w:pStyle w:val="TM1"/>
        <w:tabs>
          <w:tab w:val="left" w:pos="480"/>
          <w:tab w:val="right" w:leader="dot" w:pos="9062"/>
        </w:tabs>
        <w:rPr>
          <w:rFonts w:asciiTheme="minorHAnsi" w:eastAsiaTheme="minorEastAsia" w:hAnsiTheme="minorHAnsi" w:cstheme="minorBidi"/>
          <w:noProof/>
          <w:szCs w:val="24"/>
          <w:lang w:val="fr-SN"/>
        </w:rPr>
      </w:pPr>
      <w:hyperlink w:anchor="_Toc73163986" w:history="1">
        <w:r w:rsidR="00393069" w:rsidRPr="00D947E9">
          <w:rPr>
            <w:rStyle w:val="Lienhypertexte"/>
            <w:rFonts w:eastAsiaTheme="majorEastAsia"/>
            <w:b/>
            <w:noProof/>
            <w:lang w:val="fr-SN"/>
          </w:rPr>
          <w:t>II.</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b/>
            <w:noProof/>
            <w:lang w:val="fr-SN"/>
          </w:rPr>
          <w:t>Premiers constats sur les ménages d’éleveurs vulnérables dans la base RNU</w:t>
        </w:r>
        <w:r w:rsidR="00393069">
          <w:rPr>
            <w:noProof/>
            <w:webHidden/>
          </w:rPr>
          <w:tab/>
        </w:r>
        <w:r w:rsidR="00393069">
          <w:rPr>
            <w:noProof/>
            <w:webHidden/>
          </w:rPr>
          <w:fldChar w:fldCharType="begin"/>
        </w:r>
        <w:r w:rsidR="00393069">
          <w:rPr>
            <w:noProof/>
            <w:webHidden/>
          </w:rPr>
          <w:instrText xml:space="preserve"> PAGEREF _Toc73163986 \h </w:instrText>
        </w:r>
        <w:r w:rsidR="00393069">
          <w:rPr>
            <w:noProof/>
            <w:webHidden/>
          </w:rPr>
        </w:r>
        <w:r w:rsidR="00393069">
          <w:rPr>
            <w:noProof/>
            <w:webHidden/>
          </w:rPr>
          <w:fldChar w:fldCharType="separate"/>
        </w:r>
        <w:r w:rsidR="00393069">
          <w:rPr>
            <w:noProof/>
            <w:webHidden/>
          </w:rPr>
          <w:t>5</w:t>
        </w:r>
        <w:r w:rsidR="00393069">
          <w:rPr>
            <w:noProof/>
            <w:webHidden/>
          </w:rPr>
          <w:fldChar w:fldCharType="end"/>
        </w:r>
      </w:hyperlink>
    </w:p>
    <w:p w14:paraId="4A08E957" w14:textId="77777777" w:rsidR="00393069" w:rsidRDefault="00566EEB" w:rsidP="00393069">
      <w:pPr>
        <w:pStyle w:val="TM1"/>
        <w:tabs>
          <w:tab w:val="left" w:pos="480"/>
          <w:tab w:val="right" w:leader="dot" w:pos="9062"/>
        </w:tabs>
        <w:rPr>
          <w:rFonts w:asciiTheme="minorHAnsi" w:eastAsiaTheme="minorEastAsia" w:hAnsiTheme="minorHAnsi" w:cstheme="minorBidi"/>
          <w:noProof/>
          <w:szCs w:val="24"/>
          <w:lang w:val="fr-SN"/>
        </w:rPr>
      </w:pPr>
      <w:hyperlink w:anchor="_Toc73163987" w:history="1">
        <w:r w:rsidR="00393069" w:rsidRPr="00D947E9">
          <w:rPr>
            <w:rStyle w:val="Lienhypertexte"/>
            <w:rFonts w:eastAsiaTheme="majorEastAsia"/>
            <w:b/>
            <w:noProof/>
          </w:rPr>
          <w:t>III.</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b/>
            <w:noProof/>
          </w:rPr>
          <w:t>Protocole d’analyse du processus</w:t>
        </w:r>
        <w:r w:rsidR="00393069">
          <w:rPr>
            <w:noProof/>
            <w:webHidden/>
          </w:rPr>
          <w:tab/>
        </w:r>
        <w:r w:rsidR="00393069">
          <w:rPr>
            <w:noProof/>
            <w:webHidden/>
          </w:rPr>
          <w:fldChar w:fldCharType="begin"/>
        </w:r>
        <w:r w:rsidR="00393069">
          <w:rPr>
            <w:noProof/>
            <w:webHidden/>
          </w:rPr>
          <w:instrText xml:space="preserve"> PAGEREF _Toc73163987 \h </w:instrText>
        </w:r>
        <w:r w:rsidR="00393069">
          <w:rPr>
            <w:noProof/>
            <w:webHidden/>
          </w:rPr>
        </w:r>
        <w:r w:rsidR="00393069">
          <w:rPr>
            <w:noProof/>
            <w:webHidden/>
          </w:rPr>
          <w:fldChar w:fldCharType="separate"/>
        </w:r>
        <w:r w:rsidR="00393069">
          <w:rPr>
            <w:noProof/>
            <w:webHidden/>
          </w:rPr>
          <w:t>6</w:t>
        </w:r>
        <w:r w:rsidR="00393069">
          <w:rPr>
            <w:noProof/>
            <w:webHidden/>
          </w:rPr>
          <w:fldChar w:fldCharType="end"/>
        </w:r>
      </w:hyperlink>
    </w:p>
    <w:p w14:paraId="52EC7975" w14:textId="77777777" w:rsidR="00393069" w:rsidRDefault="00566EEB" w:rsidP="00393069">
      <w:pPr>
        <w:pStyle w:val="TM2"/>
        <w:tabs>
          <w:tab w:val="left" w:pos="720"/>
          <w:tab w:val="right" w:leader="dot" w:pos="9062"/>
        </w:tabs>
        <w:rPr>
          <w:rFonts w:asciiTheme="minorHAnsi" w:eastAsiaTheme="minorEastAsia" w:hAnsiTheme="minorHAnsi" w:cstheme="minorBidi"/>
          <w:noProof/>
          <w:szCs w:val="24"/>
          <w:lang w:val="fr-SN"/>
        </w:rPr>
      </w:pPr>
      <w:hyperlink w:anchor="_Toc73163988" w:history="1">
        <w:r w:rsidR="00393069" w:rsidRPr="00D947E9">
          <w:rPr>
            <w:rStyle w:val="Lienhypertexte"/>
            <w:rFonts w:eastAsiaTheme="majorEastAsia"/>
            <w:noProof/>
            <w:lang w:val="fr-SN"/>
          </w:rPr>
          <w:t>1)</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noProof/>
            <w:lang w:val="fr-SN"/>
          </w:rPr>
          <w:t>Mise en place d’un comité technique de pilotage</w:t>
        </w:r>
        <w:r w:rsidR="00393069">
          <w:rPr>
            <w:noProof/>
            <w:webHidden/>
          </w:rPr>
          <w:tab/>
        </w:r>
        <w:r w:rsidR="00393069">
          <w:rPr>
            <w:noProof/>
            <w:webHidden/>
          </w:rPr>
          <w:fldChar w:fldCharType="begin"/>
        </w:r>
        <w:r w:rsidR="00393069">
          <w:rPr>
            <w:noProof/>
            <w:webHidden/>
          </w:rPr>
          <w:instrText xml:space="preserve"> PAGEREF _Toc73163988 \h </w:instrText>
        </w:r>
        <w:r w:rsidR="00393069">
          <w:rPr>
            <w:noProof/>
            <w:webHidden/>
          </w:rPr>
        </w:r>
        <w:r w:rsidR="00393069">
          <w:rPr>
            <w:noProof/>
            <w:webHidden/>
          </w:rPr>
          <w:fldChar w:fldCharType="separate"/>
        </w:r>
        <w:r w:rsidR="00393069">
          <w:rPr>
            <w:noProof/>
            <w:webHidden/>
          </w:rPr>
          <w:t>7</w:t>
        </w:r>
        <w:r w:rsidR="00393069">
          <w:rPr>
            <w:noProof/>
            <w:webHidden/>
          </w:rPr>
          <w:fldChar w:fldCharType="end"/>
        </w:r>
      </w:hyperlink>
    </w:p>
    <w:p w14:paraId="54FC68F3" w14:textId="77777777" w:rsidR="00393069" w:rsidRDefault="00566EEB" w:rsidP="00393069">
      <w:pPr>
        <w:pStyle w:val="TM2"/>
        <w:tabs>
          <w:tab w:val="left" w:pos="720"/>
          <w:tab w:val="right" w:leader="dot" w:pos="9062"/>
        </w:tabs>
        <w:rPr>
          <w:rFonts w:asciiTheme="minorHAnsi" w:eastAsiaTheme="minorEastAsia" w:hAnsiTheme="minorHAnsi" w:cstheme="minorBidi"/>
          <w:noProof/>
          <w:szCs w:val="24"/>
          <w:lang w:val="fr-SN"/>
        </w:rPr>
      </w:pPr>
      <w:hyperlink w:anchor="_Toc73163989" w:history="1">
        <w:r w:rsidR="00393069" w:rsidRPr="00D947E9">
          <w:rPr>
            <w:rStyle w:val="Lienhypertexte"/>
            <w:rFonts w:eastAsiaTheme="majorEastAsia"/>
            <w:noProof/>
            <w:lang w:val="fr-SN"/>
          </w:rPr>
          <w:t>2)</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noProof/>
            <w:lang w:val="fr-SN"/>
          </w:rPr>
          <w:t>Les dimensions abordées dans les outils pour analyser le processus</w:t>
        </w:r>
        <w:r w:rsidR="00393069">
          <w:rPr>
            <w:noProof/>
            <w:webHidden/>
          </w:rPr>
          <w:tab/>
        </w:r>
        <w:r w:rsidR="00393069">
          <w:rPr>
            <w:noProof/>
            <w:webHidden/>
          </w:rPr>
          <w:fldChar w:fldCharType="begin"/>
        </w:r>
        <w:r w:rsidR="00393069">
          <w:rPr>
            <w:noProof/>
            <w:webHidden/>
          </w:rPr>
          <w:instrText xml:space="preserve"> PAGEREF _Toc73163989 \h </w:instrText>
        </w:r>
        <w:r w:rsidR="00393069">
          <w:rPr>
            <w:noProof/>
            <w:webHidden/>
          </w:rPr>
        </w:r>
        <w:r w:rsidR="00393069">
          <w:rPr>
            <w:noProof/>
            <w:webHidden/>
          </w:rPr>
          <w:fldChar w:fldCharType="separate"/>
        </w:r>
        <w:r w:rsidR="00393069">
          <w:rPr>
            <w:noProof/>
            <w:webHidden/>
          </w:rPr>
          <w:t>7</w:t>
        </w:r>
        <w:r w:rsidR="00393069">
          <w:rPr>
            <w:noProof/>
            <w:webHidden/>
          </w:rPr>
          <w:fldChar w:fldCharType="end"/>
        </w:r>
      </w:hyperlink>
    </w:p>
    <w:p w14:paraId="72531E3F" w14:textId="77777777" w:rsidR="00393069" w:rsidRDefault="00566EEB" w:rsidP="00393069">
      <w:pPr>
        <w:pStyle w:val="TM2"/>
        <w:tabs>
          <w:tab w:val="left" w:pos="720"/>
          <w:tab w:val="right" w:leader="dot" w:pos="9062"/>
        </w:tabs>
        <w:rPr>
          <w:rFonts w:asciiTheme="minorHAnsi" w:eastAsiaTheme="minorEastAsia" w:hAnsiTheme="minorHAnsi" w:cstheme="minorBidi"/>
          <w:noProof/>
          <w:szCs w:val="24"/>
          <w:lang w:val="fr-SN"/>
        </w:rPr>
      </w:pPr>
      <w:hyperlink w:anchor="_Toc73163990" w:history="1">
        <w:r w:rsidR="00393069" w:rsidRPr="00D947E9">
          <w:rPr>
            <w:rStyle w:val="Lienhypertexte"/>
            <w:rFonts w:eastAsiaTheme="majorEastAsia"/>
            <w:noProof/>
            <w:lang w:val="fr-SN"/>
          </w:rPr>
          <w:t>3)</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noProof/>
            <w:lang w:val="fr-SN"/>
          </w:rPr>
          <w:t>Les acteurs cibles pour les entretiens et focus group :</w:t>
        </w:r>
        <w:r w:rsidR="00393069">
          <w:rPr>
            <w:noProof/>
            <w:webHidden/>
          </w:rPr>
          <w:tab/>
        </w:r>
        <w:r w:rsidR="00393069">
          <w:rPr>
            <w:noProof/>
            <w:webHidden/>
          </w:rPr>
          <w:fldChar w:fldCharType="begin"/>
        </w:r>
        <w:r w:rsidR="00393069">
          <w:rPr>
            <w:noProof/>
            <w:webHidden/>
          </w:rPr>
          <w:instrText xml:space="preserve"> PAGEREF _Toc73163990 \h </w:instrText>
        </w:r>
        <w:r w:rsidR="00393069">
          <w:rPr>
            <w:noProof/>
            <w:webHidden/>
          </w:rPr>
        </w:r>
        <w:r w:rsidR="00393069">
          <w:rPr>
            <w:noProof/>
            <w:webHidden/>
          </w:rPr>
          <w:fldChar w:fldCharType="separate"/>
        </w:r>
        <w:r w:rsidR="00393069">
          <w:rPr>
            <w:noProof/>
            <w:webHidden/>
          </w:rPr>
          <w:t>8</w:t>
        </w:r>
        <w:r w:rsidR="00393069">
          <w:rPr>
            <w:noProof/>
            <w:webHidden/>
          </w:rPr>
          <w:fldChar w:fldCharType="end"/>
        </w:r>
      </w:hyperlink>
    </w:p>
    <w:p w14:paraId="79BC4D45" w14:textId="77777777" w:rsidR="00393069" w:rsidRDefault="00566EEB" w:rsidP="00393069">
      <w:pPr>
        <w:pStyle w:val="TM1"/>
        <w:tabs>
          <w:tab w:val="left" w:pos="720"/>
          <w:tab w:val="right" w:leader="dot" w:pos="9062"/>
        </w:tabs>
        <w:rPr>
          <w:rFonts w:asciiTheme="minorHAnsi" w:eastAsiaTheme="minorEastAsia" w:hAnsiTheme="minorHAnsi" w:cstheme="minorBidi"/>
          <w:noProof/>
          <w:szCs w:val="24"/>
          <w:lang w:val="fr-SN"/>
        </w:rPr>
      </w:pPr>
      <w:hyperlink w:anchor="_Toc73163991" w:history="1">
        <w:r w:rsidR="00393069" w:rsidRPr="00D947E9">
          <w:rPr>
            <w:rStyle w:val="Lienhypertexte"/>
            <w:rFonts w:eastAsiaTheme="majorEastAsia"/>
            <w:b/>
            <w:noProof/>
          </w:rPr>
          <w:t>IV.</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b/>
            <w:noProof/>
          </w:rPr>
          <w:t>Le protocole d’enquête et d’échantillonnage</w:t>
        </w:r>
        <w:r w:rsidR="00393069">
          <w:rPr>
            <w:noProof/>
            <w:webHidden/>
          </w:rPr>
          <w:tab/>
        </w:r>
        <w:r w:rsidR="00393069">
          <w:rPr>
            <w:noProof/>
            <w:webHidden/>
          </w:rPr>
          <w:fldChar w:fldCharType="begin"/>
        </w:r>
        <w:r w:rsidR="00393069">
          <w:rPr>
            <w:noProof/>
            <w:webHidden/>
          </w:rPr>
          <w:instrText xml:space="preserve"> PAGEREF _Toc73163991 \h </w:instrText>
        </w:r>
        <w:r w:rsidR="00393069">
          <w:rPr>
            <w:noProof/>
            <w:webHidden/>
          </w:rPr>
        </w:r>
        <w:r w:rsidR="00393069">
          <w:rPr>
            <w:noProof/>
            <w:webHidden/>
          </w:rPr>
          <w:fldChar w:fldCharType="separate"/>
        </w:r>
        <w:r w:rsidR="00393069">
          <w:rPr>
            <w:noProof/>
            <w:webHidden/>
          </w:rPr>
          <w:t>8</w:t>
        </w:r>
        <w:r w:rsidR="00393069">
          <w:rPr>
            <w:noProof/>
            <w:webHidden/>
          </w:rPr>
          <w:fldChar w:fldCharType="end"/>
        </w:r>
      </w:hyperlink>
    </w:p>
    <w:p w14:paraId="47ED4FF8" w14:textId="77777777" w:rsidR="00393069" w:rsidRDefault="00566EEB" w:rsidP="00393069">
      <w:pPr>
        <w:pStyle w:val="TM2"/>
        <w:tabs>
          <w:tab w:val="left" w:pos="720"/>
          <w:tab w:val="right" w:leader="dot" w:pos="9062"/>
        </w:tabs>
        <w:rPr>
          <w:rFonts w:asciiTheme="minorHAnsi" w:eastAsiaTheme="minorEastAsia" w:hAnsiTheme="minorHAnsi" w:cstheme="minorBidi"/>
          <w:noProof/>
          <w:szCs w:val="24"/>
          <w:lang w:val="fr-SN"/>
        </w:rPr>
      </w:pPr>
      <w:hyperlink w:anchor="_Toc73163992" w:history="1">
        <w:r w:rsidR="00393069" w:rsidRPr="00D947E9">
          <w:rPr>
            <w:rStyle w:val="Lienhypertexte"/>
            <w:rFonts w:eastAsiaTheme="majorEastAsia"/>
            <w:noProof/>
            <w:lang w:val="fr-SN"/>
          </w:rPr>
          <w:t>1)</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noProof/>
            <w:lang w:val="fr-SN"/>
          </w:rPr>
          <w:t>Spécificités de la vulnérabilité pastorale justifiant l’adaptation de l’analyse socio-économique</w:t>
        </w:r>
        <w:r w:rsidR="00393069">
          <w:rPr>
            <w:noProof/>
            <w:webHidden/>
          </w:rPr>
          <w:tab/>
        </w:r>
        <w:r w:rsidR="00393069">
          <w:rPr>
            <w:noProof/>
            <w:webHidden/>
          </w:rPr>
          <w:fldChar w:fldCharType="begin"/>
        </w:r>
        <w:r w:rsidR="00393069">
          <w:rPr>
            <w:noProof/>
            <w:webHidden/>
          </w:rPr>
          <w:instrText xml:space="preserve"> PAGEREF _Toc73163992 \h </w:instrText>
        </w:r>
        <w:r w:rsidR="00393069">
          <w:rPr>
            <w:noProof/>
            <w:webHidden/>
          </w:rPr>
        </w:r>
        <w:r w:rsidR="00393069">
          <w:rPr>
            <w:noProof/>
            <w:webHidden/>
          </w:rPr>
          <w:fldChar w:fldCharType="separate"/>
        </w:r>
        <w:r w:rsidR="00393069">
          <w:rPr>
            <w:noProof/>
            <w:webHidden/>
          </w:rPr>
          <w:t>8</w:t>
        </w:r>
        <w:r w:rsidR="00393069">
          <w:rPr>
            <w:noProof/>
            <w:webHidden/>
          </w:rPr>
          <w:fldChar w:fldCharType="end"/>
        </w:r>
      </w:hyperlink>
    </w:p>
    <w:p w14:paraId="7621B954" w14:textId="77777777" w:rsidR="00393069" w:rsidRDefault="00566EEB" w:rsidP="00393069">
      <w:pPr>
        <w:pStyle w:val="TM2"/>
        <w:tabs>
          <w:tab w:val="left" w:pos="720"/>
          <w:tab w:val="right" w:leader="dot" w:pos="9062"/>
        </w:tabs>
        <w:rPr>
          <w:rFonts w:asciiTheme="minorHAnsi" w:eastAsiaTheme="minorEastAsia" w:hAnsiTheme="minorHAnsi" w:cstheme="minorBidi"/>
          <w:noProof/>
          <w:szCs w:val="24"/>
          <w:lang w:val="fr-SN"/>
        </w:rPr>
      </w:pPr>
      <w:hyperlink w:anchor="_Toc73163993" w:history="1">
        <w:r w:rsidR="00393069" w:rsidRPr="00D947E9">
          <w:rPr>
            <w:rStyle w:val="Lienhypertexte"/>
            <w:rFonts w:eastAsiaTheme="majorEastAsia"/>
            <w:noProof/>
            <w:lang w:val="fr-SN"/>
          </w:rPr>
          <w:t>2)</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noProof/>
            <w:lang w:val="fr-SN"/>
          </w:rPr>
          <w:t>Différentes catégories d’indicateurs de vulnérabilité pastorale</w:t>
        </w:r>
        <w:r w:rsidR="00393069">
          <w:rPr>
            <w:noProof/>
            <w:webHidden/>
          </w:rPr>
          <w:tab/>
        </w:r>
        <w:r w:rsidR="00393069">
          <w:rPr>
            <w:noProof/>
            <w:webHidden/>
          </w:rPr>
          <w:fldChar w:fldCharType="begin"/>
        </w:r>
        <w:r w:rsidR="00393069">
          <w:rPr>
            <w:noProof/>
            <w:webHidden/>
          </w:rPr>
          <w:instrText xml:space="preserve"> PAGEREF _Toc73163993 \h </w:instrText>
        </w:r>
        <w:r w:rsidR="00393069">
          <w:rPr>
            <w:noProof/>
            <w:webHidden/>
          </w:rPr>
        </w:r>
        <w:r w:rsidR="00393069">
          <w:rPr>
            <w:noProof/>
            <w:webHidden/>
          </w:rPr>
          <w:fldChar w:fldCharType="separate"/>
        </w:r>
        <w:r w:rsidR="00393069">
          <w:rPr>
            <w:noProof/>
            <w:webHidden/>
          </w:rPr>
          <w:t>9</w:t>
        </w:r>
        <w:r w:rsidR="00393069">
          <w:rPr>
            <w:noProof/>
            <w:webHidden/>
          </w:rPr>
          <w:fldChar w:fldCharType="end"/>
        </w:r>
      </w:hyperlink>
    </w:p>
    <w:p w14:paraId="06CFBC5D" w14:textId="77777777" w:rsidR="00393069" w:rsidRDefault="00566EEB" w:rsidP="00393069">
      <w:pPr>
        <w:pStyle w:val="TM3"/>
        <w:tabs>
          <w:tab w:val="left" w:pos="960"/>
          <w:tab w:val="right" w:leader="dot" w:pos="9062"/>
        </w:tabs>
        <w:rPr>
          <w:rFonts w:asciiTheme="minorHAnsi" w:eastAsiaTheme="minorEastAsia" w:hAnsiTheme="minorHAnsi" w:cstheme="minorBidi"/>
          <w:noProof/>
          <w:szCs w:val="24"/>
          <w:lang w:val="fr-SN"/>
        </w:rPr>
      </w:pPr>
      <w:hyperlink w:anchor="_Toc73163994" w:history="1">
        <w:r w:rsidR="00393069" w:rsidRPr="00D947E9">
          <w:rPr>
            <w:rStyle w:val="Lienhypertexte"/>
            <w:rFonts w:eastAsiaTheme="majorEastAsia"/>
            <w:noProof/>
            <w:lang w:val="fr-SN"/>
          </w:rPr>
          <w:t>a.</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noProof/>
            <w:lang w:val="fr-SN"/>
          </w:rPr>
          <w:t>Indicateurs de vulnérabilité liés aux risques covariants</w:t>
        </w:r>
        <w:r w:rsidR="00393069">
          <w:rPr>
            <w:noProof/>
            <w:webHidden/>
          </w:rPr>
          <w:tab/>
        </w:r>
        <w:r w:rsidR="00393069">
          <w:rPr>
            <w:noProof/>
            <w:webHidden/>
          </w:rPr>
          <w:fldChar w:fldCharType="begin"/>
        </w:r>
        <w:r w:rsidR="00393069">
          <w:rPr>
            <w:noProof/>
            <w:webHidden/>
          </w:rPr>
          <w:instrText xml:space="preserve"> PAGEREF _Toc73163994 \h </w:instrText>
        </w:r>
        <w:r w:rsidR="00393069">
          <w:rPr>
            <w:noProof/>
            <w:webHidden/>
          </w:rPr>
        </w:r>
        <w:r w:rsidR="00393069">
          <w:rPr>
            <w:noProof/>
            <w:webHidden/>
          </w:rPr>
          <w:fldChar w:fldCharType="separate"/>
        </w:r>
        <w:r w:rsidR="00393069">
          <w:rPr>
            <w:noProof/>
            <w:webHidden/>
          </w:rPr>
          <w:t>9</w:t>
        </w:r>
        <w:r w:rsidR="00393069">
          <w:rPr>
            <w:noProof/>
            <w:webHidden/>
          </w:rPr>
          <w:fldChar w:fldCharType="end"/>
        </w:r>
      </w:hyperlink>
    </w:p>
    <w:p w14:paraId="6A79DE2D" w14:textId="77777777" w:rsidR="00393069" w:rsidRDefault="00566EEB" w:rsidP="00393069">
      <w:pPr>
        <w:pStyle w:val="TM3"/>
        <w:tabs>
          <w:tab w:val="left" w:pos="960"/>
          <w:tab w:val="right" w:leader="dot" w:pos="9062"/>
        </w:tabs>
        <w:rPr>
          <w:rFonts w:asciiTheme="minorHAnsi" w:eastAsiaTheme="minorEastAsia" w:hAnsiTheme="minorHAnsi" w:cstheme="minorBidi"/>
          <w:noProof/>
          <w:szCs w:val="24"/>
          <w:lang w:val="fr-SN"/>
        </w:rPr>
      </w:pPr>
      <w:hyperlink w:anchor="_Toc73163995" w:history="1">
        <w:r w:rsidR="00393069" w:rsidRPr="00D947E9">
          <w:rPr>
            <w:rStyle w:val="Lienhypertexte"/>
            <w:rFonts w:eastAsiaTheme="majorEastAsia"/>
            <w:noProof/>
            <w:lang w:val="fr-SN"/>
          </w:rPr>
          <w:t>b.</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noProof/>
            <w:lang w:val="fr-SN"/>
          </w:rPr>
          <w:t>Indicateurs de vulnérabilité liés aux risques idiosyncratiques</w:t>
        </w:r>
        <w:r w:rsidR="00393069">
          <w:rPr>
            <w:noProof/>
            <w:webHidden/>
          </w:rPr>
          <w:tab/>
        </w:r>
        <w:r w:rsidR="00393069">
          <w:rPr>
            <w:noProof/>
            <w:webHidden/>
          </w:rPr>
          <w:fldChar w:fldCharType="begin"/>
        </w:r>
        <w:r w:rsidR="00393069">
          <w:rPr>
            <w:noProof/>
            <w:webHidden/>
          </w:rPr>
          <w:instrText xml:space="preserve"> PAGEREF _Toc73163995 \h </w:instrText>
        </w:r>
        <w:r w:rsidR="00393069">
          <w:rPr>
            <w:noProof/>
            <w:webHidden/>
          </w:rPr>
        </w:r>
        <w:r w:rsidR="00393069">
          <w:rPr>
            <w:noProof/>
            <w:webHidden/>
          </w:rPr>
          <w:fldChar w:fldCharType="separate"/>
        </w:r>
        <w:r w:rsidR="00393069">
          <w:rPr>
            <w:noProof/>
            <w:webHidden/>
          </w:rPr>
          <w:t>10</w:t>
        </w:r>
        <w:r w:rsidR="00393069">
          <w:rPr>
            <w:noProof/>
            <w:webHidden/>
          </w:rPr>
          <w:fldChar w:fldCharType="end"/>
        </w:r>
      </w:hyperlink>
    </w:p>
    <w:p w14:paraId="604D4C7F" w14:textId="77777777" w:rsidR="00393069" w:rsidRDefault="00566EEB" w:rsidP="00393069">
      <w:pPr>
        <w:pStyle w:val="TM3"/>
        <w:tabs>
          <w:tab w:val="left" w:pos="960"/>
          <w:tab w:val="right" w:leader="dot" w:pos="9062"/>
        </w:tabs>
        <w:rPr>
          <w:rFonts w:asciiTheme="minorHAnsi" w:eastAsiaTheme="minorEastAsia" w:hAnsiTheme="minorHAnsi" w:cstheme="minorBidi"/>
          <w:noProof/>
          <w:szCs w:val="24"/>
          <w:lang w:val="fr-SN"/>
        </w:rPr>
      </w:pPr>
      <w:hyperlink w:anchor="_Toc73163996" w:history="1">
        <w:r w:rsidR="00393069" w:rsidRPr="00D947E9">
          <w:rPr>
            <w:rStyle w:val="Lienhypertexte"/>
            <w:rFonts w:eastAsiaTheme="majorEastAsia"/>
            <w:noProof/>
            <w:lang w:val="fr-SN"/>
          </w:rPr>
          <w:t>c.</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noProof/>
            <w:highlight w:val="lightGray"/>
            <w:lang w:val="fr-SN"/>
          </w:rPr>
          <w:t>Calcul des scores PMT (test multidimensionnel des moyens d’existence)</w:t>
        </w:r>
        <w:r w:rsidR="00393069">
          <w:rPr>
            <w:noProof/>
            <w:webHidden/>
          </w:rPr>
          <w:tab/>
        </w:r>
        <w:r w:rsidR="00393069">
          <w:rPr>
            <w:noProof/>
            <w:webHidden/>
          </w:rPr>
          <w:fldChar w:fldCharType="begin"/>
        </w:r>
        <w:r w:rsidR="00393069">
          <w:rPr>
            <w:noProof/>
            <w:webHidden/>
          </w:rPr>
          <w:instrText xml:space="preserve"> PAGEREF _Toc73163996 \h </w:instrText>
        </w:r>
        <w:r w:rsidR="00393069">
          <w:rPr>
            <w:noProof/>
            <w:webHidden/>
          </w:rPr>
        </w:r>
        <w:r w:rsidR="00393069">
          <w:rPr>
            <w:noProof/>
            <w:webHidden/>
          </w:rPr>
          <w:fldChar w:fldCharType="separate"/>
        </w:r>
        <w:r w:rsidR="00393069">
          <w:rPr>
            <w:noProof/>
            <w:webHidden/>
          </w:rPr>
          <w:t>11</w:t>
        </w:r>
        <w:r w:rsidR="00393069">
          <w:rPr>
            <w:noProof/>
            <w:webHidden/>
          </w:rPr>
          <w:fldChar w:fldCharType="end"/>
        </w:r>
      </w:hyperlink>
    </w:p>
    <w:p w14:paraId="107C9069" w14:textId="77777777" w:rsidR="00393069" w:rsidRDefault="00566EEB" w:rsidP="00393069">
      <w:pPr>
        <w:pStyle w:val="TM3"/>
        <w:tabs>
          <w:tab w:val="left" w:pos="960"/>
          <w:tab w:val="right" w:leader="dot" w:pos="9062"/>
        </w:tabs>
        <w:rPr>
          <w:rFonts w:asciiTheme="minorHAnsi" w:eastAsiaTheme="minorEastAsia" w:hAnsiTheme="minorHAnsi" w:cstheme="minorBidi"/>
          <w:noProof/>
          <w:szCs w:val="24"/>
          <w:lang w:val="fr-SN"/>
        </w:rPr>
      </w:pPr>
      <w:hyperlink w:anchor="_Toc73163997" w:history="1">
        <w:r w:rsidR="00393069" w:rsidRPr="00D947E9">
          <w:rPr>
            <w:rStyle w:val="Lienhypertexte"/>
            <w:rFonts w:eastAsiaTheme="majorEastAsia"/>
            <w:noProof/>
            <w:lang w:val="fr-SN"/>
          </w:rPr>
          <w:t>d.</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noProof/>
            <w:lang w:val="fr-SN"/>
          </w:rPr>
          <w:t>Présentation des modules du questionnaire</w:t>
        </w:r>
        <w:r w:rsidR="00393069">
          <w:rPr>
            <w:noProof/>
            <w:webHidden/>
          </w:rPr>
          <w:tab/>
        </w:r>
        <w:r w:rsidR="00393069">
          <w:rPr>
            <w:noProof/>
            <w:webHidden/>
          </w:rPr>
          <w:fldChar w:fldCharType="begin"/>
        </w:r>
        <w:r w:rsidR="00393069">
          <w:rPr>
            <w:noProof/>
            <w:webHidden/>
          </w:rPr>
          <w:instrText xml:space="preserve"> PAGEREF _Toc73163997 \h </w:instrText>
        </w:r>
        <w:r w:rsidR="00393069">
          <w:rPr>
            <w:noProof/>
            <w:webHidden/>
          </w:rPr>
        </w:r>
        <w:r w:rsidR="00393069">
          <w:rPr>
            <w:noProof/>
            <w:webHidden/>
          </w:rPr>
          <w:fldChar w:fldCharType="separate"/>
        </w:r>
        <w:r w:rsidR="00393069">
          <w:rPr>
            <w:noProof/>
            <w:webHidden/>
          </w:rPr>
          <w:t>12</w:t>
        </w:r>
        <w:r w:rsidR="00393069">
          <w:rPr>
            <w:noProof/>
            <w:webHidden/>
          </w:rPr>
          <w:fldChar w:fldCharType="end"/>
        </w:r>
      </w:hyperlink>
    </w:p>
    <w:p w14:paraId="15BCD1AE" w14:textId="77777777" w:rsidR="00393069" w:rsidRDefault="00566EEB" w:rsidP="00393069">
      <w:pPr>
        <w:pStyle w:val="TM2"/>
        <w:tabs>
          <w:tab w:val="left" w:pos="720"/>
          <w:tab w:val="right" w:leader="dot" w:pos="9062"/>
        </w:tabs>
        <w:rPr>
          <w:rFonts w:asciiTheme="minorHAnsi" w:eastAsiaTheme="minorEastAsia" w:hAnsiTheme="minorHAnsi" w:cstheme="minorBidi"/>
          <w:noProof/>
          <w:szCs w:val="24"/>
          <w:lang w:val="fr-SN"/>
        </w:rPr>
      </w:pPr>
      <w:hyperlink w:anchor="_Toc73163998" w:history="1">
        <w:r w:rsidR="00393069" w:rsidRPr="00D947E9">
          <w:rPr>
            <w:rStyle w:val="Lienhypertexte"/>
            <w:rFonts w:eastAsiaTheme="majorEastAsia"/>
            <w:noProof/>
          </w:rPr>
          <w:t>3)</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noProof/>
          </w:rPr>
          <w:t>Méthode d’échantillonnage</w:t>
        </w:r>
        <w:r w:rsidR="00393069">
          <w:rPr>
            <w:noProof/>
            <w:webHidden/>
          </w:rPr>
          <w:tab/>
        </w:r>
        <w:r w:rsidR="00393069">
          <w:rPr>
            <w:noProof/>
            <w:webHidden/>
          </w:rPr>
          <w:fldChar w:fldCharType="begin"/>
        </w:r>
        <w:r w:rsidR="00393069">
          <w:rPr>
            <w:noProof/>
            <w:webHidden/>
          </w:rPr>
          <w:instrText xml:space="preserve"> PAGEREF _Toc73163998 \h </w:instrText>
        </w:r>
        <w:r w:rsidR="00393069">
          <w:rPr>
            <w:noProof/>
            <w:webHidden/>
          </w:rPr>
        </w:r>
        <w:r w:rsidR="00393069">
          <w:rPr>
            <w:noProof/>
            <w:webHidden/>
          </w:rPr>
          <w:fldChar w:fldCharType="separate"/>
        </w:r>
        <w:r w:rsidR="00393069">
          <w:rPr>
            <w:noProof/>
            <w:webHidden/>
          </w:rPr>
          <w:t>12</w:t>
        </w:r>
        <w:r w:rsidR="00393069">
          <w:rPr>
            <w:noProof/>
            <w:webHidden/>
          </w:rPr>
          <w:fldChar w:fldCharType="end"/>
        </w:r>
      </w:hyperlink>
    </w:p>
    <w:p w14:paraId="07C4C945" w14:textId="77777777" w:rsidR="00393069" w:rsidRDefault="00566EEB" w:rsidP="00393069">
      <w:pPr>
        <w:pStyle w:val="TM3"/>
        <w:tabs>
          <w:tab w:val="left" w:pos="960"/>
          <w:tab w:val="right" w:leader="dot" w:pos="9062"/>
        </w:tabs>
        <w:rPr>
          <w:rFonts w:asciiTheme="minorHAnsi" w:eastAsiaTheme="minorEastAsia" w:hAnsiTheme="minorHAnsi" w:cstheme="minorBidi"/>
          <w:noProof/>
          <w:szCs w:val="24"/>
          <w:lang w:val="fr-SN"/>
        </w:rPr>
      </w:pPr>
      <w:hyperlink w:anchor="_Toc73163999" w:history="1">
        <w:r w:rsidR="00393069" w:rsidRPr="00D947E9">
          <w:rPr>
            <w:rStyle w:val="Lienhypertexte"/>
            <w:rFonts w:eastAsiaTheme="majorEastAsia"/>
            <w:noProof/>
          </w:rPr>
          <w:t>a.</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noProof/>
          </w:rPr>
          <w:t>Zone d’étude</w:t>
        </w:r>
        <w:r w:rsidR="00393069">
          <w:rPr>
            <w:noProof/>
            <w:webHidden/>
          </w:rPr>
          <w:tab/>
        </w:r>
        <w:r w:rsidR="00393069">
          <w:rPr>
            <w:noProof/>
            <w:webHidden/>
          </w:rPr>
          <w:fldChar w:fldCharType="begin"/>
        </w:r>
        <w:r w:rsidR="00393069">
          <w:rPr>
            <w:noProof/>
            <w:webHidden/>
          </w:rPr>
          <w:instrText xml:space="preserve"> PAGEREF _Toc73163999 \h </w:instrText>
        </w:r>
        <w:r w:rsidR="00393069">
          <w:rPr>
            <w:noProof/>
            <w:webHidden/>
          </w:rPr>
        </w:r>
        <w:r w:rsidR="00393069">
          <w:rPr>
            <w:noProof/>
            <w:webHidden/>
          </w:rPr>
          <w:fldChar w:fldCharType="separate"/>
        </w:r>
        <w:r w:rsidR="00393069">
          <w:rPr>
            <w:noProof/>
            <w:webHidden/>
          </w:rPr>
          <w:t>12</w:t>
        </w:r>
        <w:r w:rsidR="00393069">
          <w:rPr>
            <w:noProof/>
            <w:webHidden/>
          </w:rPr>
          <w:fldChar w:fldCharType="end"/>
        </w:r>
      </w:hyperlink>
    </w:p>
    <w:p w14:paraId="236A135E" w14:textId="77777777" w:rsidR="00393069" w:rsidRDefault="00566EEB" w:rsidP="00393069">
      <w:pPr>
        <w:pStyle w:val="TM3"/>
        <w:tabs>
          <w:tab w:val="left" w:pos="960"/>
          <w:tab w:val="right" w:leader="dot" w:pos="9062"/>
        </w:tabs>
        <w:rPr>
          <w:rFonts w:asciiTheme="minorHAnsi" w:eastAsiaTheme="minorEastAsia" w:hAnsiTheme="minorHAnsi" w:cstheme="minorBidi"/>
          <w:noProof/>
          <w:szCs w:val="24"/>
          <w:lang w:val="fr-SN"/>
        </w:rPr>
      </w:pPr>
      <w:hyperlink w:anchor="_Toc73164000" w:history="1">
        <w:r w:rsidR="00393069" w:rsidRPr="00D947E9">
          <w:rPr>
            <w:rStyle w:val="Lienhypertexte"/>
            <w:rFonts w:eastAsiaTheme="majorEastAsia"/>
            <w:noProof/>
          </w:rPr>
          <w:t>b.</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noProof/>
          </w:rPr>
          <w:t>Base de sondage</w:t>
        </w:r>
        <w:r w:rsidR="00393069">
          <w:rPr>
            <w:noProof/>
            <w:webHidden/>
          </w:rPr>
          <w:tab/>
        </w:r>
        <w:r w:rsidR="00393069">
          <w:rPr>
            <w:noProof/>
            <w:webHidden/>
          </w:rPr>
          <w:fldChar w:fldCharType="begin"/>
        </w:r>
        <w:r w:rsidR="00393069">
          <w:rPr>
            <w:noProof/>
            <w:webHidden/>
          </w:rPr>
          <w:instrText xml:space="preserve"> PAGEREF _Toc73164000 \h </w:instrText>
        </w:r>
        <w:r w:rsidR="00393069">
          <w:rPr>
            <w:noProof/>
            <w:webHidden/>
          </w:rPr>
        </w:r>
        <w:r w:rsidR="00393069">
          <w:rPr>
            <w:noProof/>
            <w:webHidden/>
          </w:rPr>
          <w:fldChar w:fldCharType="separate"/>
        </w:r>
        <w:r w:rsidR="00393069">
          <w:rPr>
            <w:noProof/>
            <w:webHidden/>
          </w:rPr>
          <w:t>13</w:t>
        </w:r>
        <w:r w:rsidR="00393069">
          <w:rPr>
            <w:noProof/>
            <w:webHidden/>
          </w:rPr>
          <w:fldChar w:fldCharType="end"/>
        </w:r>
      </w:hyperlink>
    </w:p>
    <w:p w14:paraId="3775B293" w14:textId="77777777" w:rsidR="00393069" w:rsidRDefault="00566EEB" w:rsidP="00393069">
      <w:pPr>
        <w:pStyle w:val="TM3"/>
        <w:tabs>
          <w:tab w:val="left" w:pos="960"/>
          <w:tab w:val="right" w:leader="dot" w:pos="9062"/>
        </w:tabs>
        <w:rPr>
          <w:rFonts w:asciiTheme="minorHAnsi" w:eastAsiaTheme="minorEastAsia" w:hAnsiTheme="minorHAnsi" w:cstheme="minorBidi"/>
          <w:noProof/>
          <w:szCs w:val="24"/>
          <w:lang w:val="fr-SN"/>
        </w:rPr>
      </w:pPr>
      <w:hyperlink w:anchor="_Toc73164001" w:history="1">
        <w:r w:rsidR="00393069" w:rsidRPr="00D947E9">
          <w:rPr>
            <w:rStyle w:val="Lienhypertexte"/>
            <w:rFonts w:eastAsiaTheme="majorEastAsia"/>
            <w:noProof/>
            <w:lang w:val="fr-SN"/>
          </w:rPr>
          <w:t>c.</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noProof/>
            <w:lang w:val="fr-SN"/>
          </w:rPr>
          <w:t>Calcul de la taille de l’échantillon</w:t>
        </w:r>
        <w:r w:rsidR="00393069">
          <w:rPr>
            <w:noProof/>
            <w:webHidden/>
          </w:rPr>
          <w:tab/>
        </w:r>
        <w:r w:rsidR="00393069">
          <w:rPr>
            <w:noProof/>
            <w:webHidden/>
          </w:rPr>
          <w:fldChar w:fldCharType="begin"/>
        </w:r>
        <w:r w:rsidR="00393069">
          <w:rPr>
            <w:noProof/>
            <w:webHidden/>
          </w:rPr>
          <w:instrText xml:space="preserve"> PAGEREF _Toc73164001 \h </w:instrText>
        </w:r>
        <w:r w:rsidR="00393069">
          <w:rPr>
            <w:noProof/>
            <w:webHidden/>
          </w:rPr>
        </w:r>
        <w:r w:rsidR="00393069">
          <w:rPr>
            <w:noProof/>
            <w:webHidden/>
          </w:rPr>
          <w:fldChar w:fldCharType="separate"/>
        </w:r>
        <w:r w:rsidR="00393069">
          <w:rPr>
            <w:noProof/>
            <w:webHidden/>
          </w:rPr>
          <w:t>13</w:t>
        </w:r>
        <w:r w:rsidR="00393069">
          <w:rPr>
            <w:noProof/>
            <w:webHidden/>
          </w:rPr>
          <w:fldChar w:fldCharType="end"/>
        </w:r>
      </w:hyperlink>
    </w:p>
    <w:p w14:paraId="3950786F" w14:textId="77777777" w:rsidR="00393069" w:rsidRDefault="00566EEB" w:rsidP="00393069">
      <w:pPr>
        <w:pStyle w:val="TM3"/>
        <w:tabs>
          <w:tab w:val="left" w:pos="960"/>
          <w:tab w:val="right" w:leader="dot" w:pos="9062"/>
        </w:tabs>
        <w:rPr>
          <w:rFonts w:asciiTheme="minorHAnsi" w:eastAsiaTheme="minorEastAsia" w:hAnsiTheme="minorHAnsi" w:cstheme="minorBidi"/>
          <w:noProof/>
          <w:szCs w:val="24"/>
          <w:lang w:val="fr-SN"/>
        </w:rPr>
      </w:pPr>
      <w:hyperlink w:anchor="_Toc73164002" w:history="1">
        <w:r w:rsidR="00393069" w:rsidRPr="00D947E9">
          <w:rPr>
            <w:rStyle w:val="Lienhypertexte"/>
            <w:rFonts w:eastAsiaTheme="majorEastAsia"/>
            <w:noProof/>
          </w:rPr>
          <w:t>d.</w:t>
        </w:r>
        <w:r w:rsidR="00393069">
          <w:rPr>
            <w:rFonts w:asciiTheme="minorHAnsi" w:eastAsiaTheme="minorEastAsia" w:hAnsiTheme="minorHAnsi" w:cstheme="minorBidi"/>
            <w:noProof/>
            <w:szCs w:val="24"/>
            <w:lang w:val="fr-SN"/>
          </w:rPr>
          <w:tab/>
        </w:r>
        <w:r w:rsidR="00393069" w:rsidRPr="00D947E9">
          <w:rPr>
            <w:rStyle w:val="Lienhypertexte"/>
            <w:rFonts w:eastAsiaTheme="majorEastAsia"/>
            <w:noProof/>
          </w:rPr>
          <w:t>Plan de sondage</w:t>
        </w:r>
        <w:r w:rsidR="00393069">
          <w:rPr>
            <w:noProof/>
            <w:webHidden/>
          </w:rPr>
          <w:tab/>
        </w:r>
        <w:r w:rsidR="00393069">
          <w:rPr>
            <w:noProof/>
            <w:webHidden/>
          </w:rPr>
          <w:fldChar w:fldCharType="begin"/>
        </w:r>
        <w:r w:rsidR="00393069">
          <w:rPr>
            <w:noProof/>
            <w:webHidden/>
          </w:rPr>
          <w:instrText xml:space="preserve"> PAGEREF _Toc73164002 \h </w:instrText>
        </w:r>
        <w:r w:rsidR="00393069">
          <w:rPr>
            <w:noProof/>
            <w:webHidden/>
          </w:rPr>
        </w:r>
        <w:r w:rsidR="00393069">
          <w:rPr>
            <w:noProof/>
            <w:webHidden/>
          </w:rPr>
          <w:fldChar w:fldCharType="separate"/>
        </w:r>
        <w:r w:rsidR="00393069">
          <w:rPr>
            <w:noProof/>
            <w:webHidden/>
          </w:rPr>
          <w:t>13</w:t>
        </w:r>
        <w:r w:rsidR="00393069">
          <w:rPr>
            <w:noProof/>
            <w:webHidden/>
          </w:rPr>
          <w:fldChar w:fldCharType="end"/>
        </w:r>
      </w:hyperlink>
    </w:p>
    <w:p w14:paraId="5F291BA8" w14:textId="77777777" w:rsidR="00393069" w:rsidRDefault="00566EEB" w:rsidP="00393069">
      <w:pPr>
        <w:pStyle w:val="TM3"/>
        <w:tabs>
          <w:tab w:val="left" w:pos="960"/>
          <w:tab w:val="right" w:leader="dot" w:pos="9062"/>
        </w:tabs>
        <w:rPr>
          <w:rFonts w:asciiTheme="minorHAnsi" w:eastAsiaTheme="minorEastAsia" w:hAnsiTheme="minorHAnsi" w:cstheme="minorBidi"/>
          <w:noProof/>
          <w:szCs w:val="24"/>
          <w:lang w:val="fr-SN"/>
        </w:rPr>
      </w:pPr>
      <w:hyperlink w:anchor="_Toc73164003" w:history="1">
        <w:r w:rsidR="00393069" w:rsidRPr="00D947E9">
          <w:rPr>
            <w:rStyle w:val="Lienhypertexte"/>
            <w:rFonts w:eastAsia="Arial"/>
            <w:noProof/>
            <w:lang w:val="fr-SN"/>
          </w:rPr>
          <w:t>e.</w:t>
        </w:r>
        <w:r w:rsidR="00393069">
          <w:rPr>
            <w:rFonts w:asciiTheme="minorHAnsi" w:eastAsiaTheme="minorEastAsia" w:hAnsiTheme="minorHAnsi" w:cstheme="minorBidi"/>
            <w:noProof/>
            <w:szCs w:val="24"/>
            <w:lang w:val="fr-SN"/>
          </w:rPr>
          <w:tab/>
        </w:r>
        <w:r w:rsidR="00393069" w:rsidRPr="00D947E9">
          <w:rPr>
            <w:rStyle w:val="Lienhypertexte"/>
            <w:rFonts w:eastAsia="Arial"/>
            <w:noProof/>
            <w:lang w:val="fr-SN"/>
          </w:rPr>
          <w:t>Le dispositif d’enquête</w:t>
        </w:r>
        <w:r w:rsidR="00393069">
          <w:rPr>
            <w:noProof/>
            <w:webHidden/>
          </w:rPr>
          <w:tab/>
        </w:r>
        <w:r w:rsidR="00393069">
          <w:rPr>
            <w:noProof/>
            <w:webHidden/>
          </w:rPr>
          <w:fldChar w:fldCharType="begin"/>
        </w:r>
        <w:r w:rsidR="00393069">
          <w:rPr>
            <w:noProof/>
            <w:webHidden/>
          </w:rPr>
          <w:instrText xml:space="preserve"> PAGEREF _Toc73164003 \h </w:instrText>
        </w:r>
        <w:r w:rsidR="00393069">
          <w:rPr>
            <w:noProof/>
            <w:webHidden/>
          </w:rPr>
        </w:r>
        <w:r w:rsidR="00393069">
          <w:rPr>
            <w:noProof/>
            <w:webHidden/>
          </w:rPr>
          <w:fldChar w:fldCharType="separate"/>
        </w:r>
        <w:r w:rsidR="00393069">
          <w:rPr>
            <w:noProof/>
            <w:webHidden/>
          </w:rPr>
          <w:t>13</w:t>
        </w:r>
        <w:r w:rsidR="00393069">
          <w:rPr>
            <w:noProof/>
            <w:webHidden/>
          </w:rPr>
          <w:fldChar w:fldCharType="end"/>
        </w:r>
      </w:hyperlink>
    </w:p>
    <w:p w14:paraId="4716D3FF" w14:textId="77777777" w:rsidR="00393069" w:rsidRDefault="00393069" w:rsidP="00393069">
      <w:pPr>
        <w:rPr>
          <w:rFonts w:eastAsiaTheme="majorEastAsia" w:cstheme="majorBidi"/>
          <w:b/>
          <w:spacing w:val="-10"/>
          <w:kern w:val="28"/>
          <w:szCs w:val="56"/>
          <w:lang w:val="fr-SN"/>
        </w:rPr>
      </w:pPr>
      <w:r>
        <w:rPr>
          <w:lang w:val="fr-SN"/>
        </w:rPr>
        <w:fldChar w:fldCharType="end"/>
      </w:r>
      <w:r>
        <w:rPr>
          <w:lang w:val="fr-SN"/>
        </w:rPr>
        <w:br w:type="page"/>
      </w:r>
    </w:p>
    <w:p w14:paraId="51CFC0EA" w14:textId="77777777" w:rsidR="00393069" w:rsidRPr="00AF4C52" w:rsidRDefault="00393069" w:rsidP="00393069">
      <w:pPr>
        <w:pStyle w:val="Titre"/>
      </w:pPr>
      <w:r w:rsidRPr="00AF4C52">
        <w:lastRenderedPageBreak/>
        <w:t>Introduction</w:t>
      </w:r>
    </w:p>
    <w:p w14:paraId="2A28C4B3" w14:textId="597CE7DB" w:rsidR="00393069" w:rsidRPr="007767AC" w:rsidRDefault="00393069" w:rsidP="00393069">
      <w:pPr>
        <w:rPr>
          <w:lang w:val="fr-SN"/>
        </w:rPr>
      </w:pPr>
      <w:r w:rsidRPr="007767AC">
        <w:rPr>
          <w:lang w:val="fr-SN"/>
        </w:rPr>
        <w:t>Cette note de démarrage est le premier livrable de l’étude de l’inclusion des populations pastorales dans le Registre National Unique</w:t>
      </w:r>
      <w:ins w:id="40" w:author="MOR NGOM" w:date="2021-05-29T11:06:00Z">
        <w:r w:rsidR="007D3BA6">
          <w:rPr>
            <w:lang w:val="fr-SN"/>
          </w:rPr>
          <w:t xml:space="preserve"> (RNU)</w:t>
        </w:r>
      </w:ins>
      <w:r w:rsidRPr="007767AC">
        <w:rPr>
          <w:lang w:val="fr-SN"/>
        </w:rPr>
        <w:t xml:space="preserve">. Elle rappelle la compréhension du mandat </w:t>
      </w:r>
      <w:ins w:id="41" w:author="MOR NGOM" w:date="2021-05-29T11:12:00Z">
        <w:r w:rsidR="007D3BA6">
          <w:rPr>
            <w:lang w:val="fr-SN"/>
          </w:rPr>
          <w:t xml:space="preserve">donné </w:t>
        </w:r>
      </w:ins>
      <w:del w:id="42" w:author="MOR NGOM" w:date="2021-05-29T11:12:00Z">
        <w:r w:rsidRPr="007767AC" w:rsidDel="007D3BA6">
          <w:rPr>
            <w:lang w:val="fr-SN"/>
          </w:rPr>
          <w:delText xml:space="preserve">demandé </w:delText>
        </w:r>
      </w:del>
      <w:r w:rsidRPr="007767AC">
        <w:rPr>
          <w:lang w:val="fr-SN"/>
        </w:rPr>
        <w:t>par le commanditaire, présente le protocole d’analyse du processus et les outils d’entretien associés</w:t>
      </w:r>
      <w:ins w:id="43" w:author="MOR NGOM" w:date="2021-05-29T11:13:00Z">
        <w:r w:rsidR="007D3BA6">
          <w:rPr>
            <w:lang w:val="fr-SN"/>
          </w:rPr>
          <w:t xml:space="preserve">, mais </w:t>
        </w:r>
      </w:ins>
      <w:del w:id="44" w:author="MOR NGOM" w:date="2021-05-29T11:13:00Z">
        <w:r w:rsidRPr="007767AC" w:rsidDel="007D3BA6">
          <w:rPr>
            <w:lang w:val="fr-SN"/>
          </w:rPr>
          <w:delText>, présente</w:delText>
        </w:r>
      </w:del>
      <w:r w:rsidRPr="007767AC">
        <w:rPr>
          <w:lang w:val="fr-SN"/>
        </w:rPr>
        <w:t xml:space="preserve"> également le protocole d’analyse et d’échantillonnage du degré d’inclusion des ménages pastoraux. </w:t>
      </w:r>
    </w:p>
    <w:p w14:paraId="790ECBE2" w14:textId="1AA2C379" w:rsidR="00393069" w:rsidRPr="007767AC" w:rsidRDefault="000A45EA" w:rsidP="00393069">
      <w:pPr>
        <w:pStyle w:val="Titre1"/>
        <w:numPr>
          <w:ilvl w:val="0"/>
          <w:numId w:val="6"/>
        </w:numPr>
        <w:spacing w:after="120"/>
        <w:rPr>
          <w:b/>
          <w:lang w:val="fr-SN"/>
        </w:rPr>
      </w:pPr>
      <w:bookmarkStart w:id="45" w:name="_Toc73163982"/>
      <w:r w:rsidRPr="007767AC">
        <w:rPr>
          <w:b/>
          <w:lang w:val="fr-SN"/>
        </w:rPr>
        <w:t>COMPRÉHENSION DU MANDAT TELLE QUE PRÉSENTÉE DANS L’OFFRE</w:t>
      </w:r>
      <w:bookmarkEnd w:id="45"/>
    </w:p>
    <w:p w14:paraId="47B09A88" w14:textId="2E599981" w:rsidR="00393069" w:rsidRDefault="003F20D2">
      <w:pPr>
        <w:pStyle w:val="Titre2"/>
        <w:tabs>
          <w:tab w:val="clear" w:pos="720"/>
        </w:tabs>
        <w:spacing w:before="120" w:after="120"/>
        <w:ind w:left="0" w:firstLine="0"/>
        <w:pPrChange w:id="46" w:author="Mamadou Bobo Barry" w:date="2021-05-29T20:04:00Z">
          <w:pPr>
            <w:pStyle w:val="Titre2"/>
            <w:numPr>
              <w:numId w:val="8"/>
            </w:numPr>
            <w:tabs>
              <w:tab w:val="clear" w:pos="720"/>
            </w:tabs>
            <w:spacing w:before="120" w:after="120"/>
            <w:ind w:hanging="360"/>
          </w:pPr>
        </w:pPrChange>
      </w:pPr>
      <w:bookmarkStart w:id="47" w:name="_Toc73163983"/>
      <w:ins w:id="48" w:author="Mamadou Bobo Barry" w:date="2021-05-29T20:04:00Z">
        <w:r>
          <w:t xml:space="preserve">1.1 </w:t>
        </w:r>
      </w:ins>
      <w:r w:rsidR="00393069">
        <w:t>Contexte et justification</w:t>
      </w:r>
      <w:bookmarkEnd w:id="47"/>
    </w:p>
    <w:p w14:paraId="5D252FF1" w14:textId="77777777" w:rsidR="00393069" w:rsidRPr="007767AC" w:rsidRDefault="00393069" w:rsidP="00393069">
      <w:pPr>
        <w:pBdr>
          <w:top w:val="nil"/>
          <w:left w:val="nil"/>
          <w:bottom w:val="nil"/>
          <w:right w:val="nil"/>
          <w:between w:val="nil"/>
        </w:pBdr>
        <w:spacing w:before="120"/>
        <w:rPr>
          <w:rFonts w:eastAsia="Arial Narrow" w:cs="Arial Narrow"/>
          <w:color w:val="000000"/>
          <w:szCs w:val="24"/>
          <w:lang w:val="fr-SN"/>
        </w:rPr>
      </w:pPr>
      <w:r w:rsidRPr="007767AC">
        <w:rPr>
          <w:rFonts w:eastAsia="Arial Narrow" w:cs="Arial Narrow"/>
          <w:color w:val="000000"/>
          <w:szCs w:val="24"/>
          <w:lang w:val="fr-SN"/>
        </w:rPr>
        <w:t>La protection sociale recouvre un ensemble d’actions pour faire face à la vulnérabilité socio-économique des populations. Il existe deux mécanismes constitutifs de la plupart des systèmes de protection sociale : l’assurance sociale contributive qui est financée par des cotisations</w:t>
      </w:r>
      <w:del w:id="49" w:author="MOR NGOM" w:date="2021-05-29T11:15:00Z">
        <w:r w:rsidRPr="007767AC" w:rsidDel="0043573C">
          <w:rPr>
            <w:rFonts w:eastAsia="Arial Narrow" w:cs="Arial Narrow"/>
            <w:color w:val="000000"/>
            <w:szCs w:val="24"/>
            <w:lang w:val="fr-SN"/>
          </w:rPr>
          <w:delText>,</w:delText>
        </w:r>
      </w:del>
      <w:r w:rsidRPr="007767AC">
        <w:rPr>
          <w:rFonts w:eastAsia="Arial Narrow" w:cs="Arial Narrow"/>
          <w:color w:val="000000"/>
          <w:szCs w:val="24"/>
          <w:lang w:val="fr-SN"/>
        </w:rPr>
        <w:t xml:space="preserve"> et l’assistance sociale non contributive pour soutenir les plus démunis. La protection intègre plusieurs instruments y compris les mécanismes de solidarité endogène et sert à prévenir, à gérer et à surmonter des situations difficiles pour les populations (Grain de sel, N°79, 2020). </w:t>
      </w:r>
    </w:p>
    <w:p w14:paraId="76AD16E6" w14:textId="5A2732C0" w:rsidR="00393069" w:rsidRPr="007767AC" w:rsidRDefault="00393069" w:rsidP="00393069">
      <w:p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lang w:val="fr-SN"/>
        </w:rPr>
        <w:t>En Afrique subsaharienne, les systèmes de protection sociale se construisent depuis la colonisation et se sont progressivement étendus à des rythmes très différents d’un État à un autre (Dupuis et Fagnani, 2018)</w:t>
      </w:r>
      <w:r>
        <w:rPr>
          <w:rFonts w:eastAsia="Arial Narrow" w:cs="Arial Narrow"/>
          <w:color w:val="000000"/>
          <w:szCs w:val="24"/>
          <w:vertAlign w:val="superscript"/>
        </w:rPr>
        <w:footnoteReference w:id="1"/>
      </w:r>
      <w:r w:rsidRPr="007767AC">
        <w:rPr>
          <w:rFonts w:eastAsia="Arial Narrow" w:cs="Arial Narrow"/>
          <w:color w:val="000000"/>
          <w:szCs w:val="24"/>
          <w:lang w:val="fr-SN"/>
        </w:rPr>
        <w:t xml:space="preserve">. Au Sénégal, la politique publique de protection sociale a connu un tournant à partir de 2012, à la suite de l’alternance politique. Ce nouveau tournant est marqué par la création d’une Délégation Générale de </w:t>
      </w:r>
      <w:ins w:id="50" w:author="Ndeye Fatou Faye" w:date="2021-05-29T16:01:00Z">
        <w:r w:rsidR="00A153B5">
          <w:rPr>
            <w:rFonts w:eastAsia="Arial Narrow" w:cs="Arial Narrow"/>
            <w:color w:val="000000"/>
            <w:szCs w:val="24"/>
            <w:lang w:val="fr-SN"/>
          </w:rPr>
          <w:t xml:space="preserve">la </w:t>
        </w:r>
      </w:ins>
      <w:r w:rsidRPr="007767AC">
        <w:rPr>
          <w:rFonts w:eastAsia="Arial Narrow" w:cs="Arial Narrow"/>
          <w:color w:val="000000"/>
          <w:szCs w:val="24"/>
          <w:lang w:val="fr-SN"/>
        </w:rPr>
        <w:t>Protection Sociale dont la mission est de prendre en compte les exigences des besoins de protection sociale de plus en plus diversifiés et complexes. Plusieurs programmes sont lancés, en particulier un mécanisme de couverture maladie universelle, un programme national de bourses de sécurité familiale en 2013. Cette dynamique ne peut être déconnectée de l’intérêt grandissant, ces deux dernières décennies, des bailleurs de fonds, d’Organisations internationales, d’ONG… pour la promotion de programmes de filets sociaux. Ainsi, les budgets alloués par les États augmentent, des programmes</w:t>
      </w:r>
      <w:ins w:id="51" w:author="MOR NGOM" w:date="2021-05-29T11:17:00Z">
        <w:r w:rsidR="0043573C">
          <w:rPr>
            <w:rFonts w:eastAsia="Arial Narrow" w:cs="Arial Narrow"/>
            <w:color w:val="000000"/>
            <w:szCs w:val="24"/>
            <w:lang w:val="fr-SN"/>
          </w:rPr>
          <w:t>,</w:t>
        </w:r>
      </w:ins>
      <w:r w:rsidRPr="007767AC">
        <w:rPr>
          <w:rFonts w:eastAsia="Arial Narrow" w:cs="Arial Narrow"/>
          <w:color w:val="000000"/>
          <w:szCs w:val="24"/>
          <w:lang w:val="fr-SN"/>
        </w:rPr>
        <w:t xml:space="preserve"> se voulant complémentaires des politiques nationales de protection sociale</w:t>
      </w:r>
      <w:ins w:id="52" w:author="MOR NGOM" w:date="2021-05-29T11:17:00Z">
        <w:r w:rsidR="0043573C">
          <w:rPr>
            <w:rFonts w:eastAsia="Arial Narrow" w:cs="Arial Narrow"/>
            <w:color w:val="000000"/>
            <w:szCs w:val="24"/>
            <w:lang w:val="fr-SN"/>
          </w:rPr>
          <w:t>,</w:t>
        </w:r>
      </w:ins>
      <w:r w:rsidRPr="007767AC">
        <w:rPr>
          <w:rFonts w:eastAsia="Arial Narrow" w:cs="Arial Narrow"/>
          <w:color w:val="000000"/>
          <w:szCs w:val="24"/>
          <w:lang w:val="fr-SN"/>
        </w:rPr>
        <w:t xml:space="preserve"> sont initiés. Ceci ne manque pas de susciter des interrogations sur les articulations entre les systèmes de protection sociale et ces initiatives de types de filets sociaux diverses et déconnectées entre elles et l’éventuelle généralisation de registres de ciblage ; mais ces questions ne sont pas le propos de la présente étude. Toujours est-il, tous les promoteurs se basent sur la nécessité d’une protection sociale comme un droit citoyen et qui doit être inclusif.</w:t>
      </w:r>
    </w:p>
    <w:p w14:paraId="69547A66" w14:textId="77777777" w:rsidR="00393069" w:rsidRPr="007767AC" w:rsidRDefault="00393069" w:rsidP="00393069">
      <w:p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lang w:val="fr-SN"/>
        </w:rPr>
        <w:t>La Délégation Générale à la Protection sociale et à la Solidarité Nationale (DGPSN), structure dédiée, a pour mission centrale de corriger les clivages et disparités en combinant « le contributif » et le « non contributif », « le formel » et « le non formel », le niveau central et le niveau local du système de protection sociale (document de la stratégie nationale de protection sociale, 2016). Le Registre National Unique (RNU) est un outil central de cette institution et, la Banque Mondiale est le principal soutien de l’État dans la mise en place de cet instrument de ciblage. Le RNU est une base de données dynamique obtenue suivant un processus d’identification et de sélection de ménages en situation de pauvreté. Son objectif principal est de favoriser l’efficacité et la coordination de prestations sociales via un mécanisme unique permettant l’identification et le ciblage des différentes populations éligibles à ces services (Ndiaye, Diop et Sarr, 2019). Les méthodes de ciblage sont nombreuses et ont, toutes, dans le cadre des filets sociaux, un objectif d’identifier les profils de bénéficiaires pertinents pour recevoir l’assistance sociale. Le ciblage reste un enjeu dans le contexte des programmes de développement. Les méthodes et les doctrines sont analysées par de nombreux spécialistes (Escot, 2018, De Sardan, 2019)</w:t>
      </w:r>
      <w:r>
        <w:rPr>
          <w:rFonts w:eastAsia="Arial Narrow" w:cs="Arial Narrow"/>
          <w:color w:val="000000"/>
          <w:szCs w:val="24"/>
          <w:vertAlign w:val="superscript"/>
        </w:rPr>
        <w:footnoteReference w:id="2"/>
      </w:r>
      <w:r w:rsidRPr="007767AC">
        <w:rPr>
          <w:rFonts w:eastAsia="Arial Narrow" w:cs="Arial Narrow"/>
          <w:color w:val="000000"/>
          <w:szCs w:val="24"/>
          <w:lang w:val="fr-SN"/>
        </w:rPr>
        <w:t xml:space="preserve"> qui attirent l’attention sur les prudences à considérer sur les catégories constituées.</w:t>
      </w:r>
    </w:p>
    <w:p w14:paraId="68E89D34" w14:textId="77777777" w:rsidR="00393069" w:rsidRPr="007767AC" w:rsidRDefault="00393069" w:rsidP="00393069">
      <w:p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lang w:val="fr-SN"/>
        </w:rPr>
        <w:t xml:space="preserve">Le Registre National Unique du Sénégal adopte une approche basée sur la pauvreté et vise à intégrer tous les ménages pauvres quel que soit leur groupe d’appartenance sociale, leur source de revenu, leur </w:t>
      </w:r>
      <w:r w:rsidRPr="007767AC">
        <w:rPr>
          <w:rFonts w:eastAsia="Arial Narrow" w:cs="Arial Narrow"/>
          <w:color w:val="000000"/>
          <w:szCs w:val="24"/>
          <w:lang w:val="fr-SN"/>
        </w:rPr>
        <w:lastRenderedPageBreak/>
        <w:t xml:space="preserve">zone géographique. Cette démarche a, en théorie, le mérite de ne pas être discriminatoire. Cependant, il subsiste une complexité à intégrer des communautés mobiles comme celles pastorales du fait de la spécificité de leur économie et de leur mode d’exploitation des ressources. Plusieurs études sur les sociétés pastorales soulignent leur invisibilité par rapport aux politiques publiques en général. Dans le domaine de la protection sociale et du déploiement fulgurant des programmes de filets sociaux, la difficulté de leur inclusion fait de plus en plus surface. </w:t>
      </w:r>
      <w:r w:rsidRPr="007767AC">
        <w:rPr>
          <w:lang w:val="fr-SN"/>
        </w:rPr>
        <w:t>De plus, rares</w:t>
      </w:r>
      <w:r w:rsidRPr="007767AC">
        <w:rPr>
          <w:rFonts w:eastAsia="Arial Narrow" w:cs="Arial Narrow"/>
          <w:color w:val="000000"/>
          <w:szCs w:val="24"/>
          <w:lang w:val="fr-SN"/>
        </w:rPr>
        <w:t xml:space="preserve"> sont les études qui analysent les conditions d’inclusion de ces éleveurs mobiles dans les systèmes de protection sociale. Cette présente étude entend y répondre dans le contexte circonscrit du Sénégal et concernant le RNU.</w:t>
      </w:r>
    </w:p>
    <w:p w14:paraId="3EE3C149" w14:textId="77777777" w:rsidR="00393069" w:rsidRPr="007767AC" w:rsidRDefault="00393069" w:rsidP="00393069">
      <w:pPr>
        <w:pBdr>
          <w:top w:val="nil"/>
          <w:left w:val="nil"/>
          <w:bottom w:val="nil"/>
          <w:right w:val="nil"/>
          <w:between w:val="nil"/>
        </w:pBdr>
        <w:rPr>
          <w:lang w:val="fr-SN"/>
        </w:rPr>
      </w:pPr>
    </w:p>
    <w:p w14:paraId="427AEEDA" w14:textId="2D426C4C" w:rsidR="00393069" w:rsidRDefault="003F20D2">
      <w:pPr>
        <w:pStyle w:val="Titre2"/>
        <w:tabs>
          <w:tab w:val="clear" w:pos="720"/>
        </w:tabs>
        <w:ind w:left="360" w:firstLine="0"/>
        <w:pPrChange w:id="53" w:author="Mamadou Bobo Barry" w:date="2021-05-29T20:07:00Z">
          <w:pPr>
            <w:pStyle w:val="Titre2"/>
            <w:numPr>
              <w:numId w:val="8"/>
            </w:numPr>
            <w:tabs>
              <w:tab w:val="clear" w:pos="720"/>
            </w:tabs>
            <w:ind w:hanging="360"/>
          </w:pPr>
        </w:pPrChange>
      </w:pPr>
      <w:bookmarkStart w:id="54" w:name="_Toc73163984"/>
      <w:ins w:id="55" w:author="Mamadou Bobo Barry" w:date="2021-05-29T20:07:00Z">
        <w:r>
          <w:t xml:space="preserve">1.2 </w:t>
        </w:r>
      </w:ins>
      <w:r w:rsidR="00393069">
        <w:t>Objectif de l’étude</w:t>
      </w:r>
      <w:bookmarkEnd w:id="54"/>
    </w:p>
    <w:p w14:paraId="0129F92A" w14:textId="77777777" w:rsidR="00393069" w:rsidRPr="007767AC" w:rsidRDefault="00393069" w:rsidP="00393069">
      <w:pPr>
        <w:pBdr>
          <w:top w:val="nil"/>
          <w:left w:val="nil"/>
          <w:bottom w:val="nil"/>
          <w:right w:val="nil"/>
          <w:between w:val="nil"/>
        </w:pBdr>
        <w:rPr>
          <w:rFonts w:eastAsia="Arial Narrow" w:cs="Arial Narrow"/>
          <w:color w:val="000000"/>
          <w:szCs w:val="24"/>
          <w:lang w:val="fr-SN"/>
        </w:rPr>
      </w:pPr>
      <w:r w:rsidRPr="007767AC">
        <w:rPr>
          <w:rFonts w:eastAsia="Arial Narrow" w:cs="Arial Narrow"/>
          <w:b/>
          <w:i/>
          <w:color w:val="000000"/>
          <w:szCs w:val="24"/>
          <w:lang w:val="fr-SN"/>
        </w:rPr>
        <w:t>L’objectif de l’étude est d’analyser le processus actuel de construction du Registre National Unique au Sénégal et de mesurer son degré effectif d’inclusivité</w:t>
      </w:r>
      <w:r w:rsidRPr="007767AC">
        <w:rPr>
          <w:rFonts w:eastAsia="Arial Narrow" w:cs="Arial Narrow"/>
          <w:color w:val="000000"/>
          <w:szCs w:val="24"/>
          <w:lang w:val="fr-SN"/>
        </w:rPr>
        <w:t xml:space="preserve"> par rapport aux populations pastorales vulnérables.</w:t>
      </w:r>
    </w:p>
    <w:p w14:paraId="42487D2D" w14:textId="77777777" w:rsidR="00393069" w:rsidRPr="007767AC" w:rsidRDefault="00393069" w:rsidP="00393069">
      <w:pPr>
        <w:pBdr>
          <w:top w:val="nil"/>
          <w:left w:val="nil"/>
          <w:bottom w:val="nil"/>
          <w:right w:val="nil"/>
          <w:between w:val="nil"/>
        </w:pBdr>
        <w:rPr>
          <w:lang w:val="fr-SN"/>
        </w:rPr>
      </w:pPr>
      <w:r w:rsidRPr="007767AC">
        <w:rPr>
          <w:rFonts w:eastAsia="Arial Narrow" w:cs="Arial Narrow"/>
          <w:color w:val="000000"/>
          <w:szCs w:val="24"/>
          <w:lang w:val="fr-SN"/>
        </w:rPr>
        <w:t xml:space="preserve">Plus spécifiquement, cette expertise vise à </w:t>
      </w:r>
      <w:r w:rsidRPr="007767AC">
        <w:rPr>
          <w:lang w:val="fr-SN"/>
        </w:rPr>
        <w:t xml:space="preserve">: </w:t>
      </w:r>
    </w:p>
    <w:p w14:paraId="71F6F4AC" w14:textId="77777777" w:rsidR="00393069" w:rsidRPr="007767AC" w:rsidRDefault="00393069" w:rsidP="00393069">
      <w:pPr>
        <w:numPr>
          <w:ilvl w:val="0"/>
          <w:numId w:val="9"/>
        </w:numPr>
        <w:pBdr>
          <w:top w:val="nil"/>
          <w:left w:val="nil"/>
          <w:bottom w:val="nil"/>
          <w:right w:val="nil"/>
          <w:between w:val="nil"/>
        </w:pBdr>
        <w:rPr>
          <w:rFonts w:eastAsia="Arial Narrow" w:cs="Arial Narrow"/>
          <w:b/>
          <w:i/>
          <w:color w:val="000000"/>
          <w:szCs w:val="24"/>
          <w:lang w:val="fr-SN"/>
        </w:rPr>
      </w:pPr>
      <w:r w:rsidRPr="007767AC">
        <w:rPr>
          <w:rFonts w:eastAsia="Arial Narrow" w:cs="Arial Narrow"/>
          <w:b/>
          <w:i/>
          <w:color w:val="000000"/>
          <w:szCs w:val="24"/>
          <w:lang w:val="fr-SN"/>
        </w:rPr>
        <w:t>évaluer le processus du RNU et de l’inclusion des populations pastorales</w:t>
      </w:r>
      <w:r w:rsidRPr="007767AC">
        <w:rPr>
          <w:b/>
          <w:i/>
          <w:lang w:val="fr-SN"/>
        </w:rPr>
        <w:t>;</w:t>
      </w:r>
    </w:p>
    <w:p w14:paraId="2A15612C" w14:textId="77777777" w:rsidR="00393069" w:rsidRPr="007767AC" w:rsidRDefault="00393069" w:rsidP="00393069">
      <w:pPr>
        <w:numPr>
          <w:ilvl w:val="0"/>
          <w:numId w:val="9"/>
        </w:numPr>
        <w:pBdr>
          <w:top w:val="nil"/>
          <w:left w:val="nil"/>
          <w:bottom w:val="nil"/>
          <w:right w:val="nil"/>
          <w:between w:val="nil"/>
        </w:pBdr>
        <w:rPr>
          <w:rFonts w:eastAsia="Arial Narrow" w:cs="Arial Narrow"/>
          <w:b/>
          <w:i/>
          <w:color w:val="000000"/>
          <w:szCs w:val="24"/>
          <w:lang w:val="fr-SN"/>
        </w:rPr>
      </w:pPr>
      <w:r w:rsidRPr="007767AC">
        <w:rPr>
          <w:rFonts w:eastAsia="Arial Narrow" w:cs="Arial Narrow"/>
          <w:b/>
          <w:i/>
          <w:color w:val="000000"/>
          <w:szCs w:val="24"/>
          <w:lang w:val="fr-SN"/>
        </w:rPr>
        <w:t xml:space="preserve">analyser et comparer par échantillonnage la couverture actuelle du registre social au regard de la situation des populations pastorales dans des </w:t>
      </w:r>
      <w:commentRangeStart w:id="56"/>
      <w:r w:rsidRPr="007767AC">
        <w:rPr>
          <w:rFonts w:eastAsia="Arial Narrow" w:cs="Arial Narrow"/>
          <w:b/>
          <w:i/>
          <w:color w:val="000000"/>
          <w:szCs w:val="24"/>
          <w:lang w:val="fr-SN"/>
        </w:rPr>
        <w:t>lieux définis </w:t>
      </w:r>
      <w:commentRangeEnd w:id="56"/>
      <w:r w:rsidR="0043573C">
        <w:rPr>
          <w:rStyle w:val="Marquedecommentaire"/>
        </w:rPr>
        <w:commentReference w:id="56"/>
      </w:r>
      <w:r w:rsidRPr="007767AC">
        <w:rPr>
          <w:rFonts w:eastAsia="Arial Narrow" w:cs="Arial Narrow"/>
          <w:b/>
          <w:i/>
          <w:color w:val="000000"/>
          <w:szCs w:val="24"/>
          <w:lang w:val="fr-SN"/>
        </w:rPr>
        <w:t xml:space="preserve">; </w:t>
      </w:r>
    </w:p>
    <w:p w14:paraId="113DA409" w14:textId="77777777" w:rsidR="00393069" w:rsidRPr="007767AC" w:rsidRDefault="00393069" w:rsidP="00393069">
      <w:pPr>
        <w:numPr>
          <w:ilvl w:val="0"/>
          <w:numId w:val="9"/>
        </w:numPr>
        <w:pBdr>
          <w:top w:val="nil"/>
          <w:left w:val="nil"/>
          <w:bottom w:val="nil"/>
          <w:right w:val="nil"/>
          <w:between w:val="nil"/>
        </w:pBdr>
        <w:rPr>
          <w:rFonts w:eastAsia="Arial Narrow" w:cs="Arial Narrow"/>
          <w:b/>
          <w:i/>
          <w:color w:val="000000"/>
          <w:szCs w:val="24"/>
          <w:lang w:val="fr-SN"/>
        </w:rPr>
      </w:pPr>
      <w:r w:rsidRPr="007767AC">
        <w:rPr>
          <w:rFonts w:eastAsia="Arial Narrow" w:cs="Arial Narrow"/>
          <w:b/>
          <w:i/>
          <w:color w:val="000000"/>
          <w:szCs w:val="24"/>
          <w:lang w:val="fr-SN"/>
        </w:rPr>
        <w:t>formuler des recommandations aux décideurs et partenaires du processus engagé par le gouvernement du Sénégal d’extension du RNU des populations pastorales les plus pauvres et vulnérables.</w:t>
      </w:r>
    </w:p>
    <w:p w14:paraId="04CAB8F3" w14:textId="77777777" w:rsidR="00393069" w:rsidRPr="007767AC" w:rsidRDefault="00393069" w:rsidP="00393069">
      <w:pPr>
        <w:pBdr>
          <w:top w:val="nil"/>
          <w:left w:val="nil"/>
          <w:bottom w:val="nil"/>
          <w:right w:val="nil"/>
          <w:between w:val="nil"/>
        </w:pBdr>
        <w:rPr>
          <w:rFonts w:eastAsia="Arial Narrow" w:cs="Arial Narrow"/>
          <w:color w:val="000000"/>
          <w:szCs w:val="24"/>
          <w:lang w:val="fr-SN"/>
        </w:rPr>
      </w:pPr>
    </w:p>
    <w:p w14:paraId="70260749" w14:textId="77777777" w:rsidR="00393069" w:rsidRPr="007767AC" w:rsidRDefault="00393069" w:rsidP="00393069">
      <w:pPr>
        <w:pBdr>
          <w:top w:val="nil"/>
          <w:left w:val="nil"/>
          <w:bottom w:val="nil"/>
          <w:right w:val="nil"/>
          <w:between w:val="nil"/>
        </w:pBdr>
        <w:rPr>
          <w:rFonts w:eastAsia="Arial Narrow" w:cs="Arial Narrow"/>
          <w:b/>
          <w:i/>
          <w:color w:val="000000"/>
          <w:szCs w:val="24"/>
          <w:lang w:val="fr-SN"/>
        </w:rPr>
      </w:pPr>
      <w:r w:rsidRPr="007767AC">
        <w:rPr>
          <w:rFonts w:eastAsia="Arial Narrow" w:cs="Arial Narrow"/>
          <w:color w:val="000000"/>
          <w:szCs w:val="24"/>
          <w:lang w:val="fr-SN"/>
        </w:rPr>
        <w:t xml:space="preserve">Cette compréhension de </w:t>
      </w:r>
      <w:sdt>
        <w:sdtPr>
          <w:tag w:val="goog_rdk_1"/>
          <w:id w:val="-2089067010"/>
        </w:sdtPr>
        <w:sdtContent>
          <w:r w:rsidRPr="007767AC">
            <w:rPr>
              <w:rFonts w:eastAsia="Arial Narrow" w:cs="Arial Narrow"/>
              <w:color w:val="000000"/>
              <w:szCs w:val="24"/>
              <w:lang w:val="fr-SN"/>
            </w:rPr>
            <w:t xml:space="preserve">la </w:t>
          </w:r>
        </w:sdtContent>
      </w:sdt>
      <w:commentRangeStart w:id="57"/>
      <w:r w:rsidRPr="007767AC">
        <w:rPr>
          <w:rFonts w:eastAsia="Arial Narrow" w:cs="Arial Narrow"/>
          <w:color w:val="000000"/>
          <w:szCs w:val="24"/>
          <w:lang w:val="fr-SN"/>
        </w:rPr>
        <w:t xml:space="preserve">mission permettra </w:t>
      </w:r>
      <w:commentRangeEnd w:id="57"/>
      <w:r w:rsidR="00F0374E">
        <w:rPr>
          <w:rStyle w:val="Marquedecommentaire"/>
        </w:rPr>
        <w:commentReference w:id="57"/>
      </w:r>
      <w:r w:rsidRPr="007767AC">
        <w:rPr>
          <w:rFonts w:eastAsia="Arial Narrow" w:cs="Arial Narrow"/>
          <w:color w:val="000000"/>
          <w:szCs w:val="24"/>
          <w:lang w:val="fr-SN"/>
        </w:rPr>
        <w:t>de répondre à ces questions clés au final :</w:t>
      </w:r>
    </w:p>
    <w:p w14:paraId="7DF26085" w14:textId="77777777" w:rsidR="00393069" w:rsidRPr="007767AC" w:rsidRDefault="00393069" w:rsidP="00393069">
      <w:pPr>
        <w:keepLines/>
        <w:pBdr>
          <w:top w:val="single" w:sz="4" w:space="1" w:color="000000"/>
          <w:left w:val="single" w:sz="4" w:space="4" w:color="000000"/>
          <w:bottom w:val="single" w:sz="4" w:space="1" w:color="000000"/>
          <w:right w:val="single" w:sz="4" w:space="4" w:color="000000"/>
        </w:pBdr>
        <w:rPr>
          <w:color w:val="2F5496"/>
          <w:sz w:val="22"/>
          <w:szCs w:val="22"/>
          <w:lang w:val="fr-SN"/>
        </w:rPr>
      </w:pPr>
      <w:r w:rsidRPr="007767AC">
        <w:rPr>
          <w:color w:val="2F5496"/>
          <w:sz w:val="22"/>
          <w:szCs w:val="22"/>
          <w:lang w:val="fr-SN"/>
        </w:rPr>
        <w:t>Q1. Le processus de ciblage (identification communautaire, enquête socio-économique) permet-il d’identifier les ménages pastoraux pauvres au même titre que les autres ménages pauvres ? Pour une zone donnée, le RNU reflète-t-il correctement la proportion de ménages pastoraux pauvres ?</w:t>
      </w:r>
    </w:p>
    <w:p w14:paraId="566DC8D3" w14:textId="4EC48DBD" w:rsidR="00393069" w:rsidRPr="003F20D2" w:rsidRDefault="00393069">
      <w:pPr>
        <w:pStyle w:val="Paragraphedeliste"/>
        <w:keepLines/>
        <w:numPr>
          <w:ilvl w:val="0"/>
          <w:numId w:val="19"/>
        </w:numPr>
        <w:pBdr>
          <w:top w:val="single" w:sz="4" w:space="1" w:color="000000"/>
          <w:left w:val="single" w:sz="4" w:space="4" w:color="000000"/>
          <w:bottom w:val="single" w:sz="4" w:space="1" w:color="000000"/>
          <w:right w:val="single" w:sz="4" w:space="4" w:color="000000"/>
        </w:pBdr>
        <w:rPr>
          <w:sz w:val="22"/>
          <w:szCs w:val="22"/>
          <w:lang w:val="fr-SN"/>
          <w:rPrChange w:id="58" w:author="Mamadou Bobo Barry" w:date="2021-05-29T20:08:00Z">
            <w:rPr>
              <w:lang w:val="fr-SN"/>
            </w:rPr>
          </w:rPrChange>
        </w:rPr>
        <w:pPrChange w:id="59" w:author="Mamadou Bobo Barry" w:date="2021-05-29T20:08:00Z">
          <w:pPr>
            <w:keepLines/>
            <w:pBdr>
              <w:top w:val="single" w:sz="4" w:space="1" w:color="000000"/>
              <w:left w:val="single" w:sz="4" w:space="4" w:color="000000"/>
              <w:bottom w:val="single" w:sz="4" w:space="1" w:color="000000"/>
              <w:right w:val="single" w:sz="4" w:space="4" w:color="000000"/>
            </w:pBdr>
          </w:pPr>
        </w:pPrChange>
      </w:pPr>
      <w:del w:id="60" w:author="Mamadou Bobo Barry" w:date="2021-05-29T20:08:00Z">
        <w:r w:rsidRPr="003F20D2" w:rsidDel="003F20D2">
          <w:rPr>
            <w:sz w:val="22"/>
            <w:szCs w:val="22"/>
            <w:lang w:val="fr-SN"/>
            <w:rPrChange w:id="61" w:author="Mamadou Bobo Barry" w:date="2021-05-29T20:08:00Z">
              <w:rPr>
                <w:lang w:val="fr-SN"/>
              </w:rPr>
            </w:rPrChange>
          </w:rPr>
          <w:delText xml:space="preserve">- </w:delText>
        </w:r>
      </w:del>
      <w:r w:rsidRPr="003F20D2">
        <w:rPr>
          <w:sz w:val="22"/>
          <w:szCs w:val="22"/>
          <w:lang w:val="fr-SN"/>
          <w:rPrChange w:id="62" w:author="Mamadou Bobo Barry" w:date="2021-05-29T20:08:00Z">
            <w:rPr>
              <w:lang w:val="fr-SN"/>
            </w:rPr>
          </w:rPrChange>
        </w:rPr>
        <w:t>Comparaison du % d’erreurs d’exclusion dans la population pastorale avec le % d’erreurs d’exclusion (sur la base du PMT) dans la population non pastorale.</w:t>
      </w:r>
    </w:p>
    <w:p w14:paraId="4CBE1FE4" w14:textId="46A8CE50" w:rsidR="00393069" w:rsidRPr="003F20D2" w:rsidRDefault="00393069">
      <w:pPr>
        <w:pStyle w:val="Paragraphedeliste"/>
        <w:keepLines/>
        <w:numPr>
          <w:ilvl w:val="0"/>
          <w:numId w:val="19"/>
        </w:numPr>
        <w:pBdr>
          <w:top w:val="single" w:sz="4" w:space="1" w:color="000000"/>
          <w:left w:val="single" w:sz="4" w:space="4" w:color="000000"/>
          <w:bottom w:val="single" w:sz="4" w:space="1" w:color="000000"/>
          <w:right w:val="single" w:sz="4" w:space="4" w:color="000000"/>
        </w:pBdr>
        <w:rPr>
          <w:sz w:val="22"/>
          <w:szCs w:val="22"/>
          <w:lang w:val="fr-SN"/>
          <w:rPrChange w:id="63" w:author="Mamadou Bobo Barry" w:date="2021-05-29T20:08:00Z">
            <w:rPr>
              <w:lang w:val="fr-SN"/>
            </w:rPr>
          </w:rPrChange>
        </w:rPr>
        <w:pPrChange w:id="64" w:author="Mamadou Bobo Barry" w:date="2021-05-29T20:08:00Z">
          <w:pPr>
            <w:keepLines/>
            <w:pBdr>
              <w:top w:val="single" w:sz="4" w:space="1" w:color="000000"/>
              <w:left w:val="single" w:sz="4" w:space="4" w:color="000000"/>
              <w:bottom w:val="single" w:sz="4" w:space="1" w:color="000000"/>
              <w:right w:val="single" w:sz="4" w:space="4" w:color="000000"/>
            </w:pBdr>
          </w:pPr>
        </w:pPrChange>
      </w:pPr>
      <w:del w:id="65" w:author="Mamadou Bobo Barry" w:date="2021-05-29T20:08:00Z">
        <w:r w:rsidRPr="003F20D2" w:rsidDel="003F20D2">
          <w:rPr>
            <w:sz w:val="22"/>
            <w:szCs w:val="22"/>
            <w:lang w:val="fr-SN"/>
            <w:rPrChange w:id="66" w:author="Mamadou Bobo Barry" w:date="2021-05-29T20:08:00Z">
              <w:rPr>
                <w:lang w:val="fr-SN"/>
              </w:rPr>
            </w:rPrChange>
          </w:rPr>
          <w:delText xml:space="preserve">- </w:delText>
        </w:r>
      </w:del>
      <w:r w:rsidRPr="003F20D2">
        <w:rPr>
          <w:sz w:val="22"/>
          <w:szCs w:val="22"/>
          <w:lang w:val="fr-SN"/>
          <w:rPrChange w:id="67" w:author="Mamadou Bobo Barry" w:date="2021-05-29T20:08:00Z">
            <w:rPr>
              <w:lang w:val="fr-SN"/>
            </w:rPr>
          </w:rPrChange>
        </w:rPr>
        <w:t>Comparaison du score PMT entre pastoraux RNU et pastoraux non-RNU.</w:t>
      </w:r>
    </w:p>
    <w:p w14:paraId="34DA547B" w14:textId="77777777" w:rsidR="00393069" w:rsidRPr="007767AC" w:rsidRDefault="00393069" w:rsidP="00393069">
      <w:pPr>
        <w:keepLines/>
        <w:pBdr>
          <w:top w:val="single" w:sz="4" w:space="1" w:color="000000"/>
          <w:left w:val="single" w:sz="4" w:space="4" w:color="000000"/>
          <w:bottom w:val="single" w:sz="4" w:space="1" w:color="000000"/>
          <w:right w:val="single" w:sz="4" w:space="4" w:color="000000"/>
        </w:pBdr>
        <w:rPr>
          <w:color w:val="2F5496"/>
          <w:sz w:val="22"/>
          <w:szCs w:val="22"/>
          <w:lang w:val="fr-SN"/>
        </w:rPr>
      </w:pPr>
      <w:r w:rsidRPr="007767AC">
        <w:rPr>
          <w:color w:val="2F5496"/>
          <w:sz w:val="22"/>
          <w:szCs w:val="22"/>
          <w:lang w:val="fr-SN"/>
        </w:rPr>
        <w:t xml:space="preserve">Q2. Quelles sont les caractéristiques des ménages pastoraux du RNU ? Ces caractéristiques répondent-elles aux indicateurs de vulnérabilité pastorale ? </w:t>
      </w:r>
    </w:p>
    <w:p w14:paraId="36E7C6AE" w14:textId="485815D3" w:rsidR="00393069" w:rsidRPr="003F20D2" w:rsidRDefault="00393069">
      <w:pPr>
        <w:pStyle w:val="Paragraphedeliste"/>
        <w:keepLines/>
        <w:numPr>
          <w:ilvl w:val="0"/>
          <w:numId w:val="21"/>
        </w:numPr>
        <w:pBdr>
          <w:top w:val="single" w:sz="4" w:space="1" w:color="000000"/>
          <w:left w:val="single" w:sz="4" w:space="4" w:color="000000"/>
          <w:bottom w:val="single" w:sz="4" w:space="1" w:color="000000"/>
          <w:right w:val="single" w:sz="4" w:space="4" w:color="000000"/>
        </w:pBdr>
        <w:rPr>
          <w:sz w:val="22"/>
          <w:szCs w:val="22"/>
          <w:lang w:val="fr-SN"/>
          <w:rPrChange w:id="68" w:author="Mamadou Bobo Barry" w:date="2021-05-29T20:08:00Z">
            <w:rPr>
              <w:lang w:val="fr-SN"/>
            </w:rPr>
          </w:rPrChange>
        </w:rPr>
        <w:pPrChange w:id="69" w:author="Mamadou Bobo Barry" w:date="2021-05-29T20:08:00Z">
          <w:pPr>
            <w:keepLines/>
            <w:pBdr>
              <w:top w:val="single" w:sz="4" w:space="1" w:color="000000"/>
              <w:left w:val="single" w:sz="4" w:space="4" w:color="000000"/>
              <w:bottom w:val="single" w:sz="4" w:space="1" w:color="000000"/>
              <w:right w:val="single" w:sz="4" w:space="4" w:color="000000"/>
            </w:pBdr>
          </w:pPr>
        </w:pPrChange>
      </w:pPr>
      <w:del w:id="70" w:author="Mamadou Bobo Barry" w:date="2021-05-29T20:08:00Z">
        <w:r w:rsidRPr="003F20D2" w:rsidDel="003F20D2">
          <w:rPr>
            <w:sz w:val="22"/>
            <w:szCs w:val="22"/>
            <w:lang w:val="fr-SN"/>
            <w:rPrChange w:id="71" w:author="Mamadou Bobo Barry" w:date="2021-05-29T20:08:00Z">
              <w:rPr>
                <w:lang w:val="fr-SN"/>
              </w:rPr>
            </w:rPrChange>
          </w:rPr>
          <w:delText xml:space="preserve">- </w:delText>
        </w:r>
      </w:del>
      <w:r w:rsidRPr="003F20D2">
        <w:rPr>
          <w:sz w:val="22"/>
          <w:szCs w:val="22"/>
          <w:lang w:val="fr-SN"/>
          <w:rPrChange w:id="72" w:author="Mamadou Bobo Barry" w:date="2021-05-29T20:08:00Z">
            <w:rPr>
              <w:lang w:val="fr-SN"/>
            </w:rPr>
          </w:rPrChange>
        </w:rPr>
        <w:t>Comparaison de variables socio-démo entre pastoraux RNU et pastoraux non-RNU.</w:t>
      </w:r>
    </w:p>
    <w:p w14:paraId="74BDCC70" w14:textId="0BFF0DC1" w:rsidR="00393069" w:rsidRPr="003F20D2" w:rsidRDefault="00393069">
      <w:pPr>
        <w:pStyle w:val="Paragraphedeliste"/>
        <w:keepLines/>
        <w:numPr>
          <w:ilvl w:val="0"/>
          <w:numId w:val="21"/>
        </w:numPr>
        <w:pBdr>
          <w:top w:val="single" w:sz="4" w:space="1" w:color="000000"/>
          <w:left w:val="single" w:sz="4" w:space="4" w:color="000000"/>
          <w:bottom w:val="single" w:sz="4" w:space="1" w:color="000000"/>
          <w:right w:val="single" w:sz="4" w:space="4" w:color="000000"/>
        </w:pBdr>
        <w:rPr>
          <w:sz w:val="22"/>
          <w:szCs w:val="22"/>
          <w:lang w:val="fr-SN"/>
          <w:rPrChange w:id="73" w:author="Mamadou Bobo Barry" w:date="2021-05-29T20:08:00Z">
            <w:rPr>
              <w:lang w:val="fr-SN"/>
            </w:rPr>
          </w:rPrChange>
        </w:rPr>
        <w:pPrChange w:id="74" w:author="Mamadou Bobo Barry" w:date="2021-05-29T20:08:00Z">
          <w:pPr>
            <w:keepLines/>
            <w:pBdr>
              <w:top w:val="single" w:sz="4" w:space="1" w:color="000000"/>
              <w:left w:val="single" w:sz="4" w:space="4" w:color="000000"/>
              <w:bottom w:val="single" w:sz="4" w:space="1" w:color="000000"/>
              <w:right w:val="single" w:sz="4" w:space="4" w:color="000000"/>
            </w:pBdr>
          </w:pPr>
        </w:pPrChange>
      </w:pPr>
      <w:del w:id="75" w:author="Mamadou Bobo Barry" w:date="2021-05-29T20:08:00Z">
        <w:r w:rsidRPr="003F20D2" w:rsidDel="003F20D2">
          <w:rPr>
            <w:sz w:val="22"/>
            <w:szCs w:val="22"/>
            <w:lang w:val="fr-SN"/>
            <w:rPrChange w:id="76" w:author="Mamadou Bobo Barry" w:date="2021-05-29T20:08:00Z">
              <w:rPr>
                <w:lang w:val="fr-SN"/>
              </w:rPr>
            </w:rPrChange>
          </w:rPr>
          <w:delText xml:space="preserve">- </w:delText>
        </w:r>
      </w:del>
      <w:r w:rsidRPr="003F20D2">
        <w:rPr>
          <w:sz w:val="22"/>
          <w:szCs w:val="22"/>
          <w:lang w:val="fr-SN"/>
          <w:rPrChange w:id="77" w:author="Mamadou Bobo Barry" w:date="2021-05-29T20:08:00Z">
            <w:rPr>
              <w:lang w:val="fr-SN"/>
            </w:rPr>
          </w:rPrChange>
        </w:rPr>
        <w:t>Comparaison du score de vulnérabilité entre pastoraux RNU et pastoraux non-RNU.</w:t>
      </w:r>
    </w:p>
    <w:p w14:paraId="3058CC9D" w14:textId="546AD610" w:rsidR="00393069" w:rsidRPr="003F20D2" w:rsidRDefault="00393069">
      <w:pPr>
        <w:pStyle w:val="Paragraphedeliste"/>
        <w:keepLines/>
        <w:numPr>
          <w:ilvl w:val="0"/>
          <w:numId w:val="21"/>
        </w:numPr>
        <w:pBdr>
          <w:top w:val="single" w:sz="4" w:space="1" w:color="000000"/>
          <w:left w:val="single" w:sz="4" w:space="4" w:color="000000"/>
          <w:bottom w:val="single" w:sz="4" w:space="1" w:color="000000"/>
          <w:right w:val="single" w:sz="4" w:space="4" w:color="000000"/>
        </w:pBdr>
        <w:rPr>
          <w:sz w:val="22"/>
          <w:szCs w:val="22"/>
          <w:lang w:val="fr-SN"/>
          <w:rPrChange w:id="78" w:author="Mamadou Bobo Barry" w:date="2021-05-29T20:08:00Z">
            <w:rPr>
              <w:lang w:val="fr-SN"/>
            </w:rPr>
          </w:rPrChange>
        </w:rPr>
        <w:pPrChange w:id="79" w:author="Mamadou Bobo Barry" w:date="2021-05-29T20:08:00Z">
          <w:pPr>
            <w:keepLines/>
            <w:pBdr>
              <w:top w:val="single" w:sz="4" w:space="1" w:color="000000"/>
              <w:left w:val="single" w:sz="4" w:space="4" w:color="000000"/>
              <w:bottom w:val="single" w:sz="4" w:space="1" w:color="000000"/>
              <w:right w:val="single" w:sz="4" w:space="4" w:color="000000"/>
            </w:pBdr>
          </w:pPr>
        </w:pPrChange>
      </w:pPr>
      <w:del w:id="80" w:author="Mamadou Bobo Barry" w:date="2021-05-29T20:08:00Z">
        <w:r w:rsidRPr="003F20D2" w:rsidDel="003F20D2">
          <w:rPr>
            <w:sz w:val="22"/>
            <w:szCs w:val="22"/>
            <w:lang w:val="fr-SN"/>
            <w:rPrChange w:id="81" w:author="Mamadou Bobo Barry" w:date="2021-05-29T20:08:00Z">
              <w:rPr>
                <w:lang w:val="fr-SN"/>
              </w:rPr>
            </w:rPrChange>
          </w:rPr>
          <w:delText xml:space="preserve">- </w:delText>
        </w:r>
      </w:del>
      <w:r w:rsidRPr="003F20D2">
        <w:rPr>
          <w:sz w:val="22"/>
          <w:szCs w:val="22"/>
          <w:lang w:val="fr-SN"/>
          <w:rPrChange w:id="82" w:author="Mamadou Bobo Barry" w:date="2021-05-29T20:08:00Z">
            <w:rPr>
              <w:lang w:val="fr-SN"/>
            </w:rPr>
          </w:rPrChange>
        </w:rPr>
        <w:t>Analyse critique des variables de la fiche unique et proposition raisonnable d’adaptation pour une future itération du RNU.</w:t>
      </w:r>
    </w:p>
    <w:p w14:paraId="59AE7A7A" w14:textId="77777777" w:rsidR="00393069" w:rsidRPr="007767AC" w:rsidRDefault="00393069" w:rsidP="00393069">
      <w:pPr>
        <w:keepLines/>
        <w:pBdr>
          <w:top w:val="single" w:sz="4" w:space="1" w:color="000000"/>
          <w:left w:val="single" w:sz="4" w:space="4" w:color="000000"/>
          <w:bottom w:val="single" w:sz="4" w:space="1" w:color="000000"/>
          <w:right w:val="single" w:sz="4" w:space="4" w:color="000000"/>
        </w:pBdr>
        <w:rPr>
          <w:color w:val="2F5496"/>
          <w:sz w:val="22"/>
          <w:szCs w:val="22"/>
          <w:lang w:val="fr-SN"/>
        </w:rPr>
      </w:pPr>
      <w:r w:rsidRPr="007767AC">
        <w:rPr>
          <w:color w:val="2F5496"/>
          <w:sz w:val="22"/>
          <w:szCs w:val="22"/>
          <w:lang w:val="fr-SN"/>
        </w:rPr>
        <w:t>Q3. Quels sont les potentiels biais pouvant engendrer un manque de considération des ménages pastoraux dans le processus ?</w:t>
      </w:r>
    </w:p>
    <w:p w14:paraId="159D7330" w14:textId="128EF5D2" w:rsidR="00393069" w:rsidRPr="003F20D2" w:rsidRDefault="00393069">
      <w:pPr>
        <w:pStyle w:val="Paragraphedeliste"/>
        <w:keepLines/>
        <w:numPr>
          <w:ilvl w:val="0"/>
          <w:numId w:val="23"/>
        </w:numPr>
        <w:pBdr>
          <w:top w:val="single" w:sz="4" w:space="1" w:color="000000"/>
          <w:left w:val="single" w:sz="4" w:space="4" w:color="000000"/>
          <w:bottom w:val="single" w:sz="4" w:space="1" w:color="000000"/>
          <w:right w:val="single" w:sz="4" w:space="4" w:color="000000"/>
        </w:pBdr>
        <w:spacing w:after="120"/>
        <w:rPr>
          <w:lang w:val="fr-SN"/>
        </w:rPr>
        <w:pPrChange w:id="83" w:author="Mamadou Bobo Barry" w:date="2021-05-29T20:09:00Z">
          <w:pPr>
            <w:keepLines/>
            <w:pBdr>
              <w:top w:val="single" w:sz="4" w:space="1" w:color="000000"/>
              <w:left w:val="single" w:sz="4" w:space="4" w:color="000000"/>
              <w:bottom w:val="single" w:sz="4" w:space="1" w:color="000000"/>
              <w:right w:val="single" w:sz="4" w:space="4" w:color="000000"/>
            </w:pBdr>
            <w:spacing w:after="120"/>
          </w:pPr>
        </w:pPrChange>
      </w:pPr>
      <w:del w:id="84" w:author="Mamadou Bobo Barry" w:date="2021-05-29T20:09:00Z">
        <w:r w:rsidRPr="003F20D2" w:rsidDel="003F20D2">
          <w:rPr>
            <w:sz w:val="22"/>
            <w:szCs w:val="22"/>
            <w:lang w:val="fr-SN"/>
            <w:rPrChange w:id="85" w:author="Mamadou Bobo Barry" w:date="2021-05-29T20:09:00Z">
              <w:rPr>
                <w:lang w:val="fr-SN"/>
              </w:rPr>
            </w:rPrChange>
          </w:rPr>
          <w:delText xml:space="preserve">- </w:delText>
        </w:r>
      </w:del>
      <w:r w:rsidRPr="003F20D2">
        <w:rPr>
          <w:sz w:val="22"/>
          <w:szCs w:val="22"/>
          <w:lang w:val="fr-SN"/>
          <w:rPrChange w:id="86" w:author="Mamadou Bobo Barry" w:date="2021-05-29T20:09:00Z">
            <w:rPr>
              <w:lang w:val="fr-SN"/>
            </w:rPr>
          </w:rPrChange>
        </w:rPr>
        <w:t>Évaluation d</w:t>
      </w:r>
      <w:ins w:id="87" w:author="Ndeye Fatou Faye" w:date="2021-05-29T16:08:00Z">
        <w:r w:rsidR="00F0374E" w:rsidRPr="003F20D2">
          <w:rPr>
            <w:sz w:val="22"/>
            <w:szCs w:val="22"/>
            <w:lang w:val="fr-SN"/>
            <w:rPrChange w:id="88" w:author="Mamadou Bobo Barry" w:date="2021-05-29T20:09:00Z">
              <w:rPr>
                <w:lang w:val="fr-SN"/>
              </w:rPr>
            </w:rPrChange>
          </w:rPr>
          <w:t>u</w:t>
        </w:r>
      </w:ins>
      <w:del w:id="89" w:author="Ndeye Fatou Faye" w:date="2021-05-29T16:08:00Z">
        <w:r w:rsidRPr="003F20D2" w:rsidDel="00F0374E">
          <w:rPr>
            <w:sz w:val="22"/>
            <w:szCs w:val="22"/>
            <w:lang w:val="fr-SN"/>
            <w:rPrChange w:id="90" w:author="Mamadou Bobo Barry" w:date="2021-05-29T20:09:00Z">
              <w:rPr>
                <w:lang w:val="fr-SN"/>
              </w:rPr>
            </w:rPrChange>
          </w:rPr>
          <w:delText>e</w:delText>
        </w:r>
      </w:del>
      <w:r w:rsidRPr="003F20D2">
        <w:rPr>
          <w:sz w:val="22"/>
          <w:szCs w:val="22"/>
          <w:lang w:val="fr-SN"/>
          <w:rPrChange w:id="91" w:author="Mamadou Bobo Barry" w:date="2021-05-29T20:09:00Z">
            <w:rPr>
              <w:lang w:val="fr-SN"/>
            </w:rPr>
          </w:rPrChange>
        </w:rPr>
        <w:t xml:space="preserve"> processus (identification communautaire, enquête socio-économique).</w:t>
      </w:r>
    </w:p>
    <w:p w14:paraId="5458BC3F" w14:textId="705B083A" w:rsidR="00393069" w:rsidRDefault="003F20D2">
      <w:pPr>
        <w:pStyle w:val="Titre2"/>
        <w:tabs>
          <w:tab w:val="clear" w:pos="720"/>
        </w:tabs>
        <w:spacing w:before="120" w:after="120"/>
        <w:ind w:left="0" w:firstLine="0"/>
        <w:pPrChange w:id="92" w:author="Mamadou Bobo Barry" w:date="2021-05-29T20:10:00Z">
          <w:pPr>
            <w:pStyle w:val="Titre2"/>
            <w:numPr>
              <w:numId w:val="8"/>
            </w:numPr>
            <w:tabs>
              <w:tab w:val="clear" w:pos="720"/>
            </w:tabs>
            <w:spacing w:before="120" w:after="120"/>
            <w:ind w:hanging="360"/>
          </w:pPr>
        </w:pPrChange>
      </w:pPr>
      <w:bookmarkStart w:id="93" w:name="_Toc73163985"/>
      <w:ins w:id="94" w:author="Mamadou Bobo Barry" w:date="2021-05-29T20:09:00Z">
        <w:r>
          <w:t xml:space="preserve">1.3 </w:t>
        </w:r>
      </w:ins>
      <w:r w:rsidR="00393069">
        <w:t>Livrable</w:t>
      </w:r>
      <w:ins w:id="95" w:author="MOR NGOM" w:date="2021-05-29T11:06:00Z">
        <w:r w:rsidR="007D3BA6">
          <w:t>s</w:t>
        </w:r>
      </w:ins>
      <w:r w:rsidR="00393069">
        <w:t xml:space="preserve"> attendus</w:t>
      </w:r>
      <w:bookmarkEnd w:id="93"/>
    </w:p>
    <w:p w14:paraId="6B3AA57C" w14:textId="37BD0968" w:rsidR="00393069" w:rsidRPr="007767AC" w:rsidRDefault="00F0374E" w:rsidP="00393069">
      <w:pPr>
        <w:pBdr>
          <w:top w:val="nil"/>
          <w:left w:val="nil"/>
          <w:bottom w:val="nil"/>
          <w:right w:val="nil"/>
          <w:between w:val="nil"/>
        </w:pBdr>
        <w:spacing w:before="120"/>
        <w:rPr>
          <w:rFonts w:eastAsia="Arial Narrow" w:cs="Arial Narrow"/>
          <w:color w:val="000000"/>
          <w:szCs w:val="24"/>
          <w:lang w:val="fr-SN"/>
        </w:rPr>
      </w:pPr>
      <w:ins w:id="96" w:author="Ndeye Fatou Faye" w:date="2021-05-29T16:12:00Z">
        <w:r>
          <w:rPr>
            <w:rFonts w:eastAsia="Arial Narrow" w:cs="Arial Narrow"/>
            <w:color w:val="000000"/>
            <w:szCs w:val="24"/>
          </w:rPr>
          <w:t>A</w:t>
        </w:r>
      </w:ins>
      <w:ins w:id="97" w:author="Ndeye Fatou Faye" w:date="2021-05-29T16:11:00Z">
        <w:r w:rsidRPr="007767AC">
          <w:rPr>
            <w:rFonts w:eastAsia="Arial Narrow" w:cs="Arial Narrow"/>
            <w:color w:val="000000"/>
            <w:szCs w:val="24"/>
            <w:lang w:val="fr-SN"/>
          </w:rPr>
          <w:t>u-delà des échanges qui seront organisés avec les principaux partenaires techniques et financiers de mise en œuvre du RNU, l’animation, l’élaboration des outils et approches</w:t>
        </w:r>
      </w:ins>
      <w:ins w:id="98" w:author="Ndeye Fatou Faye" w:date="2021-05-29T16:15:00Z">
        <w:r>
          <w:rPr>
            <w:rFonts w:eastAsia="Arial Narrow" w:cs="Arial Narrow"/>
            <w:color w:val="000000"/>
            <w:szCs w:val="24"/>
            <w:lang w:val="fr-SN"/>
          </w:rPr>
          <w:t>,</w:t>
        </w:r>
      </w:ins>
      <w:ins w:id="99" w:author="Ndeye Fatou Faye" w:date="2021-05-29T16:11:00Z">
        <w:r w:rsidRPr="007767AC">
          <w:rPr>
            <w:rFonts w:eastAsia="Arial Narrow" w:cs="Arial Narrow"/>
            <w:color w:val="000000"/>
            <w:szCs w:val="24"/>
            <w:lang w:val="fr-SN"/>
          </w:rPr>
          <w:t xml:space="preserve"> ainsi que l’animation des activités de terrain</w:t>
        </w:r>
        <w:r>
          <w:rPr>
            <w:rFonts w:eastAsia="Arial Narrow" w:cs="Arial Narrow"/>
            <w:color w:val="000000"/>
            <w:szCs w:val="24"/>
            <w:lang w:val="fr-SN"/>
          </w:rPr>
          <w:t>,l</w:t>
        </w:r>
      </w:ins>
      <w:del w:id="100" w:author="Ndeye Fatou Faye" w:date="2021-05-29T16:12:00Z">
        <w:r w:rsidR="00393069" w:rsidRPr="007767AC" w:rsidDel="00F0374E">
          <w:rPr>
            <w:rFonts w:eastAsia="Arial Narrow" w:cs="Arial Narrow"/>
            <w:color w:val="000000"/>
            <w:szCs w:val="24"/>
            <w:lang w:val="fr-SN"/>
          </w:rPr>
          <w:delText>L</w:delText>
        </w:r>
      </w:del>
      <w:r w:rsidR="00393069" w:rsidRPr="007767AC">
        <w:rPr>
          <w:rFonts w:eastAsia="Arial Narrow" w:cs="Arial Narrow"/>
          <w:color w:val="000000"/>
          <w:szCs w:val="24"/>
          <w:lang w:val="fr-SN"/>
        </w:rPr>
        <w:t>es produits attendus au terme de cette expertise</w:t>
      </w:r>
      <w:del w:id="101" w:author="Ndeye Fatou Faye" w:date="2021-05-29T16:11:00Z">
        <w:r w:rsidR="00393069" w:rsidRPr="007767AC" w:rsidDel="00F0374E">
          <w:rPr>
            <w:rFonts w:eastAsia="Arial Narrow" w:cs="Arial Narrow"/>
            <w:color w:val="000000"/>
            <w:szCs w:val="24"/>
            <w:lang w:val="fr-SN"/>
          </w:rPr>
          <w:delText>, au-delà des échanges qui seront organisés avec les principau</w:delText>
        </w:r>
      </w:del>
      <w:ins w:id="102" w:author="Ndeye Fatou Faye" w:date="2021-05-29T16:14:00Z">
        <w:r>
          <w:rPr>
            <w:rFonts w:eastAsia="Arial Narrow" w:cs="Arial Narrow"/>
            <w:color w:val="000000"/>
            <w:szCs w:val="24"/>
            <w:lang w:val="fr-SN"/>
          </w:rPr>
          <w:t xml:space="preserve"> </w:t>
        </w:r>
      </w:ins>
      <w:del w:id="103" w:author="Ndeye Fatou Faye" w:date="2021-05-29T16:11:00Z">
        <w:r w:rsidR="00393069" w:rsidRPr="007767AC" w:rsidDel="00F0374E">
          <w:rPr>
            <w:rFonts w:eastAsia="Arial Narrow" w:cs="Arial Narrow"/>
            <w:color w:val="000000"/>
            <w:szCs w:val="24"/>
            <w:lang w:val="fr-SN"/>
          </w:rPr>
          <w:delText>x partenaires techniques et financiers de mise en œuvre du RNU, l’animation, l’élaboration des outils et approches ainsi que l’animation des activités de terrain</w:delText>
        </w:r>
      </w:del>
      <w:r w:rsidR="00393069" w:rsidRPr="007767AC">
        <w:rPr>
          <w:rFonts w:eastAsia="Arial Narrow" w:cs="Arial Narrow"/>
          <w:color w:val="000000"/>
          <w:szCs w:val="24"/>
          <w:lang w:val="fr-SN"/>
        </w:rPr>
        <w:t>, doivent correspondre aux cinq (5) livrables suivants :</w:t>
      </w:r>
    </w:p>
    <w:p w14:paraId="43EB75C4" w14:textId="77777777" w:rsidR="00393069" w:rsidRPr="00BA64AF" w:rsidRDefault="00393069" w:rsidP="00393069">
      <w:pPr>
        <w:pBdr>
          <w:top w:val="nil"/>
          <w:left w:val="nil"/>
          <w:bottom w:val="nil"/>
          <w:right w:val="nil"/>
          <w:between w:val="nil"/>
        </w:pBdr>
        <w:rPr>
          <w:rFonts w:eastAsia="Arial Narrow" w:cs="Arial Narrow"/>
          <w:color w:val="000000"/>
          <w:szCs w:val="24"/>
          <w:u w:val="single"/>
          <w:lang w:val="fr-SN"/>
        </w:rPr>
      </w:pPr>
      <w:r w:rsidRPr="00BA64AF">
        <w:rPr>
          <w:rFonts w:eastAsia="Arial Narrow" w:cs="Arial Narrow"/>
          <w:color w:val="000000"/>
          <w:szCs w:val="24"/>
          <w:u w:val="single"/>
          <w:lang w:val="fr-SN"/>
        </w:rPr>
        <w:t xml:space="preserve">Livrable 1 : Un rapport de démarrage présentant la cartographie des ménages RNU et le protocole d’échantillonnage et de collecte des données ; </w:t>
      </w:r>
    </w:p>
    <w:p w14:paraId="3B11B373" w14:textId="77777777" w:rsidR="00393069" w:rsidRPr="00582488" w:rsidRDefault="00393069" w:rsidP="00393069">
      <w:pPr>
        <w:pBdr>
          <w:top w:val="nil"/>
          <w:left w:val="nil"/>
          <w:bottom w:val="nil"/>
          <w:right w:val="nil"/>
          <w:between w:val="nil"/>
        </w:pBdr>
        <w:rPr>
          <w:rFonts w:eastAsia="Arial Narrow" w:cs="Arial Narrow"/>
          <w:color w:val="000000"/>
          <w:szCs w:val="24"/>
          <w:u w:val="single"/>
          <w:lang w:val="fr-SN"/>
        </w:rPr>
      </w:pPr>
      <w:r w:rsidRPr="00582488">
        <w:rPr>
          <w:rFonts w:eastAsia="Arial Narrow" w:cs="Arial Narrow"/>
          <w:color w:val="000000"/>
          <w:szCs w:val="24"/>
          <w:u w:val="single"/>
          <w:lang w:val="fr-SN"/>
        </w:rPr>
        <w:t>Livrable 2 Guides d’entretien, pour les focus group et entretiens sur le terrain, questionnaire d’enquête auprès des ménages et planification des activités de terrain ;</w:t>
      </w:r>
    </w:p>
    <w:p w14:paraId="311E150D" w14:textId="77777777" w:rsidR="00393069" w:rsidRPr="007767AC" w:rsidRDefault="00393069" w:rsidP="00393069">
      <w:pPr>
        <w:pBdr>
          <w:top w:val="nil"/>
          <w:left w:val="nil"/>
          <w:bottom w:val="nil"/>
          <w:right w:val="nil"/>
          <w:between w:val="nil"/>
        </w:pBdr>
        <w:rPr>
          <w:rFonts w:eastAsia="Arial Narrow" w:cs="Arial Narrow"/>
          <w:szCs w:val="24"/>
          <w:lang w:val="fr-SN"/>
        </w:rPr>
      </w:pPr>
      <w:r w:rsidRPr="007767AC">
        <w:rPr>
          <w:rFonts w:eastAsia="Arial Narrow" w:cs="Arial Narrow"/>
          <w:szCs w:val="24"/>
          <w:lang w:val="fr-SN"/>
        </w:rPr>
        <w:t>Livrable 3 : Le rapport d’analyse du processus du RNU et sa mise en œuvre</w:t>
      </w:r>
      <w:r w:rsidRPr="007767AC">
        <w:rPr>
          <w:lang w:val="fr-SN"/>
        </w:rPr>
        <w:t>.</w:t>
      </w:r>
    </w:p>
    <w:p w14:paraId="6A1A5821" w14:textId="4469595C" w:rsidR="00393069" w:rsidRPr="007767AC" w:rsidRDefault="00393069" w:rsidP="00393069">
      <w:pPr>
        <w:pBdr>
          <w:top w:val="nil"/>
          <w:left w:val="nil"/>
          <w:bottom w:val="nil"/>
          <w:right w:val="nil"/>
          <w:between w:val="nil"/>
        </w:pBdr>
        <w:rPr>
          <w:rFonts w:eastAsia="Arial Narrow" w:cs="Arial Narrow"/>
          <w:szCs w:val="24"/>
          <w:lang w:val="fr-SN"/>
        </w:rPr>
      </w:pPr>
      <w:r w:rsidRPr="007767AC">
        <w:rPr>
          <w:rFonts w:eastAsia="Arial Narrow" w:cs="Arial Narrow"/>
          <w:szCs w:val="24"/>
          <w:lang w:val="fr-SN"/>
        </w:rPr>
        <w:t xml:space="preserve">Livrable 4 : Le rapport d’analyse du degré d’inclusion des populations pastorales vulnérables </w:t>
      </w:r>
      <w:ins w:id="104" w:author="Ndeye Fatou Faye" w:date="2021-05-29T16:17:00Z">
        <w:r w:rsidR="00BA64AF">
          <w:rPr>
            <w:rFonts w:eastAsia="Arial Narrow" w:cs="Arial Narrow"/>
            <w:szCs w:val="24"/>
            <w:lang w:val="fr-SN"/>
          </w:rPr>
          <w:t>(déjà restitué au comité technique)</w:t>
        </w:r>
      </w:ins>
      <w:del w:id="105" w:author="Ndeye Fatou Faye" w:date="2021-05-29T16:17:00Z">
        <w:r w:rsidRPr="007767AC" w:rsidDel="00BA64AF">
          <w:rPr>
            <w:rFonts w:eastAsia="Arial Narrow" w:cs="Arial Narrow"/>
            <w:szCs w:val="24"/>
            <w:lang w:val="fr-SN"/>
          </w:rPr>
          <w:delText xml:space="preserve">est rédigé et </w:delText>
        </w:r>
      </w:del>
      <w:del w:id="106" w:author="Ndeye Fatou Faye" w:date="2021-05-29T16:18:00Z">
        <w:r w:rsidRPr="007767AC" w:rsidDel="00BA64AF">
          <w:rPr>
            <w:rFonts w:eastAsia="Arial Narrow" w:cs="Arial Narrow"/>
            <w:szCs w:val="24"/>
            <w:lang w:val="fr-SN"/>
          </w:rPr>
          <w:delText>restitué au comité technique</w:delText>
        </w:r>
      </w:del>
      <w:r w:rsidRPr="007767AC">
        <w:rPr>
          <w:rFonts w:eastAsia="Arial Narrow" w:cs="Arial Narrow"/>
          <w:szCs w:val="24"/>
          <w:lang w:val="fr-SN"/>
        </w:rPr>
        <w:t> ;</w:t>
      </w:r>
    </w:p>
    <w:p w14:paraId="0FB3E3FA" w14:textId="377A2522" w:rsidR="00393069" w:rsidRPr="007767AC" w:rsidRDefault="00393069" w:rsidP="00393069">
      <w:pPr>
        <w:pBdr>
          <w:top w:val="nil"/>
          <w:left w:val="nil"/>
          <w:bottom w:val="nil"/>
          <w:right w:val="nil"/>
          <w:between w:val="nil"/>
        </w:pBdr>
        <w:rPr>
          <w:rFonts w:eastAsia="Arial Narrow" w:cs="Arial Narrow"/>
          <w:szCs w:val="24"/>
          <w:lang w:val="fr-SN"/>
        </w:rPr>
      </w:pPr>
      <w:r w:rsidRPr="007767AC">
        <w:rPr>
          <w:rFonts w:eastAsia="Arial Narrow" w:cs="Arial Narrow"/>
          <w:szCs w:val="24"/>
          <w:lang w:val="fr-SN"/>
        </w:rPr>
        <w:lastRenderedPageBreak/>
        <w:t xml:space="preserve">Livrable 5 : Un rapport final de l’étude, avec des recommandations opérationnelles, </w:t>
      </w:r>
      <w:del w:id="107" w:author="Ndeye Fatou Faye" w:date="2021-05-29T16:18:00Z">
        <w:r w:rsidRPr="007767AC" w:rsidDel="00BA64AF">
          <w:rPr>
            <w:rFonts w:eastAsia="Arial Narrow" w:cs="Arial Narrow"/>
            <w:szCs w:val="24"/>
            <w:lang w:val="fr-SN"/>
          </w:rPr>
          <w:delText xml:space="preserve">est </w:delText>
        </w:r>
      </w:del>
      <w:r w:rsidRPr="007767AC">
        <w:rPr>
          <w:rFonts w:eastAsia="Arial Narrow" w:cs="Arial Narrow"/>
          <w:szCs w:val="24"/>
          <w:lang w:val="fr-SN"/>
        </w:rPr>
        <w:t xml:space="preserve">validé par le comité technique (+présentation </w:t>
      </w:r>
      <w:r w:rsidRPr="007767AC">
        <w:rPr>
          <w:lang w:val="fr-SN"/>
        </w:rPr>
        <w:t>P</w:t>
      </w:r>
      <w:r w:rsidRPr="007767AC">
        <w:rPr>
          <w:rFonts w:eastAsia="Arial Narrow" w:cs="Arial Narrow"/>
          <w:szCs w:val="24"/>
          <w:lang w:val="fr-SN"/>
        </w:rPr>
        <w:t>ower</w:t>
      </w:r>
      <w:r w:rsidRPr="007767AC">
        <w:rPr>
          <w:lang w:val="fr-SN"/>
        </w:rPr>
        <w:t>P</w:t>
      </w:r>
      <w:r w:rsidRPr="007767AC">
        <w:rPr>
          <w:rFonts w:eastAsia="Arial Narrow" w:cs="Arial Narrow"/>
          <w:szCs w:val="24"/>
          <w:lang w:val="fr-SN"/>
        </w:rPr>
        <w:t>oint).</w:t>
      </w:r>
    </w:p>
    <w:p w14:paraId="033D9636" w14:textId="77777777" w:rsidR="00393069" w:rsidRPr="007767AC" w:rsidRDefault="00393069" w:rsidP="00393069">
      <w:pPr>
        <w:rPr>
          <w:lang w:val="fr-SN"/>
        </w:rPr>
      </w:pPr>
      <w:r w:rsidRPr="007767AC">
        <w:rPr>
          <w:lang w:val="fr-SN"/>
        </w:rPr>
        <w:t>Les livrables 1 et 2 sont l’objet de ce présent document.</w:t>
      </w:r>
    </w:p>
    <w:p w14:paraId="6CB8456B" w14:textId="1D4814FC" w:rsidR="00393069" w:rsidRPr="007767AC" w:rsidRDefault="00393069" w:rsidP="00393069">
      <w:pPr>
        <w:rPr>
          <w:lang w:val="fr-SN"/>
        </w:rPr>
      </w:pPr>
      <w:r w:rsidRPr="007767AC">
        <w:rPr>
          <w:lang w:val="fr-SN"/>
        </w:rPr>
        <w:t xml:space="preserve">Par rapport au livrable 1, il était convenu de procéder à la cartographie des ménages déjà ciblés par le RNU dans les zones de concentration des éleveurs mobiles choisies pour l’étude qui sont les départements de Linguère, de Dagana et de Ranérou. Au regard de l’impossibilité d’accéder aux coordonnées géographiques des ménages, nous nous passons de la première analyse spatiale qui </w:t>
      </w:r>
      <w:del w:id="108" w:author="Ndeye Fatou Faye" w:date="2021-05-29T16:19:00Z">
        <w:r w:rsidRPr="007767AC" w:rsidDel="00BA64AF">
          <w:rPr>
            <w:lang w:val="fr-SN"/>
          </w:rPr>
          <w:delText xml:space="preserve">permettrait </w:delText>
        </w:r>
      </w:del>
      <w:ins w:id="109" w:author="Ndeye Fatou Faye" w:date="2021-05-29T16:19:00Z">
        <w:r w:rsidR="00BA64AF">
          <w:rPr>
            <w:lang w:val="fr-SN"/>
          </w:rPr>
          <w:t>aurait permis</w:t>
        </w:r>
        <w:r w:rsidR="00BA64AF" w:rsidRPr="007767AC">
          <w:rPr>
            <w:lang w:val="fr-SN"/>
          </w:rPr>
          <w:t xml:space="preserve"> </w:t>
        </w:r>
      </w:ins>
      <w:r w:rsidRPr="007767AC">
        <w:rPr>
          <w:lang w:val="fr-SN"/>
        </w:rPr>
        <w:t xml:space="preserve">d’avoir une première réponse à la question </w:t>
      </w:r>
      <w:ins w:id="110" w:author="Ndeye Fatou Faye" w:date="2021-05-29T16:23:00Z">
        <w:r w:rsidR="00BA64AF">
          <w:rPr>
            <w:lang w:val="fr-SN"/>
          </w:rPr>
          <w:t>liée à</w:t>
        </w:r>
      </w:ins>
      <w:del w:id="111" w:author="Ndeye Fatou Faye" w:date="2021-05-29T16:23:00Z">
        <w:r w:rsidRPr="007767AC" w:rsidDel="00BA64AF">
          <w:rPr>
            <w:lang w:val="fr-SN"/>
          </w:rPr>
          <w:delText>de</w:delText>
        </w:r>
      </w:del>
      <w:r w:rsidRPr="007767AC">
        <w:rPr>
          <w:lang w:val="fr-SN"/>
        </w:rPr>
        <w:t xml:space="preserve"> </w:t>
      </w:r>
      <w:ins w:id="112" w:author="Ndeye Fatou Faye" w:date="2021-05-29T16:19:00Z">
        <w:r w:rsidR="00BA64AF">
          <w:rPr>
            <w:lang w:val="fr-SN"/>
          </w:rPr>
          <w:t xml:space="preserve">la représentation des zones pastorales dans </w:t>
        </w:r>
      </w:ins>
      <w:del w:id="113" w:author="Ndeye Fatou Faye" w:date="2021-05-29T16:19:00Z">
        <w:r w:rsidRPr="007767AC" w:rsidDel="00BA64AF">
          <w:rPr>
            <w:lang w:val="fr-SN"/>
          </w:rPr>
          <w:delText>sav</w:delText>
        </w:r>
      </w:del>
      <w:del w:id="114" w:author="Ndeye Fatou Faye" w:date="2021-05-29T16:20:00Z">
        <w:r w:rsidRPr="007767AC" w:rsidDel="00BA64AF">
          <w:rPr>
            <w:lang w:val="fr-SN"/>
          </w:rPr>
          <w:delText>oir si</w:delText>
        </w:r>
      </w:del>
      <w:del w:id="115" w:author="Ndeye Fatou Faye" w:date="2021-05-29T16:24:00Z">
        <w:r w:rsidRPr="007767AC" w:rsidDel="00BA64AF">
          <w:rPr>
            <w:lang w:val="fr-SN"/>
          </w:rPr>
          <w:delText xml:space="preserve"> dans </w:delText>
        </w:r>
      </w:del>
      <w:r w:rsidRPr="007767AC">
        <w:rPr>
          <w:lang w:val="fr-SN"/>
        </w:rPr>
        <w:t>le RNU</w:t>
      </w:r>
      <w:del w:id="116" w:author="Ndeye Fatou Faye" w:date="2021-05-29T16:24:00Z">
        <w:r w:rsidRPr="007767AC" w:rsidDel="00BA64AF">
          <w:rPr>
            <w:lang w:val="fr-SN"/>
          </w:rPr>
          <w:delText>, il y avait une représentation des zones pastorales</w:delText>
        </w:r>
      </w:del>
      <w:r w:rsidRPr="007767AC">
        <w:rPr>
          <w:lang w:val="fr-SN"/>
        </w:rPr>
        <w:t>. Néanmoins, une première analyse de la base de données du RNU a été faite.</w:t>
      </w:r>
    </w:p>
    <w:p w14:paraId="744C15BA" w14:textId="77777777" w:rsidR="00393069" w:rsidRPr="007767AC" w:rsidRDefault="00393069" w:rsidP="00393069">
      <w:pPr>
        <w:pStyle w:val="Titre1"/>
        <w:numPr>
          <w:ilvl w:val="0"/>
          <w:numId w:val="6"/>
        </w:numPr>
        <w:rPr>
          <w:b/>
          <w:lang w:val="fr-SN"/>
        </w:rPr>
      </w:pPr>
      <w:bookmarkStart w:id="117" w:name="_Toc73163986"/>
      <w:r w:rsidRPr="007767AC">
        <w:rPr>
          <w:b/>
          <w:lang w:val="fr-SN"/>
        </w:rPr>
        <w:t>Premiers constats sur les ménages d’éleveurs vulnérables dans la base RNU</w:t>
      </w:r>
      <w:bookmarkEnd w:id="117"/>
    </w:p>
    <w:p w14:paraId="25EA7B14" w14:textId="77777777" w:rsidR="00393069" w:rsidRPr="007767AC" w:rsidRDefault="00393069" w:rsidP="00393069">
      <w:pPr>
        <w:rPr>
          <w:lang w:val="fr-SN"/>
        </w:rPr>
      </w:pPr>
      <w:r w:rsidRPr="007767AC">
        <w:rPr>
          <w:lang w:val="fr-SN"/>
        </w:rPr>
        <w:t xml:space="preserve">Comme énoncé, la zone de concentration des éleveurs pastoraux est le Ferlo. Une analyse préliminaire faite à partir d’une extraction des données des départements de Linguère, Ranérou et Dagana permet de faire quelques constats. </w:t>
      </w:r>
    </w:p>
    <w:p w14:paraId="2F808782" w14:textId="77777777" w:rsidR="00393069" w:rsidRPr="007767AC" w:rsidRDefault="00393069" w:rsidP="00393069">
      <w:pPr>
        <w:rPr>
          <w:lang w:val="fr-SN"/>
        </w:rPr>
      </w:pPr>
    </w:p>
    <w:p w14:paraId="70DB4683" w14:textId="06C23C3D" w:rsidR="00393069" w:rsidRPr="007767AC" w:rsidRDefault="00D8219A" w:rsidP="00393069">
      <w:pPr>
        <w:numPr>
          <w:ilvl w:val="0"/>
          <w:numId w:val="10"/>
        </w:numPr>
        <w:pBdr>
          <w:top w:val="nil"/>
          <w:left w:val="nil"/>
          <w:bottom w:val="nil"/>
          <w:right w:val="nil"/>
          <w:between w:val="nil"/>
        </w:pBdr>
        <w:rPr>
          <w:rFonts w:eastAsia="Arial Narrow" w:cs="Arial Narrow"/>
          <w:b/>
          <w:i/>
          <w:color w:val="000000"/>
          <w:szCs w:val="24"/>
          <w:lang w:val="fr-SN"/>
        </w:rPr>
      </w:pPr>
      <w:ins w:id="118" w:author="Ndeye Fatou Faye" w:date="2021-05-29T16:27:00Z">
        <w:r>
          <w:rPr>
            <w:rFonts w:eastAsia="Arial Narrow" w:cs="Arial Narrow"/>
            <w:b/>
            <w:i/>
            <w:color w:val="000000"/>
            <w:szCs w:val="24"/>
            <w:lang w:val="fr-SN"/>
          </w:rPr>
          <w:t>L</w:t>
        </w:r>
      </w:ins>
      <w:del w:id="119" w:author="Ndeye Fatou Faye" w:date="2021-05-29T16:27:00Z">
        <w:r w:rsidR="00393069" w:rsidRPr="007767AC" w:rsidDel="00D8219A">
          <w:rPr>
            <w:rFonts w:eastAsia="Arial Narrow" w:cs="Arial Narrow"/>
            <w:b/>
            <w:i/>
            <w:color w:val="000000"/>
            <w:szCs w:val="24"/>
            <w:lang w:val="fr-SN"/>
          </w:rPr>
          <w:delText>l</w:delText>
        </w:r>
      </w:del>
      <w:r w:rsidR="00393069" w:rsidRPr="007767AC">
        <w:rPr>
          <w:rFonts w:eastAsia="Arial Narrow" w:cs="Arial Narrow"/>
          <w:b/>
          <w:i/>
          <w:color w:val="000000"/>
          <w:szCs w:val="24"/>
          <w:lang w:val="fr-SN"/>
        </w:rPr>
        <w:t>es revenus des ménages de ces zones d’élevage sont essentiellement agricoles et d’activités extra agricoles</w:t>
      </w:r>
    </w:p>
    <w:p w14:paraId="272D09F3" w14:textId="77777777" w:rsidR="00393069" w:rsidRDefault="00393069" w:rsidP="00393069">
      <w:pPr>
        <w:ind w:left="360"/>
        <w:rPr>
          <w:highlight w:val="yellow"/>
          <w:lang w:val="fr-SN"/>
        </w:rPr>
      </w:pPr>
    </w:p>
    <w:p w14:paraId="05E37A96" w14:textId="39D113FE" w:rsidR="00393069" w:rsidRPr="00086C88" w:rsidRDefault="00393069" w:rsidP="00393069">
      <w:pPr>
        <w:rPr>
          <w:lang w:val="fr-SN"/>
        </w:rPr>
      </w:pPr>
      <w:r>
        <w:rPr>
          <w:lang w:val="fr-SN"/>
        </w:rPr>
        <w:t>Globalement, dans les quatre communes</w:t>
      </w:r>
      <w:r w:rsidRPr="00086C88">
        <w:rPr>
          <w:lang w:val="fr-SN"/>
        </w:rPr>
        <w:t>, les principales sources de revenu</w:t>
      </w:r>
      <w:del w:id="120" w:author="MOR NGOM" w:date="2021-05-29T11:34:00Z">
        <w:r w:rsidRPr="00086C88" w:rsidDel="00E267E8">
          <w:rPr>
            <w:lang w:val="fr-SN"/>
          </w:rPr>
          <w:delText>s</w:delText>
        </w:r>
      </w:del>
      <w:r w:rsidRPr="00086C88">
        <w:rPr>
          <w:lang w:val="fr-SN"/>
        </w:rPr>
        <w:t xml:space="preserve"> sont</w:t>
      </w:r>
      <w:r>
        <w:rPr>
          <w:lang w:val="fr-SN"/>
        </w:rPr>
        <w:t xml:space="preserve"> respectivement</w:t>
      </w:r>
      <w:r w:rsidRPr="00086C88">
        <w:rPr>
          <w:lang w:val="fr-SN"/>
        </w:rPr>
        <w:t xml:space="preserve"> les activités non agricoles et </w:t>
      </w:r>
      <w:r>
        <w:rPr>
          <w:lang w:val="fr-SN"/>
        </w:rPr>
        <w:t xml:space="preserve">celles </w:t>
      </w:r>
      <w:r w:rsidRPr="00086C88">
        <w:rPr>
          <w:lang w:val="fr-SN"/>
        </w:rPr>
        <w:t>agricoles</w:t>
      </w:r>
      <w:r>
        <w:rPr>
          <w:lang w:val="fr-SN"/>
        </w:rPr>
        <w:t>, sauf dans la commune de Tess</w:t>
      </w:r>
      <w:ins w:id="121" w:author="MOR NGOM" w:date="2021-05-29T12:04:00Z">
        <w:r w:rsidR="009001D3">
          <w:rPr>
            <w:lang w:val="fr-SN"/>
          </w:rPr>
          <w:t>e</w:t>
        </w:r>
      </w:ins>
      <w:del w:id="122" w:author="MOR NGOM" w:date="2021-05-29T11:34:00Z">
        <w:r w:rsidDel="00E267E8">
          <w:rPr>
            <w:lang w:val="fr-SN"/>
          </w:rPr>
          <w:delText>e</w:delText>
        </w:r>
      </w:del>
      <w:r>
        <w:rPr>
          <w:lang w:val="fr-SN"/>
        </w:rPr>
        <w:t>kr</w:t>
      </w:r>
      <w:ins w:id="123" w:author="MOR NGOM" w:date="2021-05-29T11:32:00Z">
        <w:r w:rsidR="00E267E8">
          <w:rPr>
            <w:lang w:val="fr-SN"/>
          </w:rPr>
          <w:t>é</w:t>
        </w:r>
      </w:ins>
      <w:del w:id="124" w:author="MOR NGOM" w:date="2021-05-29T11:32:00Z">
        <w:r w:rsidDel="00E267E8">
          <w:rPr>
            <w:lang w:val="fr-SN"/>
          </w:rPr>
          <w:delText>e</w:delText>
        </w:r>
      </w:del>
      <w:r>
        <w:rPr>
          <w:lang w:val="fr-SN"/>
        </w:rPr>
        <w:t xml:space="preserve"> où l’élevage vient en deuxième position. Cela laisse penser que les cibles enquêtées dans le RNU n’ont pas l’élevage comme principale activité. Or, par définition, un ménage pastoral est un ménage qui tire l’essentiel de son revenu de l’activité d’élevage.</w:t>
      </w:r>
    </w:p>
    <w:p w14:paraId="02E26EAA" w14:textId="77777777" w:rsidR="00393069" w:rsidRDefault="00393069" w:rsidP="00393069"/>
    <w:p w14:paraId="43BC1CA4" w14:textId="77777777" w:rsidR="00393069" w:rsidRDefault="00393069" w:rsidP="00393069"/>
    <w:p w14:paraId="22A391DB" w14:textId="3734A686" w:rsidR="00393069" w:rsidRDefault="00393069" w:rsidP="00393069">
      <w:r>
        <w:rPr>
          <w:noProof/>
        </w:rPr>
        <w:drawing>
          <wp:inline distT="0" distB="0" distL="0" distR="0" wp14:anchorId="32230D9D" wp14:editId="05CE1F0C">
            <wp:extent cx="2872740" cy="2843530"/>
            <wp:effectExtent l="0" t="0" r="3810" b="1397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 xml:space="preserve">  </w:t>
      </w:r>
      <w:commentRangeStart w:id="125"/>
      <w:commentRangeStart w:id="126"/>
      <w:r>
        <w:rPr>
          <w:noProof/>
        </w:rPr>
        <w:drawing>
          <wp:inline distT="0" distB="0" distL="0" distR="0" wp14:anchorId="4F89CF1F" wp14:editId="74DBC834">
            <wp:extent cx="2773680" cy="2843530"/>
            <wp:effectExtent l="0" t="0" r="7620" b="1397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commentRangeEnd w:id="125"/>
      <w:commentRangeEnd w:id="126"/>
      <w:r w:rsidR="00D8219A">
        <w:rPr>
          <w:rStyle w:val="Marquedecommentaire"/>
        </w:rPr>
        <w:commentReference w:id="125"/>
      </w:r>
      <w:r w:rsidR="00EC1B13">
        <w:rPr>
          <w:rStyle w:val="Marquedecommentaire"/>
        </w:rPr>
        <w:commentReference w:id="126"/>
      </w:r>
      <w:r>
        <w:t xml:space="preserve"> </w:t>
      </w:r>
    </w:p>
    <w:p w14:paraId="781F339B" w14:textId="77777777" w:rsidR="00393069" w:rsidRDefault="00393069" w:rsidP="00393069">
      <w:r>
        <w:rPr>
          <w:noProof/>
        </w:rPr>
        <w:lastRenderedPageBreak/>
        <w:drawing>
          <wp:inline distT="0" distB="0" distL="0" distR="0" wp14:anchorId="2E9C5AF8" wp14:editId="3F5A9B1C">
            <wp:extent cx="2844000" cy="2808000"/>
            <wp:effectExtent l="0" t="0" r="13970" b="1143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t xml:space="preserve">  </w:t>
      </w:r>
      <w:r>
        <w:rPr>
          <w:noProof/>
        </w:rPr>
        <w:drawing>
          <wp:inline distT="0" distB="0" distL="0" distR="0" wp14:anchorId="11FD51CC" wp14:editId="3E37C3AB">
            <wp:extent cx="2819400" cy="2811780"/>
            <wp:effectExtent l="0" t="0" r="0" b="762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00BB239" w14:textId="77777777" w:rsidR="00393069" w:rsidRDefault="00393069" w:rsidP="00393069">
      <w:pPr>
        <w:rPr>
          <w:highlight w:val="yellow"/>
          <w:lang w:val="fr-SN"/>
        </w:rPr>
      </w:pPr>
    </w:p>
    <w:p w14:paraId="3BC12AB8" w14:textId="77777777" w:rsidR="00393069" w:rsidRPr="007767AC" w:rsidRDefault="00393069" w:rsidP="00393069">
      <w:pPr>
        <w:ind w:left="360"/>
        <w:rPr>
          <w:highlight w:val="yellow"/>
          <w:lang w:val="fr-SN"/>
        </w:rPr>
      </w:pPr>
    </w:p>
    <w:p w14:paraId="7C90B1E7" w14:textId="3B4D2546" w:rsidR="00393069" w:rsidRDefault="009B2649" w:rsidP="00393069">
      <w:pPr>
        <w:numPr>
          <w:ilvl w:val="0"/>
          <w:numId w:val="10"/>
        </w:numPr>
        <w:pBdr>
          <w:top w:val="nil"/>
          <w:left w:val="nil"/>
          <w:bottom w:val="nil"/>
          <w:right w:val="nil"/>
          <w:between w:val="nil"/>
        </w:pBdr>
        <w:rPr>
          <w:rFonts w:eastAsia="Arial Narrow" w:cs="Arial Narrow"/>
          <w:color w:val="000000"/>
          <w:szCs w:val="24"/>
          <w:lang w:val="fr-SN"/>
        </w:rPr>
      </w:pPr>
      <w:ins w:id="127" w:author="Ndeye Fatou Faye" w:date="2021-05-29T16:31:00Z">
        <w:r>
          <w:rPr>
            <w:rFonts w:eastAsia="Arial Narrow" w:cs="Arial Narrow"/>
            <w:b/>
            <w:i/>
            <w:color w:val="000000"/>
            <w:szCs w:val="24"/>
            <w:lang w:val="fr-SN"/>
          </w:rPr>
          <w:t>D</w:t>
        </w:r>
      </w:ins>
      <w:del w:id="128" w:author="Ndeye Fatou Faye" w:date="2021-05-29T16:31:00Z">
        <w:r w:rsidR="00393069" w:rsidRPr="007767AC" w:rsidDel="009B2649">
          <w:rPr>
            <w:rFonts w:eastAsia="Arial Narrow" w:cs="Arial Narrow"/>
            <w:b/>
            <w:i/>
            <w:color w:val="000000"/>
            <w:szCs w:val="24"/>
            <w:lang w:val="fr-SN"/>
          </w:rPr>
          <w:delText>d</w:delText>
        </w:r>
      </w:del>
      <w:r w:rsidR="00393069" w:rsidRPr="007767AC">
        <w:rPr>
          <w:rFonts w:eastAsia="Arial Narrow" w:cs="Arial Narrow"/>
          <w:b/>
          <w:i/>
          <w:color w:val="000000"/>
          <w:szCs w:val="24"/>
          <w:lang w:val="fr-SN"/>
        </w:rPr>
        <w:t xml:space="preserve">ans les communes d’éleveurs, les ménages sans animaux sont trop </w:t>
      </w:r>
      <w:del w:id="129" w:author="Ndeye Fatou Faye" w:date="2021-05-29T16:59:00Z">
        <w:r w:rsidR="00393069" w:rsidRPr="007767AC" w:rsidDel="00582488">
          <w:rPr>
            <w:rFonts w:eastAsia="Arial Narrow" w:cs="Arial Narrow"/>
            <w:b/>
            <w:i/>
            <w:color w:val="000000"/>
            <w:szCs w:val="24"/>
            <w:lang w:val="fr-SN"/>
          </w:rPr>
          <w:delText>importants </w:delText>
        </w:r>
      </w:del>
      <w:ins w:id="130" w:author="Ndeye Fatou Faye" w:date="2021-05-29T16:59:00Z">
        <w:r w:rsidR="00582488">
          <w:rPr>
            <w:rFonts w:eastAsia="Arial Narrow" w:cs="Arial Narrow"/>
            <w:b/>
            <w:i/>
            <w:color w:val="000000"/>
            <w:szCs w:val="24"/>
            <w:lang w:val="fr-SN"/>
          </w:rPr>
          <w:t>représentés</w:t>
        </w:r>
        <w:r w:rsidR="00582488" w:rsidRPr="007767AC">
          <w:rPr>
            <w:rFonts w:eastAsia="Arial Narrow" w:cs="Arial Narrow"/>
            <w:b/>
            <w:i/>
            <w:color w:val="000000"/>
            <w:szCs w:val="24"/>
            <w:lang w:val="fr-SN"/>
          </w:rPr>
          <w:t> </w:t>
        </w:r>
      </w:ins>
      <w:r w:rsidR="00393069" w:rsidRPr="007767AC">
        <w:rPr>
          <w:rFonts w:eastAsia="Arial Narrow" w:cs="Arial Narrow"/>
          <w:color w:val="000000"/>
          <w:szCs w:val="24"/>
          <w:lang w:val="fr-SN"/>
        </w:rPr>
        <w:t xml:space="preserve">: </w:t>
      </w:r>
    </w:p>
    <w:p w14:paraId="5605DBAF" w14:textId="77777777" w:rsidR="00393069" w:rsidRDefault="00393069" w:rsidP="00393069">
      <w:pPr>
        <w:pBdr>
          <w:top w:val="nil"/>
          <w:left w:val="nil"/>
          <w:bottom w:val="nil"/>
          <w:right w:val="nil"/>
          <w:between w:val="nil"/>
        </w:pBdr>
        <w:rPr>
          <w:rFonts w:eastAsia="Arial Narrow" w:cs="Arial Narrow"/>
          <w:b/>
          <w:i/>
          <w:color w:val="000000"/>
          <w:szCs w:val="24"/>
          <w:lang w:val="fr-SN"/>
        </w:rPr>
      </w:pPr>
    </w:p>
    <w:p w14:paraId="39C9B0A6" w14:textId="72E168F4" w:rsidR="00393069" w:rsidRDefault="00393069" w:rsidP="00393069">
      <w:pPr>
        <w:pBdr>
          <w:top w:val="nil"/>
          <w:left w:val="nil"/>
          <w:bottom w:val="nil"/>
          <w:right w:val="nil"/>
          <w:between w:val="nil"/>
        </w:pBdr>
        <w:rPr>
          <w:rFonts w:eastAsia="Arial Narrow" w:cs="Arial Narrow"/>
          <w:color w:val="000000"/>
          <w:szCs w:val="24"/>
          <w:lang w:val="fr-SN"/>
        </w:rPr>
      </w:pPr>
      <w:r>
        <w:rPr>
          <w:rFonts w:eastAsia="Arial Narrow" w:cs="Arial Narrow"/>
          <w:color w:val="000000"/>
          <w:szCs w:val="24"/>
          <w:lang w:val="fr-SN"/>
        </w:rPr>
        <w:t>L</w:t>
      </w:r>
      <w:r w:rsidRPr="007767AC">
        <w:rPr>
          <w:rFonts w:eastAsia="Arial Narrow" w:cs="Arial Narrow"/>
          <w:color w:val="000000"/>
          <w:szCs w:val="24"/>
          <w:lang w:val="fr-SN"/>
        </w:rPr>
        <w:t>es moyennes des effectifs d</w:t>
      </w:r>
      <w:r w:rsidRPr="007767AC">
        <w:rPr>
          <w:lang w:val="fr-SN"/>
        </w:rPr>
        <w:t>’</w:t>
      </w:r>
      <w:r w:rsidRPr="007767AC">
        <w:rPr>
          <w:rFonts w:eastAsia="Arial Narrow" w:cs="Arial Narrow"/>
          <w:color w:val="000000"/>
          <w:szCs w:val="24"/>
          <w:lang w:val="fr-SN"/>
        </w:rPr>
        <w:t xml:space="preserve">animaux (bovins et petits ruminants) sont trop faibles </w:t>
      </w:r>
      <w:ins w:id="131" w:author="Ndeye Fatou Faye" w:date="2021-05-29T17:18:00Z">
        <w:r w:rsidR="00EA36C9">
          <w:rPr>
            <w:rFonts w:eastAsia="Arial Narrow" w:cs="Arial Narrow"/>
            <w:color w:val="000000"/>
            <w:szCs w:val="24"/>
            <w:lang w:val="fr-SN"/>
          </w:rPr>
          <w:t xml:space="preserve">pour considérer les ménages des communes </w:t>
        </w:r>
        <w:r w:rsidR="009B31EF">
          <w:rPr>
            <w:rFonts w:eastAsia="Arial Narrow" w:cs="Arial Narrow"/>
            <w:color w:val="000000"/>
            <w:szCs w:val="24"/>
            <w:lang w:val="fr-SN"/>
          </w:rPr>
          <w:t>prises en compte comme pastoraux</w:t>
        </w:r>
        <w:r w:rsidR="00EA36C9">
          <w:rPr>
            <w:rFonts w:eastAsia="Arial Narrow" w:cs="Arial Narrow"/>
            <w:color w:val="000000"/>
            <w:szCs w:val="24"/>
            <w:lang w:val="fr-SN"/>
          </w:rPr>
          <w:t xml:space="preserve">. En effet, </w:t>
        </w:r>
      </w:ins>
      <w:ins w:id="132" w:author="Ndeye Fatou Faye" w:date="2021-05-29T17:19:00Z">
        <w:r w:rsidR="009B31EF">
          <w:rPr>
            <w:rFonts w:eastAsia="Arial Narrow" w:cs="Arial Narrow"/>
            <w:color w:val="000000"/>
            <w:szCs w:val="24"/>
            <w:lang w:val="fr-SN"/>
          </w:rPr>
          <w:t>quel que</w:t>
        </w:r>
      </w:ins>
      <w:ins w:id="133" w:author="Ndeye Fatou Faye" w:date="2021-05-29T17:18:00Z">
        <w:r w:rsidR="00EA36C9">
          <w:rPr>
            <w:rFonts w:eastAsia="Arial Narrow" w:cs="Arial Narrow"/>
            <w:color w:val="000000"/>
            <w:szCs w:val="24"/>
            <w:lang w:val="fr-SN"/>
          </w:rPr>
          <w:t xml:space="preserve"> soit son niveau de pauvreté, un ménage </w:t>
        </w:r>
      </w:ins>
      <w:ins w:id="134" w:author="Ndeye Fatou Faye" w:date="2021-05-29T17:20:00Z">
        <w:r w:rsidR="009B31EF">
          <w:rPr>
            <w:rFonts w:eastAsia="Arial Narrow" w:cs="Arial Narrow"/>
            <w:color w:val="000000"/>
            <w:szCs w:val="24"/>
            <w:lang w:val="fr-SN"/>
          </w:rPr>
          <w:t xml:space="preserve">pastoral </w:t>
        </w:r>
      </w:ins>
      <w:ins w:id="135" w:author="Ndeye Fatou Faye" w:date="2021-05-29T17:18:00Z">
        <w:r w:rsidR="00EA36C9">
          <w:rPr>
            <w:rFonts w:eastAsia="Arial Narrow" w:cs="Arial Narrow"/>
            <w:color w:val="000000"/>
            <w:szCs w:val="24"/>
            <w:lang w:val="fr-SN"/>
          </w:rPr>
          <w:t>doit posséder des animaux</w:t>
        </w:r>
      </w:ins>
      <w:ins w:id="136" w:author="Ndeye Fatou Faye" w:date="2021-05-29T17:19:00Z">
        <w:r w:rsidR="00EA36C9">
          <w:rPr>
            <w:rFonts w:eastAsia="Arial Narrow" w:cs="Arial Narrow"/>
            <w:color w:val="000000"/>
            <w:szCs w:val="24"/>
            <w:lang w:val="fr-SN"/>
          </w:rPr>
          <w:t xml:space="preserve">. </w:t>
        </w:r>
      </w:ins>
      <w:del w:id="137" w:author="Ndeye Fatou Faye" w:date="2021-05-29T17:18:00Z">
        <w:r w:rsidRPr="007767AC" w:rsidDel="00EA36C9">
          <w:rPr>
            <w:rFonts w:eastAsia="Arial Narrow" w:cs="Arial Narrow"/>
            <w:color w:val="000000"/>
            <w:szCs w:val="24"/>
            <w:lang w:val="fr-SN"/>
          </w:rPr>
          <w:delText>voir</w:delText>
        </w:r>
      </w:del>
      <w:ins w:id="138" w:author="MOR NGOM" w:date="2021-05-29T11:37:00Z">
        <w:del w:id="139" w:author="Ndeye Fatou Faye" w:date="2021-05-29T17:18:00Z">
          <w:r w:rsidR="00EC1B13" w:rsidDel="00EA36C9">
            <w:rPr>
              <w:rFonts w:eastAsia="Arial Narrow" w:cs="Arial Narrow"/>
              <w:color w:val="000000"/>
              <w:szCs w:val="24"/>
              <w:lang w:val="fr-SN"/>
            </w:rPr>
            <w:delText>e</w:delText>
          </w:r>
        </w:del>
      </w:ins>
      <w:del w:id="140" w:author="Ndeye Fatou Faye" w:date="2021-05-29T17:18:00Z">
        <w:r w:rsidRPr="007767AC" w:rsidDel="00EA36C9">
          <w:rPr>
            <w:rFonts w:eastAsia="Arial Narrow" w:cs="Arial Narrow"/>
            <w:color w:val="000000"/>
            <w:szCs w:val="24"/>
            <w:lang w:val="fr-SN"/>
          </w:rPr>
          <w:delText xml:space="preserve"> insignifiantes, ce qui ne traduit pas forcément une situation de vulnérabilité pastorale même de décapitalisation (perte totale d’animaux), cela correspondrait à des situations d’extrême pauvreté en milieu pastoral. Cette situation semble en décalage avec les caractéristiques socio démographiques des ménages pastora</w:delText>
        </w:r>
        <w:r w:rsidDel="00EA36C9">
          <w:rPr>
            <w:rFonts w:eastAsia="Arial Narrow" w:cs="Arial Narrow"/>
            <w:color w:val="000000"/>
            <w:szCs w:val="24"/>
            <w:lang w:val="fr-SN"/>
          </w:rPr>
          <w:delText xml:space="preserve">ux (c’est-à-dire transhumants) </w:delText>
        </w:r>
        <w:r w:rsidRPr="007767AC" w:rsidDel="00EA36C9">
          <w:rPr>
            <w:rFonts w:eastAsia="Arial Narrow" w:cs="Arial Narrow"/>
            <w:color w:val="000000"/>
            <w:szCs w:val="24"/>
            <w:lang w:val="fr-SN"/>
          </w:rPr>
          <w:delText xml:space="preserve">vulnérables. </w:delText>
        </w:r>
      </w:del>
      <w:r w:rsidRPr="007767AC">
        <w:rPr>
          <w:rFonts w:eastAsia="Arial Narrow" w:cs="Arial Narrow"/>
          <w:color w:val="000000"/>
          <w:szCs w:val="24"/>
          <w:lang w:val="fr-SN"/>
        </w:rPr>
        <w:t>Plusieurs typologies</w:t>
      </w:r>
      <w:r>
        <w:rPr>
          <w:rFonts w:eastAsia="Arial Narrow" w:cs="Arial Narrow"/>
          <w:color w:val="000000"/>
          <w:szCs w:val="24"/>
          <w:lang w:val="fr-SN"/>
        </w:rPr>
        <w:t>,</w:t>
      </w:r>
      <w:r w:rsidRPr="007767AC">
        <w:rPr>
          <w:rFonts w:eastAsia="Arial Narrow" w:cs="Arial Narrow"/>
          <w:color w:val="000000"/>
          <w:szCs w:val="24"/>
          <w:lang w:val="fr-SN"/>
        </w:rPr>
        <w:t xml:space="preserve"> voire toutes</w:t>
      </w:r>
      <w:r>
        <w:rPr>
          <w:rFonts w:eastAsia="Arial Narrow" w:cs="Arial Narrow"/>
          <w:color w:val="000000"/>
          <w:szCs w:val="24"/>
          <w:lang w:val="fr-SN"/>
        </w:rPr>
        <w:t>,</w:t>
      </w:r>
      <w:r w:rsidRPr="007767AC">
        <w:rPr>
          <w:rFonts w:eastAsia="Arial Narrow" w:cs="Arial Narrow"/>
          <w:color w:val="000000"/>
          <w:szCs w:val="24"/>
          <w:lang w:val="fr-SN"/>
        </w:rPr>
        <w:t xml:space="preserve"> sur la vulnérabilité des éleveurs transhumants affichent des effectifs compris entre 0 et 20 avec des dotations supérieures à 10 bovins. Les catégories endogènes de niveau de dotations en milieu pastoral considèrent comme éleveurs pauvres (petits éleveurs) ceux qui ont moins</w:t>
      </w:r>
      <w:del w:id="141" w:author="Ndeye Fatou Faye" w:date="2021-05-29T17:21:00Z">
        <w:r w:rsidRPr="007767AC" w:rsidDel="009B31EF">
          <w:rPr>
            <w:rFonts w:eastAsia="Arial Narrow" w:cs="Arial Narrow"/>
            <w:color w:val="000000"/>
            <w:szCs w:val="24"/>
            <w:lang w:val="fr-SN"/>
          </w:rPr>
          <w:delText xml:space="preserve"> de </w:delText>
        </w:r>
      </w:del>
      <w:r w:rsidRPr="007767AC">
        <w:rPr>
          <w:rFonts w:eastAsia="Arial Narrow" w:cs="Arial Narrow"/>
          <w:color w:val="000000"/>
          <w:szCs w:val="24"/>
          <w:lang w:val="fr-SN"/>
        </w:rPr>
        <w:t>20 bovins et 5</w:t>
      </w:r>
      <w:r w:rsidRPr="007767AC">
        <w:rPr>
          <w:lang w:val="fr-SN"/>
        </w:rPr>
        <w:t>0</w:t>
      </w:r>
      <w:r w:rsidRPr="007767AC">
        <w:rPr>
          <w:rFonts w:eastAsia="Arial Narrow" w:cs="Arial Narrow"/>
          <w:color w:val="000000"/>
          <w:szCs w:val="24"/>
          <w:lang w:val="fr-SN"/>
        </w:rPr>
        <w:t xml:space="preserve"> petits ruminants</w:t>
      </w:r>
      <w:r>
        <w:rPr>
          <w:rFonts w:eastAsia="Arial Narrow" w:cs="Arial Narrow"/>
          <w:color w:val="000000"/>
          <w:szCs w:val="24"/>
          <w:lang w:val="fr-SN"/>
        </w:rPr>
        <w:t>.</w:t>
      </w:r>
    </w:p>
    <w:p w14:paraId="098AB59D" w14:textId="77777777" w:rsidR="00393069" w:rsidRDefault="00393069" w:rsidP="00393069">
      <w:pPr>
        <w:pBdr>
          <w:top w:val="nil"/>
          <w:left w:val="nil"/>
          <w:bottom w:val="nil"/>
          <w:right w:val="nil"/>
          <w:between w:val="nil"/>
        </w:pBdr>
        <w:ind w:left="720"/>
        <w:rPr>
          <w:rFonts w:eastAsia="Arial Narrow" w:cs="Arial Narrow"/>
          <w:color w:val="000000"/>
          <w:szCs w:val="24"/>
          <w:lang w:val="fr-SN"/>
        </w:rPr>
      </w:pPr>
    </w:p>
    <w:p w14:paraId="07EA8FC6" w14:textId="77777777" w:rsidR="009B31EF" w:rsidRDefault="00393069" w:rsidP="00393069">
      <w:pPr>
        <w:pBdr>
          <w:top w:val="nil"/>
          <w:left w:val="nil"/>
          <w:bottom w:val="nil"/>
          <w:right w:val="nil"/>
          <w:between w:val="nil"/>
        </w:pBdr>
        <w:spacing w:line="360" w:lineRule="auto"/>
        <w:rPr>
          <w:ins w:id="142" w:author="Ndeye Fatou Faye" w:date="2021-05-29T17:22:00Z"/>
          <w:rFonts w:eastAsia="Arial Narrow" w:cs="Arial Narrow"/>
          <w:color w:val="000000"/>
          <w:szCs w:val="24"/>
          <w:lang w:val="fr-SN"/>
        </w:rPr>
      </w:pPr>
      <w:del w:id="143" w:author="Ndeye Fatou Faye" w:date="2021-05-29T17:22:00Z">
        <w:r w:rsidDel="009B31EF">
          <w:rPr>
            <w:rFonts w:eastAsia="Arial Narrow" w:cs="Arial Narrow"/>
            <w:color w:val="000000"/>
            <w:szCs w:val="24"/>
            <w:lang w:val="fr-SN"/>
          </w:rPr>
          <w:delText>Tableau : Possession d’animaux des ménages RNU</w:delText>
        </w:r>
      </w:del>
    </w:p>
    <w:p w14:paraId="5E397876" w14:textId="0E8E65F8" w:rsidR="00582488" w:rsidRDefault="00582488" w:rsidP="00393069">
      <w:pPr>
        <w:pBdr>
          <w:top w:val="nil"/>
          <w:left w:val="nil"/>
          <w:bottom w:val="nil"/>
          <w:right w:val="nil"/>
          <w:between w:val="nil"/>
        </w:pBdr>
        <w:spacing w:line="360" w:lineRule="auto"/>
        <w:rPr>
          <w:ins w:id="144" w:author="Ndeye Fatou Faye" w:date="2021-05-29T17:05:00Z"/>
          <w:rFonts w:eastAsia="Arial Narrow" w:cs="Arial Narrow"/>
          <w:color w:val="000000"/>
          <w:szCs w:val="24"/>
          <w:lang w:val="fr-SN"/>
        </w:rPr>
      </w:pPr>
      <w:ins w:id="145" w:author="Ndeye Fatou Faye" w:date="2021-05-29T17:05:00Z">
        <w:r>
          <w:rPr>
            <w:rFonts w:eastAsia="Arial Narrow" w:cs="Arial Narrow"/>
            <w:color w:val="000000"/>
            <w:szCs w:val="24"/>
            <w:lang w:val="fr-SN"/>
          </w:rPr>
          <w:t xml:space="preserve">Il y a plusieurs dimensions dans le tableau. </w:t>
        </w:r>
      </w:ins>
      <w:ins w:id="146" w:author="Ndeye Fatou Faye" w:date="2021-05-29T17:04:00Z">
        <w:r>
          <w:rPr>
            <w:rFonts w:eastAsia="Arial Narrow" w:cs="Arial Narrow"/>
            <w:color w:val="000000"/>
            <w:szCs w:val="24"/>
            <w:lang w:val="fr-SN"/>
          </w:rPr>
          <w:t xml:space="preserve">Je suggère de </w:t>
        </w:r>
      </w:ins>
      <w:ins w:id="147" w:author="Ndeye Fatou Faye" w:date="2021-05-29T17:05:00Z">
        <w:r>
          <w:rPr>
            <w:rFonts w:eastAsia="Arial Narrow" w:cs="Arial Narrow"/>
            <w:color w:val="000000"/>
            <w:szCs w:val="24"/>
            <w:lang w:val="fr-SN"/>
          </w:rPr>
          <w:t>le scinder en deux :</w:t>
        </w:r>
      </w:ins>
    </w:p>
    <w:p w14:paraId="12344156" w14:textId="1067AEF8" w:rsidR="00582488" w:rsidRDefault="00582488" w:rsidP="00393069">
      <w:pPr>
        <w:pBdr>
          <w:top w:val="nil"/>
          <w:left w:val="nil"/>
          <w:bottom w:val="nil"/>
          <w:right w:val="nil"/>
          <w:between w:val="nil"/>
        </w:pBdr>
        <w:spacing w:line="360" w:lineRule="auto"/>
        <w:rPr>
          <w:ins w:id="148" w:author="Ndeye Fatou Faye" w:date="2021-05-29T17:14:00Z"/>
          <w:rFonts w:eastAsia="Arial Narrow" w:cs="Arial Narrow"/>
          <w:color w:val="000000"/>
          <w:szCs w:val="24"/>
          <w:lang w:val="fr-SN"/>
        </w:rPr>
      </w:pPr>
      <w:ins w:id="149" w:author="Ndeye Fatou Faye" w:date="2021-05-29T17:05:00Z">
        <w:r>
          <w:rPr>
            <w:rFonts w:eastAsia="Arial Narrow" w:cs="Arial Narrow"/>
            <w:color w:val="000000"/>
            <w:szCs w:val="24"/>
            <w:lang w:val="fr-SN"/>
          </w:rPr>
          <w:t xml:space="preserve">Tableau </w:t>
        </w:r>
      </w:ins>
      <w:ins w:id="150" w:author="Mamadou Bobo Barry" w:date="2021-05-29T20:12:00Z">
        <w:r w:rsidR="00DB2E4A">
          <w:rPr>
            <w:rFonts w:eastAsia="Arial Narrow" w:cs="Arial Narrow"/>
            <w:color w:val="000000"/>
            <w:szCs w:val="24"/>
            <w:lang w:val="fr-SN"/>
          </w:rPr>
          <w:t>1</w:t>
        </w:r>
      </w:ins>
      <w:ins w:id="151" w:author="Ndeye Fatou Faye" w:date="2021-05-29T17:05:00Z">
        <w:del w:id="152" w:author="Mamadou Bobo Barry" w:date="2021-05-29T20:12:00Z">
          <w:r w:rsidDel="00DB2E4A">
            <w:rPr>
              <w:rFonts w:eastAsia="Arial Narrow" w:cs="Arial Narrow"/>
              <w:color w:val="000000"/>
              <w:szCs w:val="24"/>
              <w:lang w:val="fr-SN"/>
            </w:rPr>
            <w:delText>x</w:delText>
          </w:r>
        </w:del>
        <w:r>
          <w:rPr>
            <w:rFonts w:eastAsia="Arial Narrow" w:cs="Arial Narrow"/>
            <w:color w:val="000000"/>
            <w:szCs w:val="24"/>
            <w:lang w:val="fr-SN"/>
          </w:rPr>
          <w:t> : Proportion de ménages possédant des animaux, par commune (</w:t>
        </w:r>
        <w:commentRangeStart w:id="153"/>
        <w:r>
          <w:rPr>
            <w:rFonts w:eastAsia="Arial Narrow" w:cs="Arial Narrow"/>
            <w:color w:val="000000"/>
            <w:szCs w:val="24"/>
            <w:lang w:val="fr-SN"/>
          </w:rPr>
          <w:t>N</w:t>
        </w:r>
      </w:ins>
      <w:commentRangeEnd w:id="153"/>
      <w:ins w:id="154" w:author="Ndeye Fatou Faye" w:date="2021-05-29T17:15:00Z">
        <w:r w:rsidR="00AD7F3C">
          <w:rPr>
            <w:rStyle w:val="Marquedecommentaire"/>
          </w:rPr>
          <w:commentReference w:id="153"/>
        </w:r>
      </w:ins>
      <w:ins w:id="155" w:author="Ndeye Fatou Faye" w:date="2021-05-29T17:05:00Z">
        <w:r>
          <w:rPr>
            <w:rFonts w:eastAsia="Arial Narrow" w:cs="Arial Narrow"/>
            <w:color w:val="000000"/>
            <w:szCs w:val="24"/>
            <w:lang w:val="fr-SN"/>
          </w:rPr>
          <w:t>=)</w:t>
        </w:r>
      </w:ins>
    </w:p>
    <w:tbl>
      <w:tblPr>
        <w:tblW w:w="5000" w:type="pct"/>
        <w:tblCellMar>
          <w:left w:w="70" w:type="dxa"/>
          <w:right w:w="70" w:type="dxa"/>
        </w:tblCellMar>
        <w:tblLook w:val="04A0" w:firstRow="1" w:lastRow="0" w:firstColumn="1" w:lastColumn="0" w:noHBand="0" w:noVBand="1"/>
        <w:tblPrChange w:id="156" w:author="Ndeye Fatou Faye" w:date="2021-05-29T17:16:00Z">
          <w:tblPr>
            <w:tblW w:w="4840" w:type="dxa"/>
            <w:tblInd w:w="-5" w:type="dxa"/>
            <w:tblCellMar>
              <w:left w:w="70" w:type="dxa"/>
              <w:right w:w="70" w:type="dxa"/>
            </w:tblCellMar>
            <w:tblLook w:val="04A0" w:firstRow="1" w:lastRow="0" w:firstColumn="1" w:lastColumn="0" w:noHBand="0" w:noVBand="1"/>
          </w:tblPr>
        </w:tblPrChange>
      </w:tblPr>
      <w:tblGrid>
        <w:gridCol w:w="4868"/>
        <w:gridCol w:w="4194"/>
        <w:tblGridChange w:id="157">
          <w:tblGrid>
            <w:gridCol w:w="2600"/>
            <w:gridCol w:w="2240"/>
          </w:tblGrid>
        </w:tblGridChange>
      </w:tblGrid>
      <w:tr w:rsidR="00AD7F3C" w:rsidRPr="00AD7F3C" w14:paraId="751438A3" w14:textId="77777777" w:rsidTr="00AD7F3C">
        <w:trPr>
          <w:trHeight w:val="288"/>
          <w:ins w:id="158" w:author="Ndeye Fatou Faye" w:date="2021-05-29T17:14:00Z"/>
          <w:trPrChange w:id="159" w:author="Ndeye Fatou Faye" w:date="2021-05-29T17:16:00Z">
            <w:trPr>
              <w:trHeight w:val="288"/>
            </w:trPr>
          </w:trPrChange>
        </w:trPr>
        <w:tc>
          <w:tcPr>
            <w:tcW w:w="2686" w:type="pct"/>
            <w:tcBorders>
              <w:top w:val="single" w:sz="4" w:space="0" w:color="auto"/>
              <w:left w:val="single" w:sz="4" w:space="0" w:color="auto"/>
              <w:bottom w:val="single" w:sz="4" w:space="0" w:color="auto"/>
              <w:right w:val="single" w:sz="4" w:space="0" w:color="auto"/>
            </w:tcBorders>
            <w:shd w:val="clear" w:color="auto" w:fill="auto"/>
            <w:noWrap/>
            <w:vAlign w:val="bottom"/>
            <w:hideMark/>
            <w:tcPrChange w:id="160" w:author="Ndeye Fatou Faye" w:date="2021-05-29T17:16:00Z">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2EFC64" w14:textId="77777777" w:rsidR="00AD7F3C" w:rsidRPr="00AD7F3C" w:rsidRDefault="00AD7F3C" w:rsidP="00AD7F3C">
            <w:pPr>
              <w:jc w:val="left"/>
              <w:rPr>
                <w:ins w:id="161" w:author="Ndeye Fatou Faye" w:date="2021-05-29T17:14:00Z"/>
                <w:rFonts w:ascii="Calibri" w:hAnsi="Calibri" w:cs="Calibri"/>
                <w:color w:val="000000"/>
                <w:sz w:val="22"/>
                <w:szCs w:val="22"/>
              </w:rPr>
            </w:pPr>
            <w:ins w:id="162" w:author="Ndeye Fatou Faye" w:date="2021-05-29T17:14:00Z">
              <w:r w:rsidRPr="00AD7F3C">
                <w:rPr>
                  <w:rFonts w:ascii="Calibri" w:hAnsi="Calibri" w:cs="Calibri"/>
                  <w:color w:val="000000"/>
                  <w:sz w:val="22"/>
                  <w:szCs w:val="22"/>
                </w:rPr>
                <w:t>Communes</w:t>
              </w:r>
            </w:ins>
          </w:p>
        </w:tc>
        <w:tc>
          <w:tcPr>
            <w:tcW w:w="2314" w:type="pct"/>
            <w:tcBorders>
              <w:top w:val="single" w:sz="4" w:space="0" w:color="auto"/>
              <w:left w:val="nil"/>
              <w:bottom w:val="single" w:sz="4" w:space="0" w:color="auto"/>
              <w:right w:val="single" w:sz="4" w:space="0" w:color="auto"/>
            </w:tcBorders>
            <w:shd w:val="clear" w:color="auto" w:fill="auto"/>
            <w:noWrap/>
            <w:vAlign w:val="bottom"/>
            <w:hideMark/>
            <w:tcPrChange w:id="163" w:author="Ndeye Fatou Faye" w:date="2021-05-29T17:16:00Z">
              <w:tcPr>
                <w:tcW w:w="224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4957773" w14:textId="77777777" w:rsidR="00AD7F3C" w:rsidRPr="00AD7F3C" w:rsidRDefault="00AD7F3C" w:rsidP="00AD7F3C">
            <w:pPr>
              <w:jc w:val="left"/>
              <w:rPr>
                <w:ins w:id="164" w:author="Ndeye Fatou Faye" w:date="2021-05-29T17:14:00Z"/>
                <w:rFonts w:ascii="Calibri" w:hAnsi="Calibri" w:cs="Calibri"/>
                <w:color w:val="000000"/>
                <w:sz w:val="22"/>
                <w:szCs w:val="22"/>
              </w:rPr>
            </w:pPr>
            <w:ins w:id="165" w:author="Ndeye Fatou Faye" w:date="2021-05-29T17:14:00Z">
              <w:r w:rsidRPr="00AD7F3C">
                <w:rPr>
                  <w:rFonts w:ascii="Calibri" w:hAnsi="Calibri" w:cs="Calibri"/>
                  <w:color w:val="000000"/>
                  <w:sz w:val="22"/>
                  <w:szCs w:val="22"/>
                </w:rPr>
                <w:t>Proportion</w:t>
              </w:r>
            </w:ins>
          </w:p>
        </w:tc>
      </w:tr>
      <w:tr w:rsidR="00AD7F3C" w:rsidRPr="00AD7F3C" w14:paraId="3969BD8B" w14:textId="77777777" w:rsidTr="00AD7F3C">
        <w:trPr>
          <w:trHeight w:val="288"/>
          <w:ins w:id="166" w:author="Ndeye Fatou Faye" w:date="2021-05-29T17:14:00Z"/>
          <w:trPrChange w:id="167" w:author="Ndeye Fatou Faye" w:date="2021-05-29T17:16:00Z">
            <w:trPr>
              <w:trHeight w:val="288"/>
            </w:trPr>
          </w:trPrChange>
        </w:trPr>
        <w:tc>
          <w:tcPr>
            <w:tcW w:w="2686" w:type="pct"/>
            <w:tcBorders>
              <w:top w:val="nil"/>
              <w:left w:val="single" w:sz="4" w:space="0" w:color="auto"/>
              <w:bottom w:val="single" w:sz="4" w:space="0" w:color="auto"/>
              <w:right w:val="single" w:sz="4" w:space="0" w:color="auto"/>
            </w:tcBorders>
            <w:shd w:val="clear" w:color="auto" w:fill="auto"/>
            <w:noWrap/>
            <w:vAlign w:val="bottom"/>
            <w:hideMark/>
            <w:tcPrChange w:id="168" w:author="Ndeye Fatou Faye" w:date="2021-05-29T17:16:00Z">
              <w:tcPr>
                <w:tcW w:w="260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3CDB875" w14:textId="77777777" w:rsidR="00AD7F3C" w:rsidRPr="00AD7F3C" w:rsidRDefault="00AD7F3C" w:rsidP="00AD7F3C">
            <w:pPr>
              <w:jc w:val="left"/>
              <w:rPr>
                <w:ins w:id="169" w:author="Ndeye Fatou Faye" w:date="2021-05-29T17:14:00Z"/>
                <w:rFonts w:ascii="Calibri" w:hAnsi="Calibri" w:cs="Calibri"/>
                <w:color w:val="000000"/>
                <w:sz w:val="22"/>
                <w:szCs w:val="22"/>
              </w:rPr>
            </w:pPr>
            <w:ins w:id="170" w:author="Ndeye Fatou Faye" w:date="2021-05-29T17:14:00Z">
              <w:r w:rsidRPr="00AD7F3C">
                <w:rPr>
                  <w:rFonts w:ascii="Calibri" w:hAnsi="Calibri" w:cs="Calibri"/>
                  <w:color w:val="000000"/>
                  <w:sz w:val="22"/>
                  <w:szCs w:val="22"/>
                </w:rPr>
                <w:t>TESSEKERE</w:t>
              </w:r>
            </w:ins>
          </w:p>
        </w:tc>
        <w:tc>
          <w:tcPr>
            <w:tcW w:w="2314" w:type="pct"/>
            <w:tcBorders>
              <w:top w:val="nil"/>
              <w:left w:val="nil"/>
              <w:bottom w:val="single" w:sz="4" w:space="0" w:color="auto"/>
              <w:right w:val="single" w:sz="4" w:space="0" w:color="auto"/>
            </w:tcBorders>
            <w:shd w:val="clear" w:color="auto" w:fill="auto"/>
            <w:noWrap/>
            <w:vAlign w:val="bottom"/>
            <w:hideMark/>
            <w:tcPrChange w:id="171" w:author="Ndeye Fatou Faye" w:date="2021-05-29T17:16:00Z">
              <w:tcPr>
                <w:tcW w:w="2240" w:type="dxa"/>
                <w:tcBorders>
                  <w:top w:val="nil"/>
                  <w:left w:val="nil"/>
                  <w:bottom w:val="single" w:sz="4" w:space="0" w:color="auto"/>
                  <w:right w:val="single" w:sz="4" w:space="0" w:color="auto"/>
                </w:tcBorders>
                <w:shd w:val="clear" w:color="auto" w:fill="auto"/>
                <w:noWrap/>
                <w:vAlign w:val="bottom"/>
                <w:hideMark/>
              </w:tcPr>
            </w:tcPrChange>
          </w:tcPr>
          <w:p w14:paraId="262A2211" w14:textId="77777777" w:rsidR="00AD7F3C" w:rsidRPr="00AD7F3C" w:rsidRDefault="00AD7F3C" w:rsidP="00AD7F3C">
            <w:pPr>
              <w:jc w:val="left"/>
              <w:rPr>
                <w:ins w:id="172" w:author="Ndeye Fatou Faye" w:date="2021-05-29T17:14:00Z"/>
                <w:rFonts w:ascii="Calibri" w:hAnsi="Calibri" w:cs="Calibri"/>
                <w:color w:val="000000"/>
                <w:sz w:val="22"/>
                <w:szCs w:val="22"/>
              </w:rPr>
            </w:pPr>
            <w:ins w:id="173" w:author="Ndeye Fatou Faye" w:date="2021-05-29T17:14:00Z">
              <w:r w:rsidRPr="00AD7F3C">
                <w:rPr>
                  <w:rFonts w:ascii="Calibri" w:hAnsi="Calibri" w:cs="Calibri"/>
                  <w:color w:val="000000"/>
                  <w:sz w:val="22"/>
                  <w:szCs w:val="22"/>
                </w:rPr>
                <w:t> </w:t>
              </w:r>
            </w:ins>
          </w:p>
        </w:tc>
      </w:tr>
      <w:tr w:rsidR="00AD7F3C" w:rsidRPr="00AD7F3C" w14:paraId="19B6C4FD" w14:textId="77777777" w:rsidTr="00AD7F3C">
        <w:trPr>
          <w:trHeight w:val="288"/>
          <w:ins w:id="174" w:author="Ndeye Fatou Faye" w:date="2021-05-29T17:14:00Z"/>
          <w:trPrChange w:id="175" w:author="Ndeye Fatou Faye" w:date="2021-05-29T17:16:00Z">
            <w:trPr>
              <w:trHeight w:val="288"/>
            </w:trPr>
          </w:trPrChange>
        </w:trPr>
        <w:tc>
          <w:tcPr>
            <w:tcW w:w="2686" w:type="pct"/>
            <w:tcBorders>
              <w:top w:val="nil"/>
              <w:left w:val="single" w:sz="4" w:space="0" w:color="auto"/>
              <w:bottom w:val="single" w:sz="4" w:space="0" w:color="auto"/>
              <w:right w:val="single" w:sz="4" w:space="0" w:color="auto"/>
            </w:tcBorders>
            <w:shd w:val="clear" w:color="auto" w:fill="auto"/>
            <w:noWrap/>
            <w:vAlign w:val="bottom"/>
            <w:hideMark/>
            <w:tcPrChange w:id="176" w:author="Ndeye Fatou Faye" w:date="2021-05-29T17:16:00Z">
              <w:tcPr>
                <w:tcW w:w="260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994F65" w14:textId="77777777" w:rsidR="00AD7F3C" w:rsidRPr="00AD7F3C" w:rsidRDefault="00AD7F3C" w:rsidP="00AD7F3C">
            <w:pPr>
              <w:jc w:val="left"/>
              <w:rPr>
                <w:ins w:id="177" w:author="Ndeye Fatou Faye" w:date="2021-05-29T17:14:00Z"/>
                <w:rFonts w:ascii="Calibri" w:hAnsi="Calibri" w:cs="Calibri"/>
                <w:color w:val="000000"/>
                <w:sz w:val="22"/>
                <w:szCs w:val="22"/>
              </w:rPr>
            </w:pPr>
            <w:ins w:id="178" w:author="Ndeye Fatou Faye" w:date="2021-05-29T17:14:00Z">
              <w:r w:rsidRPr="00AD7F3C">
                <w:rPr>
                  <w:rFonts w:ascii="Calibri" w:hAnsi="Calibri" w:cs="Calibri"/>
                  <w:color w:val="000000"/>
                  <w:sz w:val="22"/>
                  <w:szCs w:val="22"/>
                </w:rPr>
                <w:t>THIEL</w:t>
              </w:r>
            </w:ins>
          </w:p>
        </w:tc>
        <w:tc>
          <w:tcPr>
            <w:tcW w:w="2314" w:type="pct"/>
            <w:tcBorders>
              <w:top w:val="nil"/>
              <w:left w:val="nil"/>
              <w:bottom w:val="single" w:sz="4" w:space="0" w:color="auto"/>
              <w:right w:val="single" w:sz="4" w:space="0" w:color="auto"/>
            </w:tcBorders>
            <w:shd w:val="clear" w:color="auto" w:fill="auto"/>
            <w:noWrap/>
            <w:vAlign w:val="bottom"/>
            <w:hideMark/>
            <w:tcPrChange w:id="179" w:author="Ndeye Fatou Faye" w:date="2021-05-29T17:16:00Z">
              <w:tcPr>
                <w:tcW w:w="2240" w:type="dxa"/>
                <w:tcBorders>
                  <w:top w:val="nil"/>
                  <w:left w:val="nil"/>
                  <w:bottom w:val="single" w:sz="4" w:space="0" w:color="auto"/>
                  <w:right w:val="single" w:sz="4" w:space="0" w:color="auto"/>
                </w:tcBorders>
                <w:shd w:val="clear" w:color="auto" w:fill="auto"/>
                <w:noWrap/>
                <w:vAlign w:val="bottom"/>
                <w:hideMark/>
              </w:tcPr>
            </w:tcPrChange>
          </w:tcPr>
          <w:p w14:paraId="1C879DA0" w14:textId="77777777" w:rsidR="00AD7F3C" w:rsidRPr="00AD7F3C" w:rsidRDefault="00AD7F3C" w:rsidP="00AD7F3C">
            <w:pPr>
              <w:jc w:val="left"/>
              <w:rPr>
                <w:ins w:id="180" w:author="Ndeye Fatou Faye" w:date="2021-05-29T17:14:00Z"/>
                <w:rFonts w:ascii="Calibri" w:hAnsi="Calibri" w:cs="Calibri"/>
                <w:color w:val="000000"/>
                <w:sz w:val="22"/>
                <w:szCs w:val="22"/>
              </w:rPr>
            </w:pPr>
            <w:ins w:id="181" w:author="Ndeye Fatou Faye" w:date="2021-05-29T17:14:00Z">
              <w:r w:rsidRPr="00AD7F3C">
                <w:rPr>
                  <w:rFonts w:ascii="Calibri" w:hAnsi="Calibri" w:cs="Calibri"/>
                  <w:color w:val="000000"/>
                  <w:sz w:val="22"/>
                  <w:szCs w:val="22"/>
                </w:rPr>
                <w:t> </w:t>
              </w:r>
            </w:ins>
          </w:p>
        </w:tc>
      </w:tr>
      <w:tr w:rsidR="00AD7F3C" w:rsidRPr="00AD7F3C" w14:paraId="4791438A" w14:textId="77777777" w:rsidTr="00AD7F3C">
        <w:trPr>
          <w:trHeight w:val="288"/>
          <w:ins w:id="182" w:author="Ndeye Fatou Faye" w:date="2021-05-29T17:14:00Z"/>
          <w:trPrChange w:id="183" w:author="Ndeye Fatou Faye" w:date="2021-05-29T17:16:00Z">
            <w:trPr>
              <w:trHeight w:val="288"/>
            </w:trPr>
          </w:trPrChange>
        </w:trPr>
        <w:tc>
          <w:tcPr>
            <w:tcW w:w="2686" w:type="pct"/>
            <w:tcBorders>
              <w:top w:val="nil"/>
              <w:left w:val="single" w:sz="4" w:space="0" w:color="auto"/>
              <w:bottom w:val="single" w:sz="4" w:space="0" w:color="auto"/>
              <w:right w:val="single" w:sz="4" w:space="0" w:color="auto"/>
            </w:tcBorders>
            <w:shd w:val="clear" w:color="auto" w:fill="auto"/>
            <w:noWrap/>
            <w:vAlign w:val="bottom"/>
            <w:hideMark/>
            <w:tcPrChange w:id="184" w:author="Ndeye Fatou Faye" w:date="2021-05-29T17:16:00Z">
              <w:tcPr>
                <w:tcW w:w="260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3AFEACA" w14:textId="77777777" w:rsidR="00AD7F3C" w:rsidRPr="00AD7F3C" w:rsidRDefault="00AD7F3C" w:rsidP="00AD7F3C">
            <w:pPr>
              <w:jc w:val="left"/>
              <w:rPr>
                <w:ins w:id="185" w:author="Ndeye Fatou Faye" w:date="2021-05-29T17:14:00Z"/>
                <w:rFonts w:ascii="Calibri" w:hAnsi="Calibri" w:cs="Calibri"/>
                <w:color w:val="000000"/>
                <w:sz w:val="22"/>
                <w:szCs w:val="22"/>
              </w:rPr>
            </w:pPr>
            <w:ins w:id="186" w:author="Ndeye Fatou Faye" w:date="2021-05-29T17:14:00Z">
              <w:r w:rsidRPr="00AD7F3C">
                <w:rPr>
                  <w:rFonts w:ascii="Calibri" w:hAnsi="Calibri" w:cs="Calibri"/>
                  <w:color w:val="000000"/>
                  <w:sz w:val="22"/>
                  <w:szCs w:val="22"/>
                </w:rPr>
                <w:t>MBANE</w:t>
              </w:r>
            </w:ins>
          </w:p>
        </w:tc>
        <w:tc>
          <w:tcPr>
            <w:tcW w:w="2314" w:type="pct"/>
            <w:tcBorders>
              <w:top w:val="nil"/>
              <w:left w:val="nil"/>
              <w:bottom w:val="single" w:sz="4" w:space="0" w:color="auto"/>
              <w:right w:val="single" w:sz="4" w:space="0" w:color="auto"/>
            </w:tcBorders>
            <w:shd w:val="clear" w:color="auto" w:fill="auto"/>
            <w:noWrap/>
            <w:vAlign w:val="bottom"/>
            <w:hideMark/>
            <w:tcPrChange w:id="187" w:author="Ndeye Fatou Faye" w:date="2021-05-29T17:16:00Z">
              <w:tcPr>
                <w:tcW w:w="2240" w:type="dxa"/>
                <w:tcBorders>
                  <w:top w:val="nil"/>
                  <w:left w:val="nil"/>
                  <w:bottom w:val="single" w:sz="4" w:space="0" w:color="auto"/>
                  <w:right w:val="single" w:sz="4" w:space="0" w:color="auto"/>
                </w:tcBorders>
                <w:shd w:val="clear" w:color="auto" w:fill="auto"/>
                <w:noWrap/>
                <w:vAlign w:val="bottom"/>
                <w:hideMark/>
              </w:tcPr>
            </w:tcPrChange>
          </w:tcPr>
          <w:p w14:paraId="5ECF08CB" w14:textId="77777777" w:rsidR="00AD7F3C" w:rsidRPr="00AD7F3C" w:rsidRDefault="00AD7F3C" w:rsidP="00AD7F3C">
            <w:pPr>
              <w:jc w:val="left"/>
              <w:rPr>
                <w:ins w:id="188" w:author="Ndeye Fatou Faye" w:date="2021-05-29T17:14:00Z"/>
                <w:rFonts w:ascii="Calibri" w:hAnsi="Calibri" w:cs="Calibri"/>
                <w:color w:val="000000"/>
                <w:sz w:val="22"/>
                <w:szCs w:val="22"/>
              </w:rPr>
            </w:pPr>
            <w:ins w:id="189" w:author="Ndeye Fatou Faye" w:date="2021-05-29T17:14:00Z">
              <w:r w:rsidRPr="00AD7F3C">
                <w:rPr>
                  <w:rFonts w:ascii="Calibri" w:hAnsi="Calibri" w:cs="Calibri"/>
                  <w:color w:val="000000"/>
                  <w:sz w:val="22"/>
                  <w:szCs w:val="22"/>
                </w:rPr>
                <w:t> </w:t>
              </w:r>
            </w:ins>
          </w:p>
        </w:tc>
      </w:tr>
      <w:tr w:rsidR="00AD7F3C" w:rsidRPr="00AD7F3C" w14:paraId="089A1AF2" w14:textId="77777777" w:rsidTr="00AD7F3C">
        <w:trPr>
          <w:trHeight w:val="288"/>
          <w:ins w:id="190" w:author="Ndeye Fatou Faye" w:date="2021-05-29T17:14:00Z"/>
          <w:trPrChange w:id="191" w:author="Ndeye Fatou Faye" w:date="2021-05-29T17:16:00Z">
            <w:trPr>
              <w:trHeight w:val="288"/>
            </w:trPr>
          </w:trPrChange>
        </w:trPr>
        <w:tc>
          <w:tcPr>
            <w:tcW w:w="2686" w:type="pct"/>
            <w:tcBorders>
              <w:top w:val="nil"/>
              <w:left w:val="single" w:sz="4" w:space="0" w:color="auto"/>
              <w:bottom w:val="single" w:sz="4" w:space="0" w:color="auto"/>
              <w:right w:val="single" w:sz="4" w:space="0" w:color="auto"/>
            </w:tcBorders>
            <w:shd w:val="clear" w:color="auto" w:fill="auto"/>
            <w:noWrap/>
            <w:vAlign w:val="bottom"/>
            <w:hideMark/>
            <w:tcPrChange w:id="192" w:author="Ndeye Fatou Faye" w:date="2021-05-29T17:16:00Z">
              <w:tcPr>
                <w:tcW w:w="260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AD8DF46" w14:textId="77777777" w:rsidR="00AD7F3C" w:rsidRPr="00AD7F3C" w:rsidRDefault="00AD7F3C" w:rsidP="00AD7F3C">
            <w:pPr>
              <w:jc w:val="left"/>
              <w:rPr>
                <w:ins w:id="193" w:author="Ndeye Fatou Faye" w:date="2021-05-29T17:14:00Z"/>
                <w:rFonts w:ascii="Calibri" w:hAnsi="Calibri" w:cs="Calibri"/>
                <w:color w:val="000000"/>
                <w:sz w:val="22"/>
                <w:szCs w:val="22"/>
              </w:rPr>
            </w:pPr>
            <w:ins w:id="194" w:author="Ndeye Fatou Faye" w:date="2021-05-29T17:14:00Z">
              <w:r w:rsidRPr="00AD7F3C">
                <w:rPr>
                  <w:rFonts w:ascii="Calibri" w:hAnsi="Calibri" w:cs="Calibri"/>
                  <w:color w:val="000000"/>
                  <w:sz w:val="22"/>
                  <w:szCs w:val="22"/>
                </w:rPr>
                <w:t>VELINGARA</w:t>
              </w:r>
            </w:ins>
          </w:p>
        </w:tc>
        <w:tc>
          <w:tcPr>
            <w:tcW w:w="2314" w:type="pct"/>
            <w:tcBorders>
              <w:top w:val="nil"/>
              <w:left w:val="nil"/>
              <w:bottom w:val="single" w:sz="4" w:space="0" w:color="auto"/>
              <w:right w:val="single" w:sz="4" w:space="0" w:color="auto"/>
            </w:tcBorders>
            <w:shd w:val="clear" w:color="auto" w:fill="auto"/>
            <w:noWrap/>
            <w:vAlign w:val="bottom"/>
            <w:hideMark/>
            <w:tcPrChange w:id="195" w:author="Ndeye Fatou Faye" w:date="2021-05-29T17:16:00Z">
              <w:tcPr>
                <w:tcW w:w="2240" w:type="dxa"/>
                <w:tcBorders>
                  <w:top w:val="nil"/>
                  <w:left w:val="nil"/>
                  <w:bottom w:val="single" w:sz="4" w:space="0" w:color="auto"/>
                  <w:right w:val="single" w:sz="4" w:space="0" w:color="auto"/>
                </w:tcBorders>
                <w:shd w:val="clear" w:color="auto" w:fill="auto"/>
                <w:noWrap/>
                <w:vAlign w:val="bottom"/>
                <w:hideMark/>
              </w:tcPr>
            </w:tcPrChange>
          </w:tcPr>
          <w:p w14:paraId="5CFA479C" w14:textId="77777777" w:rsidR="00AD7F3C" w:rsidRPr="00AD7F3C" w:rsidRDefault="00AD7F3C" w:rsidP="00AD7F3C">
            <w:pPr>
              <w:jc w:val="left"/>
              <w:rPr>
                <w:ins w:id="196" w:author="Ndeye Fatou Faye" w:date="2021-05-29T17:14:00Z"/>
                <w:rFonts w:ascii="Calibri" w:hAnsi="Calibri" w:cs="Calibri"/>
                <w:color w:val="000000"/>
                <w:sz w:val="22"/>
                <w:szCs w:val="22"/>
              </w:rPr>
            </w:pPr>
            <w:ins w:id="197" w:author="Ndeye Fatou Faye" w:date="2021-05-29T17:14:00Z">
              <w:r w:rsidRPr="00AD7F3C">
                <w:rPr>
                  <w:rFonts w:ascii="Calibri" w:hAnsi="Calibri" w:cs="Calibri"/>
                  <w:color w:val="000000"/>
                  <w:sz w:val="22"/>
                  <w:szCs w:val="22"/>
                </w:rPr>
                <w:t> </w:t>
              </w:r>
            </w:ins>
          </w:p>
        </w:tc>
      </w:tr>
    </w:tbl>
    <w:p w14:paraId="6405BF08" w14:textId="77777777" w:rsidR="00AD7F3C" w:rsidRDefault="00AD7F3C" w:rsidP="00393069">
      <w:pPr>
        <w:pBdr>
          <w:top w:val="nil"/>
          <w:left w:val="nil"/>
          <w:bottom w:val="nil"/>
          <w:right w:val="nil"/>
          <w:between w:val="nil"/>
        </w:pBdr>
        <w:spacing w:line="360" w:lineRule="auto"/>
        <w:rPr>
          <w:ins w:id="198" w:author="Ndeye Fatou Faye" w:date="2021-05-29T17:05:00Z"/>
          <w:rFonts w:eastAsia="Arial Narrow" w:cs="Arial Narrow"/>
          <w:color w:val="000000"/>
          <w:szCs w:val="24"/>
          <w:lang w:val="fr-SN"/>
        </w:rPr>
      </w:pPr>
    </w:p>
    <w:p w14:paraId="60296582" w14:textId="74B01F2E" w:rsidR="00582488" w:rsidRDefault="00AD7F3C" w:rsidP="00393069">
      <w:pPr>
        <w:pBdr>
          <w:top w:val="nil"/>
          <w:left w:val="nil"/>
          <w:bottom w:val="nil"/>
          <w:right w:val="nil"/>
          <w:between w:val="nil"/>
        </w:pBdr>
        <w:spacing w:line="360" w:lineRule="auto"/>
        <w:rPr>
          <w:ins w:id="199" w:author="Ndeye Fatou Faye" w:date="2021-05-29T17:13:00Z"/>
          <w:rFonts w:eastAsia="Arial Narrow" w:cs="Arial Narrow"/>
          <w:color w:val="000000"/>
          <w:szCs w:val="24"/>
          <w:lang w:val="fr-SN"/>
        </w:rPr>
      </w:pPr>
      <w:ins w:id="200" w:author="Ndeye Fatou Faye" w:date="2021-05-29T17:13:00Z">
        <w:r>
          <w:rPr>
            <w:rFonts w:eastAsia="Arial Narrow" w:cs="Arial Narrow"/>
            <w:color w:val="000000"/>
            <w:szCs w:val="24"/>
            <w:lang w:val="fr-SN"/>
          </w:rPr>
          <w:t xml:space="preserve">Tableau </w:t>
        </w:r>
      </w:ins>
      <w:ins w:id="201" w:author="Mamadou Bobo Barry" w:date="2021-05-29T20:12:00Z">
        <w:r w:rsidR="00DB2E4A">
          <w:rPr>
            <w:rFonts w:eastAsia="Arial Narrow" w:cs="Arial Narrow"/>
            <w:color w:val="000000"/>
            <w:szCs w:val="24"/>
            <w:lang w:val="fr-SN"/>
          </w:rPr>
          <w:t>2</w:t>
        </w:r>
      </w:ins>
      <w:ins w:id="202" w:author="Ndeye Fatou Faye" w:date="2021-05-29T17:13:00Z">
        <w:del w:id="203" w:author="Mamadou Bobo Barry" w:date="2021-05-29T20:12:00Z">
          <w:r w:rsidDel="00DB2E4A">
            <w:rPr>
              <w:rFonts w:eastAsia="Arial Narrow" w:cs="Arial Narrow"/>
              <w:color w:val="000000"/>
              <w:szCs w:val="24"/>
              <w:lang w:val="fr-SN"/>
            </w:rPr>
            <w:delText>Y</w:delText>
          </w:r>
        </w:del>
        <w:r>
          <w:rPr>
            <w:rFonts w:eastAsia="Arial Narrow" w:cs="Arial Narrow"/>
            <w:color w:val="000000"/>
            <w:szCs w:val="24"/>
            <w:lang w:val="fr-SN"/>
          </w:rPr>
          <w:t> : Nombre moyens de types d’animaux, par ménage, par commune</w:t>
        </w:r>
      </w:ins>
    </w:p>
    <w:tbl>
      <w:tblPr>
        <w:tblW w:w="5000" w:type="pct"/>
        <w:tblCellMar>
          <w:left w:w="70" w:type="dxa"/>
          <w:right w:w="70" w:type="dxa"/>
        </w:tblCellMar>
        <w:tblLook w:val="04A0" w:firstRow="1" w:lastRow="0" w:firstColumn="1" w:lastColumn="0" w:noHBand="0" w:noVBand="1"/>
        <w:tblPrChange w:id="204" w:author="Ndeye Fatou Faye" w:date="2021-05-29T17:16:00Z">
          <w:tblPr>
            <w:tblW w:w="8560" w:type="dxa"/>
            <w:tblInd w:w="-5" w:type="dxa"/>
            <w:tblCellMar>
              <w:left w:w="70" w:type="dxa"/>
              <w:right w:w="70" w:type="dxa"/>
            </w:tblCellMar>
            <w:tblLook w:val="04A0" w:firstRow="1" w:lastRow="0" w:firstColumn="1" w:lastColumn="0" w:noHBand="0" w:noVBand="1"/>
          </w:tblPr>
        </w:tblPrChange>
      </w:tblPr>
      <w:tblGrid>
        <w:gridCol w:w="1744"/>
        <w:gridCol w:w="2338"/>
        <w:gridCol w:w="1383"/>
        <w:gridCol w:w="1679"/>
        <w:gridCol w:w="1918"/>
        <w:tblGridChange w:id="205">
          <w:tblGrid>
            <w:gridCol w:w="2600"/>
            <w:gridCol w:w="2240"/>
            <w:gridCol w:w="1240"/>
            <w:gridCol w:w="1240"/>
            <w:gridCol w:w="1240"/>
          </w:tblGrid>
        </w:tblGridChange>
      </w:tblGrid>
      <w:tr w:rsidR="00AD7F3C" w:rsidRPr="00AD7F3C" w14:paraId="0C92EC87" w14:textId="77777777" w:rsidTr="00AD7F3C">
        <w:trPr>
          <w:trHeight w:val="288"/>
          <w:ins w:id="206" w:author="Ndeye Fatou Faye" w:date="2021-05-29T17:13:00Z"/>
          <w:trPrChange w:id="207" w:author="Ndeye Fatou Faye" w:date="2021-05-29T17:16:00Z">
            <w:trPr>
              <w:trHeight w:val="288"/>
            </w:trPr>
          </w:trPrChange>
        </w:trPr>
        <w:tc>
          <w:tcPr>
            <w:tcW w:w="1519" w:type="pct"/>
            <w:tcBorders>
              <w:top w:val="single" w:sz="4" w:space="0" w:color="auto"/>
              <w:left w:val="single" w:sz="4" w:space="0" w:color="auto"/>
              <w:bottom w:val="single" w:sz="4" w:space="0" w:color="auto"/>
              <w:right w:val="single" w:sz="4" w:space="0" w:color="auto"/>
            </w:tcBorders>
            <w:shd w:val="clear" w:color="auto" w:fill="auto"/>
            <w:noWrap/>
            <w:vAlign w:val="bottom"/>
            <w:hideMark/>
            <w:tcPrChange w:id="208" w:author="Ndeye Fatou Faye" w:date="2021-05-29T17:16:00Z">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687F631" w14:textId="77777777" w:rsidR="00AD7F3C" w:rsidRPr="00AD7F3C" w:rsidRDefault="00AD7F3C" w:rsidP="00AD7F3C">
            <w:pPr>
              <w:jc w:val="left"/>
              <w:rPr>
                <w:ins w:id="209" w:author="Ndeye Fatou Faye" w:date="2021-05-29T17:13:00Z"/>
                <w:rFonts w:ascii="Calibri" w:hAnsi="Calibri" w:cs="Calibri"/>
                <w:color w:val="000000"/>
                <w:sz w:val="22"/>
                <w:szCs w:val="22"/>
              </w:rPr>
            </w:pPr>
            <w:ins w:id="210" w:author="Ndeye Fatou Faye" w:date="2021-05-29T17:13:00Z">
              <w:r w:rsidRPr="00AD7F3C">
                <w:rPr>
                  <w:rFonts w:ascii="Calibri" w:hAnsi="Calibri" w:cs="Calibri"/>
                  <w:color w:val="000000"/>
                  <w:sz w:val="22"/>
                  <w:szCs w:val="22"/>
                </w:rPr>
                <w:t>Type d'animaux</w:t>
              </w:r>
            </w:ins>
          </w:p>
        </w:tc>
        <w:tc>
          <w:tcPr>
            <w:tcW w:w="1308" w:type="pct"/>
            <w:tcBorders>
              <w:top w:val="single" w:sz="4" w:space="0" w:color="auto"/>
              <w:left w:val="nil"/>
              <w:bottom w:val="single" w:sz="4" w:space="0" w:color="auto"/>
              <w:right w:val="single" w:sz="4" w:space="0" w:color="auto"/>
            </w:tcBorders>
            <w:shd w:val="clear" w:color="auto" w:fill="auto"/>
            <w:noWrap/>
            <w:vAlign w:val="bottom"/>
            <w:hideMark/>
            <w:tcPrChange w:id="211" w:author="Ndeye Fatou Faye" w:date="2021-05-29T17:16:00Z">
              <w:tcPr>
                <w:tcW w:w="224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8FC8107" w14:textId="57D53228" w:rsidR="00AD7F3C" w:rsidRPr="00AD7F3C" w:rsidRDefault="00AD7F3C" w:rsidP="00AD7F3C">
            <w:pPr>
              <w:jc w:val="left"/>
              <w:rPr>
                <w:ins w:id="212" w:author="Ndeye Fatou Faye" w:date="2021-05-29T17:13:00Z"/>
                <w:rFonts w:ascii="Calibri" w:hAnsi="Calibri" w:cs="Calibri"/>
                <w:color w:val="000000"/>
                <w:sz w:val="22"/>
                <w:szCs w:val="22"/>
              </w:rPr>
            </w:pPr>
            <w:ins w:id="213" w:author="Ndeye Fatou Faye" w:date="2021-05-29T17:13:00Z">
              <w:r w:rsidRPr="00AD7F3C">
                <w:rPr>
                  <w:rFonts w:ascii="Calibri" w:hAnsi="Calibri" w:cs="Calibri"/>
                  <w:color w:val="000000"/>
                  <w:sz w:val="22"/>
                  <w:szCs w:val="22"/>
                </w:rPr>
                <w:t>TESSEKERE</w:t>
              </w:r>
            </w:ins>
            <w:ins w:id="214" w:author="Ndeye Fatou Faye" w:date="2021-05-29T17:14:00Z">
              <w:r>
                <w:rPr>
                  <w:rFonts w:ascii="Calibri" w:hAnsi="Calibri" w:cs="Calibri"/>
                  <w:color w:val="000000"/>
                  <w:sz w:val="22"/>
                  <w:szCs w:val="22"/>
                </w:rPr>
                <w:t xml:space="preserve"> (</w:t>
              </w:r>
              <w:commentRangeStart w:id="215"/>
              <w:r>
                <w:rPr>
                  <w:rFonts w:ascii="Calibri" w:hAnsi="Calibri" w:cs="Calibri"/>
                  <w:color w:val="000000"/>
                  <w:sz w:val="22"/>
                  <w:szCs w:val="22"/>
                </w:rPr>
                <w:t>n=</w:t>
              </w:r>
            </w:ins>
            <w:commentRangeEnd w:id="215"/>
            <w:ins w:id="216" w:author="Ndeye Fatou Faye" w:date="2021-05-29T17:15:00Z">
              <w:r>
                <w:rPr>
                  <w:rStyle w:val="Marquedecommentaire"/>
                </w:rPr>
                <w:commentReference w:id="215"/>
              </w:r>
            </w:ins>
            <w:ins w:id="217" w:author="DELLDRAMOMO" w:date="2021-05-30T01:26:00Z">
              <w:r w:rsidR="00566EEB">
                <w:rPr>
                  <w:rFonts w:ascii="Calibri" w:hAnsi="Calibri" w:cs="Calibri"/>
                  <w:color w:val="000000"/>
                  <w:sz w:val="22"/>
                  <w:szCs w:val="22"/>
                </w:rPr>
                <w:t>195</w:t>
              </w:r>
            </w:ins>
            <w:ins w:id="218" w:author="Ndeye Fatou Faye" w:date="2021-05-29T17:14:00Z">
              <w:r>
                <w:rPr>
                  <w:rFonts w:ascii="Calibri" w:hAnsi="Calibri" w:cs="Calibri"/>
                  <w:color w:val="000000"/>
                  <w:sz w:val="22"/>
                  <w:szCs w:val="22"/>
                </w:rPr>
                <w:t>)</w:t>
              </w:r>
            </w:ins>
          </w:p>
        </w:tc>
        <w:tc>
          <w:tcPr>
            <w:tcW w:w="724" w:type="pct"/>
            <w:tcBorders>
              <w:top w:val="single" w:sz="4" w:space="0" w:color="auto"/>
              <w:left w:val="nil"/>
              <w:bottom w:val="single" w:sz="4" w:space="0" w:color="auto"/>
              <w:right w:val="single" w:sz="4" w:space="0" w:color="auto"/>
            </w:tcBorders>
            <w:shd w:val="clear" w:color="auto" w:fill="auto"/>
            <w:noWrap/>
            <w:vAlign w:val="bottom"/>
            <w:hideMark/>
            <w:tcPrChange w:id="219" w:author="Ndeye Fatou Faye" w:date="2021-05-29T17:16:00Z">
              <w:tcPr>
                <w:tcW w:w="124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9EED179" w14:textId="0C7B7DC8" w:rsidR="00AD7F3C" w:rsidRPr="00AD7F3C" w:rsidRDefault="00AD7F3C" w:rsidP="00AD7F3C">
            <w:pPr>
              <w:jc w:val="left"/>
              <w:rPr>
                <w:ins w:id="220" w:author="Ndeye Fatou Faye" w:date="2021-05-29T17:13:00Z"/>
                <w:rFonts w:ascii="Calibri" w:hAnsi="Calibri" w:cs="Calibri"/>
                <w:color w:val="000000"/>
                <w:sz w:val="22"/>
                <w:szCs w:val="22"/>
              </w:rPr>
            </w:pPr>
            <w:ins w:id="221" w:author="Ndeye Fatou Faye" w:date="2021-05-29T17:13:00Z">
              <w:r w:rsidRPr="00AD7F3C">
                <w:rPr>
                  <w:rFonts w:ascii="Calibri" w:hAnsi="Calibri" w:cs="Calibri"/>
                  <w:color w:val="000000"/>
                  <w:sz w:val="22"/>
                  <w:szCs w:val="22"/>
                </w:rPr>
                <w:t>THIEL</w:t>
              </w:r>
            </w:ins>
            <w:ins w:id="222" w:author="Ndeye Fatou Faye" w:date="2021-05-29T17:14:00Z">
              <w:r>
                <w:rPr>
                  <w:rFonts w:ascii="Calibri" w:hAnsi="Calibri" w:cs="Calibri"/>
                  <w:color w:val="000000"/>
                  <w:sz w:val="22"/>
                  <w:szCs w:val="22"/>
                </w:rPr>
                <w:t xml:space="preserve"> (n=</w:t>
              </w:r>
            </w:ins>
            <w:ins w:id="223" w:author="DELLDRAMOMO" w:date="2021-05-30T01:26:00Z">
              <w:r w:rsidR="00566EEB">
                <w:rPr>
                  <w:rFonts w:ascii="Calibri" w:hAnsi="Calibri" w:cs="Calibri"/>
                  <w:color w:val="000000"/>
                  <w:sz w:val="22"/>
                  <w:szCs w:val="22"/>
                </w:rPr>
                <w:t>396</w:t>
              </w:r>
            </w:ins>
            <w:ins w:id="224" w:author="Ndeye Fatou Faye" w:date="2021-05-29T17:14:00Z">
              <w:r>
                <w:rPr>
                  <w:rFonts w:ascii="Calibri" w:hAnsi="Calibri" w:cs="Calibri"/>
                  <w:color w:val="000000"/>
                  <w:sz w:val="22"/>
                  <w:szCs w:val="22"/>
                </w:rPr>
                <w:t>)</w:t>
              </w:r>
            </w:ins>
          </w:p>
        </w:tc>
        <w:tc>
          <w:tcPr>
            <w:tcW w:w="724" w:type="pct"/>
            <w:tcBorders>
              <w:top w:val="single" w:sz="4" w:space="0" w:color="auto"/>
              <w:left w:val="nil"/>
              <w:bottom w:val="single" w:sz="4" w:space="0" w:color="auto"/>
              <w:right w:val="single" w:sz="4" w:space="0" w:color="auto"/>
            </w:tcBorders>
            <w:shd w:val="clear" w:color="auto" w:fill="auto"/>
            <w:noWrap/>
            <w:vAlign w:val="bottom"/>
            <w:hideMark/>
            <w:tcPrChange w:id="225" w:author="Ndeye Fatou Faye" w:date="2021-05-29T17:16:00Z">
              <w:tcPr>
                <w:tcW w:w="124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29E6C009" w14:textId="50E97DD3" w:rsidR="00AD7F3C" w:rsidRPr="00AD7F3C" w:rsidRDefault="00AD7F3C" w:rsidP="00AD7F3C">
            <w:pPr>
              <w:jc w:val="left"/>
              <w:rPr>
                <w:ins w:id="226" w:author="Ndeye Fatou Faye" w:date="2021-05-29T17:13:00Z"/>
                <w:rFonts w:ascii="Calibri" w:hAnsi="Calibri" w:cs="Calibri"/>
                <w:color w:val="000000"/>
                <w:sz w:val="22"/>
                <w:szCs w:val="22"/>
              </w:rPr>
            </w:pPr>
            <w:ins w:id="227" w:author="Ndeye Fatou Faye" w:date="2021-05-29T17:13:00Z">
              <w:r w:rsidRPr="00AD7F3C">
                <w:rPr>
                  <w:rFonts w:ascii="Calibri" w:hAnsi="Calibri" w:cs="Calibri"/>
                  <w:color w:val="000000"/>
                  <w:sz w:val="22"/>
                  <w:szCs w:val="22"/>
                </w:rPr>
                <w:t>MBANE</w:t>
              </w:r>
            </w:ins>
            <w:ins w:id="228" w:author="Ndeye Fatou Faye" w:date="2021-05-29T17:14:00Z">
              <w:r>
                <w:rPr>
                  <w:rFonts w:ascii="Calibri" w:hAnsi="Calibri" w:cs="Calibri"/>
                  <w:color w:val="000000"/>
                  <w:sz w:val="22"/>
                  <w:szCs w:val="22"/>
                </w:rPr>
                <w:t xml:space="preserve"> (n=</w:t>
              </w:r>
            </w:ins>
            <w:ins w:id="229" w:author="DELLDRAMOMO" w:date="2021-05-30T01:26:00Z">
              <w:r w:rsidR="00566EEB">
                <w:rPr>
                  <w:rFonts w:ascii="Calibri" w:hAnsi="Calibri" w:cs="Calibri"/>
                  <w:color w:val="000000"/>
                  <w:sz w:val="22"/>
                  <w:szCs w:val="22"/>
                </w:rPr>
                <w:t>1303</w:t>
              </w:r>
            </w:ins>
            <w:ins w:id="230" w:author="Ndeye Fatou Faye" w:date="2021-05-29T17:14:00Z">
              <w:r>
                <w:rPr>
                  <w:rFonts w:ascii="Calibri" w:hAnsi="Calibri" w:cs="Calibri"/>
                  <w:color w:val="000000"/>
                  <w:sz w:val="22"/>
                  <w:szCs w:val="22"/>
                </w:rPr>
                <w:t>)</w:t>
              </w:r>
            </w:ins>
          </w:p>
        </w:tc>
        <w:tc>
          <w:tcPr>
            <w:tcW w:w="724" w:type="pct"/>
            <w:tcBorders>
              <w:top w:val="single" w:sz="4" w:space="0" w:color="auto"/>
              <w:left w:val="nil"/>
              <w:bottom w:val="single" w:sz="4" w:space="0" w:color="auto"/>
              <w:right w:val="single" w:sz="4" w:space="0" w:color="auto"/>
            </w:tcBorders>
            <w:shd w:val="clear" w:color="auto" w:fill="auto"/>
            <w:noWrap/>
            <w:vAlign w:val="bottom"/>
            <w:hideMark/>
            <w:tcPrChange w:id="231" w:author="Ndeye Fatou Faye" w:date="2021-05-29T17:16:00Z">
              <w:tcPr>
                <w:tcW w:w="124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461F223" w14:textId="379FFBDF" w:rsidR="00AD7F3C" w:rsidRPr="00AD7F3C" w:rsidRDefault="00AD7F3C" w:rsidP="00AD7F3C">
            <w:pPr>
              <w:jc w:val="left"/>
              <w:rPr>
                <w:ins w:id="232" w:author="Ndeye Fatou Faye" w:date="2021-05-29T17:13:00Z"/>
                <w:rFonts w:ascii="Calibri" w:hAnsi="Calibri" w:cs="Calibri"/>
                <w:color w:val="000000"/>
                <w:sz w:val="22"/>
                <w:szCs w:val="22"/>
              </w:rPr>
            </w:pPr>
            <w:ins w:id="233" w:author="Ndeye Fatou Faye" w:date="2021-05-29T17:13:00Z">
              <w:r w:rsidRPr="00AD7F3C">
                <w:rPr>
                  <w:rFonts w:ascii="Calibri" w:hAnsi="Calibri" w:cs="Calibri"/>
                  <w:color w:val="000000"/>
                  <w:sz w:val="22"/>
                  <w:szCs w:val="22"/>
                </w:rPr>
                <w:t>VELINGARA</w:t>
              </w:r>
            </w:ins>
            <w:ins w:id="234" w:author="Ndeye Fatou Faye" w:date="2021-05-29T17:15:00Z">
              <w:r>
                <w:rPr>
                  <w:rFonts w:ascii="Calibri" w:hAnsi="Calibri" w:cs="Calibri"/>
                  <w:color w:val="000000"/>
                  <w:sz w:val="22"/>
                  <w:szCs w:val="22"/>
                </w:rPr>
                <w:t xml:space="preserve"> (n=</w:t>
              </w:r>
            </w:ins>
            <w:ins w:id="235" w:author="DELLDRAMOMO" w:date="2021-05-30T01:26:00Z">
              <w:r w:rsidR="00566EEB">
                <w:rPr>
                  <w:rFonts w:ascii="Calibri" w:hAnsi="Calibri" w:cs="Calibri"/>
                  <w:color w:val="000000"/>
                  <w:sz w:val="22"/>
                  <w:szCs w:val="22"/>
                </w:rPr>
                <w:t>851</w:t>
              </w:r>
            </w:ins>
            <w:ins w:id="236" w:author="Ndeye Fatou Faye" w:date="2021-05-29T17:15:00Z">
              <w:r>
                <w:rPr>
                  <w:rFonts w:ascii="Calibri" w:hAnsi="Calibri" w:cs="Calibri"/>
                  <w:color w:val="000000"/>
                  <w:sz w:val="22"/>
                  <w:szCs w:val="22"/>
                </w:rPr>
                <w:t>)</w:t>
              </w:r>
            </w:ins>
          </w:p>
        </w:tc>
      </w:tr>
      <w:tr w:rsidR="00AD7F3C" w:rsidRPr="00AD7F3C" w14:paraId="7D7F4AE7" w14:textId="77777777" w:rsidTr="00AD7F3C">
        <w:trPr>
          <w:trHeight w:val="288"/>
          <w:ins w:id="237" w:author="Ndeye Fatou Faye" w:date="2021-05-29T17:13:00Z"/>
          <w:trPrChange w:id="238" w:author="Ndeye Fatou Faye" w:date="2021-05-29T17:16:00Z">
            <w:trPr>
              <w:trHeight w:val="288"/>
            </w:trPr>
          </w:trPrChange>
        </w:trPr>
        <w:tc>
          <w:tcPr>
            <w:tcW w:w="1519" w:type="pct"/>
            <w:tcBorders>
              <w:top w:val="nil"/>
              <w:left w:val="single" w:sz="4" w:space="0" w:color="auto"/>
              <w:bottom w:val="single" w:sz="4" w:space="0" w:color="auto"/>
              <w:right w:val="single" w:sz="4" w:space="0" w:color="auto"/>
            </w:tcBorders>
            <w:shd w:val="clear" w:color="auto" w:fill="auto"/>
            <w:vAlign w:val="center"/>
            <w:hideMark/>
            <w:tcPrChange w:id="239" w:author="Ndeye Fatou Faye" w:date="2021-05-29T17:16:00Z">
              <w:tcPr>
                <w:tcW w:w="2600" w:type="dxa"/>
                <w:tcBorders>
                  <w:top w:val="nil"/>
                  <w:left w:val="single" w:sz="4" w:space="0" w:color="auto"/>
                  <w:bottom w:val="single" w:sz="4" w:space="0" w:color="auto"/>
                  <w:right w:val="single" w:sz="4" w:space="0" w:color="auto"/>
                </w:tcBorders>
                <w:shd w:val="clear" w:color="auto" w:fill="auto"/>
                <w:vAlign w:val="center"/>
                <w:hideMark/>
              </w:tcPr>
            </w:tcPrChange>
          </w:tcPr>
          <w:p w14:paraId="7B88B947" w14:textId="77777777" w:rsidR="00AD7F3C" w:rsidRPr="00AD7F3C" w:rsidRDefault="00AD7F3C" w:rsidP="00AD7F3C">
            <w:pPr>
              <w:jc w:val="left"/>
              <w:rPr>
                <w:ins w:id="240" w:author="Ndeye Fatou Faye" w:date="2021-05-29T17:13:00Z"/>
                <w:rFonts w:ascii="Arial" w:hAnsi="Arial" w:cs="Arial"/>
                <w:color w:val="000000"/>
                <w:sz w:val="18"/>
                <w:szCs w:val="18"/>
              </w:rPr>
            </w:pPr>
            <w:ins w:id="241" w:author="Ndeye Fatou Faye" w:date="2021-05-29T17:13:00Z">
              <w:r w:rsidRPr="00AD7F3C">
                <w:rPr>
                  <w:rFonts w:ascii="Arial" w:hAnsi="Arial" w:cs="Arial"/>
                  <w:color w:val="000000"/>
                  <w:sz w:val="18"/>
                  <w:szCs w:val="18"/>
                </w:rPr>
                <w:t>BOVINS</w:t>
              </w:r>
            </w:ins>
          </w:p>
        </w:tc>
        <w:tc>
          <w:tcPr>
            <w:tcW w:w="1308" w:type="pct"/>
            <w:tcBorders>
              <w:top w:val="nil"/>
              <w:left w:val="nil"/>
              <w:bottom w:val="single" w:sz="4" w:space="0" w:color="auto"/>
              <w:right w:val="single" w:sz="4" w:space="0" w:color="auto"/>
            </w:tcBorders>
            <w:shd w:val="clear" w:color="auto" w:fill="auto"/>
            <w:noWrap/>
            <w:vAlign w:val="bottom"/>
            <w:hideMark/>
            <w:tcPrChange w:id="242" w:author="Ndeye Fatou Faye" w:date="2021-05-29T17:16:00Z">
              <w:tcPr>
                <w:tcW w:w="2240" w:type="dxa"/>
                <w:tcBorders>
                  <w:top w:val="nil"/>
                  <w:left w:val="nil"/>
                  <w:bottom w:val="single" w:sz="4" w:space="0" w:color="auto"/>
                  <w:right w:val="single" w:sz="4" w:space="0" w:color="auto"/>
                </w:tcBorders>
                <w:shd w:val="clear" w:color="auto" w:fill="auto"/>
                <w:noWrap/>
                <w:vAlign w:val="bottom"/>
                <w:hideMark/>
              </w:tcPr>
            </w:tcPrChange>
          </w:tcPr>
          <w:p w14:paraId="4738C883" w14:textId="357E346E" w:rsidR="00AD7F3C" w:rsidRPr="00AD7F3C" w:rsidRDefault="00AD7F3C" w:rsidP="00AD7F3C">
            <w:pPr>
              <w:jc w:val="left"/>
              <w:rPr>
                <w:ins w:id="243" w:author="Ndeye Fatou Faye" w:date="2021-05-29T17:13:00Z"/>
                <w:rFonts w:ascii="Calibri" w:hAnsi="Calibri" w:cs="Calibri"/>
                <w:color w:val="000000"/>
                <w:sz w:val="22"/>
                <w:szCs w:val="22"/>
              </w:rPr>
            </w:pPr>
            <w:ins w:id="244" w:author="Ndeye Fatou Faye" w:date="2021-05-29T17:13:00Z">
              <w:r w:rsidRPr="00AD7F3C">
                <w:rPr>
                  <w:rFonts w:ascii="Calibri" w:hAnsi="Calibri" w:cs="Calibri"/>
                  <w:color w:val="000000"/>
                  <w:sz w:val="22"/>
                  <w:szCs w:val="22"/>
                </w:rPr>
                <w:t> </w:t>
              </w:r>
            </w:ins>
            <w:ins w:id="245" w:author="DELLDRAMOMO" w:date="2021-05-30T02:05:00Z">
              <w:r w:rsidR="005C22F5">
                <w:rPr>
                  <w:rFonts w:ascii="Calibri" w:hAnsi="Calibri" w:cs="Calibri"/>
                  <w:color w:val="000000"/>
                  <w:sz w:val="22"/>
                  <w:szCs w:val="22"/>
                </w:rPr>
                <w:t>0</w:t>
              </w:r>
            </w:ins>
          </w:p>
        </w:tc>
        <w:tc>
          <w:tcPr>
            <w:tcW w:w="724" w:type="pct"/>
            <w:tcBorders>
              <w:top w:val="nil"/>
              <w:left w:val="nil"/>
              <w:bottom w:val="single" w:sz="4" w:space="0" w:color="auto"/>
              <w:right w:val="single" w:sz="4" w:space="0" w:color="auto"/>
            </w:tcBorders>
            <w:shd w:val="clear" w:color="auto" w:fill="auto"/>
            <w:noWrap/>
            <w:vAlign w:val="bottom"/>
            <w:hideMark/>
            <w:tcPrChange w:id="246" w:author="Ndeye Fatou Faye" w:date="2021-05-29T17:16:00Z">
              <w:tcPr>
                <w:tcW w:w="1240" w:type="dxa"/>
                <w:tcBorders>
                  <w:top w:val="nil"/>
                  <w:left w:val="nil"/>
                  <w:bottom w:val="single" w:sz="4" w:space="0" w:color="auto"/>
                  <w:right w:val="single" w:sz="4" w:space="0" w:color="auto"/>
                </w:tcBorders>
                <w:shd w:val="clear" w:color="auto" w:fill="auto"/>
                <w:noWrap/>
                <w:vAlign w:val="bottom"/>
                <w:hideMark/>
              </w:tcPr>
            </w:tcPrChange>
          </w:tcPr>
          <w:p w14:paraId="68711CD5" w14:textId="5150A82C" w:rsidR="00AD7F3C" w:rsidRPr="00AD7F3C" w:rsidRDefault="00AD7F3C" w:rsidP="00AD7F3C">
            <w:pPr>
              <w:jc w:val="left"/>
              <w:rPr>
                <w:ins w:id="247" w:author="Ndeye Fatou Faye" w:date="2021-05-29T17:13:00Z"/>
                <w:rFonts w:ascii="Calibri" w:hAnsi="Calibri" w:cs="Calibri"/>
                <w:color w:val="000000"/>
                <w:sz w:val="22"/>
                <w:szCs w:val="22"/>
              </w:rPr>
            </w:pPr>
            <w:ins w:id="248" w:author="Ndeye Fatou Faye" w:date="2021-05-29T17:13:00Z">
              <w:r w:rsidRPr="00AD7F3C">
                <w:rPr>
                  <w:rFonts w:ascii="Calibri" w:hAnsi="Calibri" w:cs="Calibri"/>
                  <w:color w:val="000000"/>
                  <w:sz w:val="22"/>
                  <w:szCs w:val="22"/>
                </w:rPr>
                <w:t> </w:t>
              </w:r>
            </w:ins>
            <w:ins w:id="249" w:author="DELLDRAMOMO" w:date="2021-05-30T02:09:00Z">
              <w:r w:rsidR="005C22F5">
                <w:rPr>
                  <w:rFonts w:ascii="Calibri" w:hAnsi="Calibri" w:cs="Calibri"/>
                  <w:color w:val="000000"/>
                  <w:sz w:val="22"/>
                  <w:szCs w:val="22"/>
                </w:rPr>
                <w:t>0</w:t>
              </w:r>
            </w:ins>
          </w:p>
        </w:tc>
        <w:tc>
          <w:tcPr>
            <w:tcW w:w="724" w:type="pct"/>
            <w:tcBorders>
              <w:top w:val="nil"/>
              <w:left w:val="nil"/>
              <w:bottom w:val="single" w:sz="4" w:space="0" w:color="auto"/>
              <w:right w:val="single" w:sz="4" w:space="0" w:color="auto"/>
            </w:tcBorders>
            <w:shd w:val="clear" w:color="auto" w:fill="auto"/>
            <w:noWrap/>
            <w:vAlign w:val="bottom"/>
            <w:hideMark/>
            <w:tcPrChange w:id="250" w:author="Ndeye Fatou Faye" w:date="2021-05-29T17:16:00Z">
              <w:tcPr>
                <w:tcW w:w="1240" w:type="dxa"/>
                <w:tcBorders>
                  <w:top w:val="nil"/>
                  <w:left w:val="nil"/>
                  <w:bottom w:val="single" w:sz="4" w:space="0" w:color="auto"/>
                  <w:right w:val="single" w:sz="4" w:space="0" w:color="auto"/>
                </w:tcBorders>
                <w:shd w:val="clear" w:color="auto" w:fill="auto"/>
                <w:noWrap/>
                <w:vAlign w:val="bottom"/>
                <w:hideMark/>
              </w:tcPr>
            </w:tcPrChange>
          </w:tcPr>
          <w:p w14:paraId="566C1003" w14:textId="1FC1A3D5" w:rsidR="00AD7F3C" w:rsidRPr="00AD7F3C" w:rsidRDefault="00AD7F3C" w:rsidP="00AD7F3C">
            <w:pPr>
              <w:jc w:val="left"/>
              <w:rPr>
                <w:ins w:id="251" w:author="Ndeye Fatou Faye" w:date="2021-05-29T17:13:00Z"/>
                <w:rFonts w:ascii="Calibri" w:hAnsi="Calibri" w:cs="Calibri"/>
                <w:color w:val="000000"/>
                <w:sz w:val="22"/>
                <w:szCs w:val="22"/>
              </w:rPr>
            </w:pPr>
            <w:ins w:id="252" w:author="Ndeye Fatou Faye" w:date="2021-05-29T17:13:00Z">
              <w:r w:rsidRPr="00AD7F3C">
                <w:rPr>
                  <w:rFonts w:ascii="Calibri" w:hAnsi="Calibri" w:cs="Calibri"/>
                  <w:color w:val="000000"/>
                  <w:sz w:val="22"/>
                  <w:szCs w:val="22"/>
                </w:rPr>
                <w:t> </w:t>
              </w:r>
            </w:ins>
            <w:ins w:id="253" w:author="DELLDRAMOMO" w:date="2021-05-30T02:09:00Z">
              <w:r w:rsidR="005C22F5">
                <w:rPr>
                  <w:rFonts w:ascii="Calibri" w:hAnsi="Calibri" w:cs="Calibri"/>
                  <w:color w:val="000000"/>
                  <w:sz w:val="22"/>
                  <w:szCs w:val="22"/>
                </w:rPr>
                <w:t>0</w:t>
              </w:r>
            </w:ins>
          </w:p>
        </w:tc>
        <w:tc>
          <w:tcPr>
            <w:tcW w:w="724" w:type="pct"/>
            <w:tcBorders>
              <w:top w:val="nil"/>
              <w:left w:val="nil"/>
              <w:bottom w:val="single" w:sz="4" w:space="0" w:color="auto"/>
              <w:right w:val="single" w:sz="4" w:space="0" w:color="auto"/>
            </w:tcBorders>
            <w:shd w:val="clear" w:color="auto" w:fill="auto"/>
            <w:noWrap/>
            <w:vAlign w:val="bottom"/>
            <w:hideMark/>
            <w:tcPrChange w:id="254" w:author="Ndeye Fatou Faye" w:date="2021-05-29T17:16:00Z">
              <w:tcPr>
                <w:tcW w:w="1240" w:type="dxa"/>
                <w:tcBorders>
                  <w:top w:val="nil"/>
                  <w:left w:val="nil"/>
                  <w:bottom w:val="single" w:sz="4" w:space="0" w:color="auto"/>
                  <w:right w:val="single" w:sz="4" w:space="0" w:color="auto"/>
                </w:tcBorders>
                <w:shd w:val="clear" w:color="auto" w:fill="auto"/>
                <w:noWrap/>
                <w:vAlign w:val="bottom"/>
                <w:hideMark/>
              </w:tcPr>
            </w:tcPrChange>
          </w:tcPr>
          <w:p w14:paraId="0AAF2DDE" w14:textId="54E11DA8" w:rsidR="00AD7F3C" w:rsidRPr="00AD7F3C" w:rsidRDefault="00AD7F3C" w:rsidP="00AD7F3C">
            <w:pPr>
              <w:jc w:val="left"/>
              <w:rPr>
                <w:ins w:id="255" w:author="Ndeye Fatou Faye" w:date="2021-05-29T17:13:00Z"/>
                <w:rFonts w:ascii="Calibri" w:hAnsi="Calibri" w:cs="Calibri"/>
                <w:color w:val="000000"/>
                <w:sz w:val="22"/>
                <w:szCs w:val="22"/>
              </w:rPr>
            </w:pPr>
            <w:ins w:id="256" w:author="Ndeye Fatou Faye" w:date="2021-05-29T17:13:00Z">
              <w:r w:rsidRPr="00AD7F3C">
                <w:rPr>
                  <w:rFonts w:ascii="Calibri" w:hAnsi="Calibri" w:cs="Calibri"/>
                  <w:color w:val="000000"/>
                  <w:sz w:val="22"/>
                  <w:szCs w:val="22"/>
                </w:rPr>
                <w:t> </w:t>
              </w:r>
            </w:ins>
            <w:ins w:id="257" w:author="DELLDRAMOMO" w:date="2021-05-30T02:10:00Z">
              <w:r w:rsidR="005C22F5">
                <w:rPr>
                  <w:rFonts w:ascii="Calibri" w:hAnsi="Calibri" w:cs="Calibri"/>
                  <w:color w:val="000000"/>
                  <w:sz w:val="22"/>
                  <w:szCs w:val="22"/>
                </w:rPr>
                <w:t>4</w:t>
              </w:r>
            </w:ins>
          </w:p>
        </w:tc>
      </w:tr>
      <w:tr w:rsidR="00AD7F3C" w:rsidRPr="00AD7F3C" w14:paraId="23B27EEC" w14:textId="77777777" w:rsidTr="00AD7F3C">
        <w:trPr>
          <w:trHeight w:val="288"/>
          <w:ins w:id="258" w:author="Ndeye Fatou Faye" w:date="2021-05-29T17:13:00Z"/>
          <w:trPrChange w:id="259" w:author="Ndeye Fatou Faye" w:date="2021-05-29T17:16:00Z">
            <w:trPr>
              <w:trHeight w:val="288"/>
            </w:trPr>
          </w:trPrChange>
        </w:trPr>
        <w:tc>
          <w:tcPr>
            <w:tcW w:w="1519" w:type="pct"/>
            <w:tcBorders>
              <w:top w:val="nil"/>
              <w:left w:val="single" w:sz="4" w:space="0" w:color="auto"/>
              <w:bottom w:val="single" w:sz="4" w:space="0" w:color="auto"/>
              <w:right w:val="single" w:sz="4" w:space="0" w:color="auto"/>
            </w:tcBorders>
            <w:shd w:val="clear" w:color="auto" w:fill="auto"/>
            <w:vAlign w:val="center"/>
            <w:hideMark/>
            <w:tcPrChange w:id="260" w:author="Ndeye Fatou Faye" w:date="2021-05-29T17:16:00Z">
              <w:tcPr>
                <w:tcW w:w="2600" w:type="dxa"/>
                <w:tcBorders>
                  <w:top w:val="nil"/>
                  <w:left w:val="single" w:sz="4" w:space="0" w:color="auto"/>
                  <w:bottom w:val="single" w:sz="4" w:space="0" w:color="auto"/>
                  <w:right w:val="single" w:sz="4" w:space="0" w:color="auto"/>
                </w:tcBorders>
                <w:shd w:val="clear" w:color="auto" w:fill="auto"/>
                <w:vAlign w:val="center"/>
                <w:hideMark/>
              </w:tcPr>
            </w:tcPrChange>
          </w:tcPr>
          <w:p w14:paraId="17697509" w14:textId="77777777" w:rsidR="00AD7F3C" w:rsidRPr="00AD7F3C" w:rsidRDefault="00AD7F3C" w:rsidP="00AD7F3C">
            <w:pPr>
              <w:jc w:val="left"/>
              <w:rPr>
                <w:ins w:id="261" w:author="Ndeye Fatou Faye" w:date="2021-05-29T17:13:00Z"/>
                <w:rFonts w:ascii="Arial" w:hAnsi="Arial" w:cs="Arial"/>
                <w:color w:val="000000"/>
                <w:sz w:val="18"/>
                <w:szCs w:val="18"/>
              </w:rPr>
            </w:pPr>
            <w:ins w:id="262" w:author="Ndeye Fatou Faye" w:date="2021-05-29T17:13:00Z">
              <w:r w:rsidRPr="00AD7F3C">
                <w:rPr>
                  <w:rFonts w:ascii="Arial" w:hAnsi="Arial" w:cs="Arial"/>
                  <w:color w:val="000000"/>
                  <w:sz w:val="18"/>
                  <w:szCs w:val="18"/>
                </w:rPr>
                <w:t>CAPRINS</w:t>
              </w:r>
            </w:ins>
          </w:p>
        </w:tc>
        <w:tc>
          <w:tcPr>
            <w:tcW w:w="1308" w:type="pct"/>
            <w:tcBorders>
              <w:top w:val="nil"/>
              <w:left w:val="nil"/>
              <w:bottom w:val="single" w:sz="4" w:space="0" w:color="auto"/>
              <w:right w:val="single" w:sz="4" w:space="0" w:color="auto"/>
            </w:tcBorders>
            <w:shd w:val="clear" w:color="auto" w:fill="auto"/>
            <w:noWrap/>
            <w:vAlign w:val="bottom"/>
            <w:hideMark/>
            <w:tcPrChange w:id="263" w:author="Ndeye Fatou Faye" w:date="2021-05-29T17:16:00Z">
              <w:tcPr>
                <w:tcW w:w="2240" w:type="dxa"/>
                <w:tcBorders>
                  <w:top w:val="nil"/>
                  <w:left w:val="nil"/>
                  <w:bottom w:val="single" w:sz="4" w:space="0" w:color="auto"/>
                  <w:right w:val="single" w:sz="4" w:space="0" w:color="auto"/>
                </w:tcBorders>
                <w:shd w:val="clear" w:color="auto" w:fill="auto"/>
                <w:noWrap/>
                <w:vAlign w:val="bottom"/>
                <w:hideMark/>
              </w:tcPr>
            </w:tcPrChange>
          </w:tcPr>
          <w:p w14:paraId="43BB8A26" w14:textId="79C08B9C" w:rsidR="00AD7F3C" w:rsidRPr="00AD7F3C" w:rsidRDefault="00AD7F3C" w:rsidP="00AD7F3C">
            <w:pPr>
              <w:jc w:val="left"/>
              <w:rPr>
                <w:ins w:id="264" w:author="Ndeye Fatou Faye" w:date="2021-05-29T17:13:00Z"/>
                <w:rFonts w:ascii="Calibri" w:hAnsi="Calibri" w:cs="Calibri"/>
                <w:color w:val="000000"/>
                <w:sz w:val="22"/>
                <w:szCs w:val="22"/>
              </w:rPr>
            </w:pPr>
            <w:ins w:id="265" w:author="Ndeye Fatou Faye" w:date="2021-05-29T17:13:00Z">
              <w:r w:rsidRPr="00AD7F3C">
                <w:rPr>
                  <w:rFonts w:ascii="Calibri" w:hAnsi="Calibri" w:cs="Calibri"/>
                  <w:color w:val="000000"/>
                  <w:sz w:val="22"/>
                  <w:szCs w:val="22"/>
                </w:rPr>
                <w:t> </w:t>
              </w:r>
            </w:ins>
            <w:ins w:id="266" w:author="DELLDRAMOMO" w:date="2021-05-30T02:13:00Z">
              <w:r w:rsidR="005C22F5">
                <w:rPr>
                  <w:rFonts w:ascii="Calibri" w:hAnsi="Calibri" w:cs="Calibri"/>
                  <w:color w:val="000000"/>
                  <w:sz w:val="22"/>
                  <w:szCs w:val="22"/>
                </w:rPr>
                <w:t>4</w:t>
              </w:r>
            </w:ins>
          </w:p>
        </w:tc>
        <w:tc>
          <w:tcPr>
            <w:tcW w:w="724" w:type="pct"/>
            <w:tcBorders>
              <w:top w:val="nil"/>
              <w:left w:val="nil"/>
              <w:bottom w:val="single" w:sz="4" w:space="0" w:color="auto"/>
              <w:right w:val="single" w:sz="4" w:space="0" w:color="auto"/>
            </w:tcBorders>
            <w:shd w:val="clear" w:color="auto" w:fill="auto"/>
            <w:noWrap/>
            <w:vAlign w:val="bottom"/>
            <w:hideMark/>
            <w:tcPrChange w:id="267" w:author="Ndeye Fatou Faye" w:date="2021-05-29T17:16:00Z">
              <w:tcPr>
                <w:tcW w:w="1240" w:type="dxa"/>
                <w:tcBorders>
                  <w:top w:val="nil"/>
                  <w:left w:val="nil"/>
                  <w:bottom w:val="single" w:sz="4" w:space="0" w:color="auto"/>
                  <w:right w:val="single" w:sz="4" w:space="0" w:color="auto"/>
                </w:tcBorders>
                <w:shd w:val="clear" w:color="auto" w:fill="auto"/>
                <w:noWrap/>
                <w:vAlign w:val="bottom"/>
                <w:hideMark/>
              </w:tcPr>
            </w:tcPrChange>
          </w:tcPr>
          <w:p w14:paraId="0CAFB045" w14:textId="6F66900F" w:rsidR="00AD7F3C" w:rsidRPr="00AD7F3C" w:rsidRDefault="00AD7F3C" w:rsidP="00AD7F3C">
            <w:pPr>
              <w:jc w:val="left"/>
              <w:rPr>
                <w:ins w:id="268" w:author="Ndeye Fatou Faye" w:date="2021-05-29T17:13:00Z"/>
                <w:rFonts w:ascii="Calibri" w:hAnsi="Calibri" w:cs="Calibri"/>
                <w:color w:val="000000"/>
                <w:sz w:val="22"/>
                <w:szCs w:val="22"/>
              </w:rPr>
            </w:pPr>
            <w:ins w:id="269" w:author="Ndeye Fatou Faye" w:date="2021-05-29T17:13:00Z">
              <w:r w:rsidRPr="00AD7F3C">
                <w:rPr>
                  <w:rFonts w:ascii="Calibri" w:hAnsi="Calibri" w:cs="Calibri"/>
                  <w:color w:val="000000"/>
                  <w:sz w:val="22"/>
                  <w:szCs w:val="22"/>
                </w:rPr>
                <w:t> </w:t>
              </w:r>
            </w:ins>
            <w:ins w:id="270" w:author="DELLDRAMOMO" w:date="2021-05-30T02:14:00Z">
              <w:r w:rsidR="005C22F5">
                <w:rPr>
                  <w:rFonts w:ascii="Calibri" w:hAnsi="Calibri" w:cs="Calibri"/>
                  <w:color w:val="000000"/>
                  <w:sz w:val="22"/>
                  <w:szCs w:val="22"/>
                </w:rPr>
                <w:t>4</w:t>
              </w:r>
            </w:ins>
          </w:p>
        </w:tc>
        <w:tc>
          <w:tcPr>
            <w:tcW w:w="724" w:type="pct"/>
            <w:tcBorders>
              <w:top w:val="nil"/>
              <w:left w:val="nil"/>
              <w:bottom w:val="single" w:sz="4" w:space="0" w:color="auto"/>
              <w:right w:val="single" w:sz="4" w:space="0" w:color="auto"/>
            </w:tcBorders>
            <w:shd w:val="clear" w:color="auto" w:fill="auto"/>
            <w:noWrap/>
            <w:vAlign w:val="bottom"/>
            <w:hideMark/>
            <w:tcPrChange w:id="271" w:author="Ndeye Fatou Faye" w:date="2021-05-29T17:16:00Z">
              <w:tcPr>
                <w:tcW w:w="1240" w:type="dxa"/>
                <w:tcBorders>
                  <w:top w:val="nil"/>
                  <w:left w:val="nil"/>
                  <w:bottom w:val="single" w:sz="4" w:space="0" w:color="auto"/>
                  <w:right w:val="single" w:sz="4" w:space="0" w:color="auto"/>
                </w:tcBorders>
                <w:shd w:val="clear" w:color="auto" w:fill="auto"/>
                <w:noWrap/>
                <w:vAlign w:val="bottom"/>
                <w:hideMark/>
              </w:tcPr>
            </w:tcPrChange>
          </w:tcPr>
          <w:p w14:paraId="4B0A0016" w14:textId="37B08AA8" w:rsidR="00AD7F3C" w:rsidRPr="00AD7F3C" w:rsidRDefault="00AD7F3C" w:rsidP="00AD7F3C">
            <w:pPr>
              <w:jc w:val="left"/>
              <w:rPr>
                <w:ins w:id="272" w:author="Ndeye Fatou Faye" w:date="2021-05-29T17:13:00Z"/>
                <w:rFonts w:ascii="Calibri" w:hAnsi="Calibri" w:cs="Calibri"/>
                <w:color w:val="000000"/>
                <w:sz w:val="22"/>
                <w:szCs w:val="22"/>
              </w:rPr>
            </w:pPr>
            <w:ins w:id="273" w:author="Ndeye Fatou Faye" w:date="2021-05-29T17:13:00Z">
              <w:r w:rsidRPr="00AD7F3C">
                <w:rPr>
                  <w:rFonts w:ascii="Calibri" w:hAnsi="Calibri" w:cs="Calibri"/>
                  <w:color w:val="000000"/>
                  <w:sz w:val="22"/>
                  <w:szCs w:val="22"/>
                </w:rPr>
                <w:t> </w:t>
              </w:r>
            </w:ins>
            <w:ins w:id="274" w:author="DELLDRAMOMO" w:date="2021-05-30T02:11:00Z">
              <w:r w:rsidR="005C22F5">
                <w:rPr>
                  <w:rFonts w:ascii="Calibri" w:hAnsi="Calibri" w:cs="Calibri"/>
                  <w:color w:val="000000"/>
                  <w:sz w:val="22"/>
                  <w:szCs w:val="22"/>
                </w:rPr>
                <w:t>5</w:t>
              </w:r>
            </w:ins>
          </w:p>
        </w:tc>
        <w:tc>
          <w:tcPr>
            <w:tcW w:w="724" w:type="pct"/>
            <w:tcBorders>
              <w:top w:val="nil"/>
              <w:left w:val="nil"/>
              <w:bottom w:val="single" w:sz="4" w:space="0" w:color="auto"/>
              <w:right w:val="single" w:sz="4" w:space="0" w:color="auto"/>
            </w:tcBorders>
            <w:shd w:val="clear" w:color="auto" w:fill="auto"/>
            <w:noWrap/>
            <w:vAlign w:val="bottom"/>
            <w:hideMark/>
            <w:tcPrChange w:id="275" w:author="Ndeye Fatou Faye" w:date="2021-05-29T17:16:00Z">
              <w:tcPr>
                <w:tcW w:w="1240" w:type="dxa"/>
                <w:tcBorders>
                  <w:top w:val="nil"/>
                  <w:left w:val="nil"/>
                  <w:bottom w:val="single" w:sz="4" w:space="0" w:color="auto"/>
                  <w:right w:val="single" w:sz="4" w:space="0" w:color="auto"/>
                </w:tcBorders>
                <w:shd w:val="clear" w:color="auto" w:fill="auto"/>
                <w:noWrap/>
                <w:vAlign w:val="bottom"/>
                <w:hideMark/>
              </w:tcPr>
            </w:tcPrChange>
          </w:tcPr>
          <w:p w14:paraId="59B22E99" w14:textId="002BAA4E" w:rsidR="00AD7F3C" w:rsidRPr="00AD7F3C" w:rsidRDefault="00AD7F3C" w:rsidP="00AD7F3C">
            <w:pPr>
              <w:jc w:val="left"/>
              <w:rPr>
                <w:ins w:id="276" w:author="Ndeye Fatou Faye" w:date="2021-05-29T17:13:00Z"/>
                <w:rFonts w:ascii="Calibri" w:hAnsi="Calibri" w:cs="Calibri"/>
                <w:color w:val="000000"/>
                <w:sz w:val="22"/>
                <w:szCs w:val="22"/>
              </w:rPr>
            </w:pPr>
            <w:ins w:id="277" w:author="Ndeye Fatou Faye" w:date="2021-05-29T17:13:00Z">
              <w:r w:rsidRPr="00AD7F3C">
                <w:rPr>
                  <w:rFonts w:ascii="Calibri" w:hAnsi="Calibri" w:cs="Calibri"/>
                  <w:color w:val="000000"/>
                  <w:sz w:val="22"/>
                  <w:szCs w:val="22"/>
                </w:rPr>
                <w:t> </w:t>
              </w:r>
            </w:ins>
            <w:ins w:id="278" w:author="DELLDRAMOMO" w:date="2021-05-30T02:14:00Z">
              <w:r w:rsidR="005C22F5">
                <w:rPr>
                  <w:rFonts w:ascii="Calibri" w:hAnsi="Calibri" w:cs="Calibri"/>
                  <w:color w:val="000000"/>
                  <w:sz w:val="22"/>
                  <w:szCs w:val="22"/>
                </w:rPr>
                <w:t>5</w:t>
              </w:r>
            </w:ins>
            <w:bookmarkStart w:id="279" w:name="_GoBack"/>
            <w:bookmarkEnd w:id="279"/>
          </w:p>
        </w:tc>
      </w:tr>
      <w:tr w:rsidR="00AD7F3C" w:rsidRPr="00AD7F3C" w14:paraId="04E40AE3" w14:textId="77777777" w:rsidTr="00AD7F3C">
        <w:trPr>
          <w:trHeight w:val="288"/>
          <w:ins w:id="280" w:author="Ndeye Fatou Faye" w:date="2021-05-29T17:13:00Z"/>
          <w:trPrChange w:id="281" w:author="Ndeye Fatou Faye" w:date="2021-05-29T17:16:00Z">
            <w:trPr>
              <w:trHeight w:val="288"/>
            </w:trPr>
          </w:trPrChange>
        </w:trPr>
        <w:tc>
          <w:tcPr>
            <w:tcW w:w="1519" w:type="pct"/>
            <w:tcBorders>
              <w:top w:val="nil"/>
              <w:left w:val="single" w:sz="4" w:space="0" w:color="auto"/>
              <w:bottom w:val="single" w:sz="4" w:space="0" w:color="auto"/>
              <w:right w:val="single" w:sz="4" w:space="0" w:color="auto"/>
            </w:tcBorders>
            <w:shd w:val="clear" w:color="auto" w:fill="auto"/>
            <w:vAlign w:val="center"/>
            <w:hideMark/>
            <w:tcPrChange w:id="282" w:author="Ndeye Fatou Faye" w:date="2021-05-29T17:16:00Z">
              <w:tcPr>
                <w:tcW w:w="2600" w:type="dxa"/>
                <w:tcBorders>
                  <w:top w:val="nil"/>
                  <w:left w:val="single" w:sz="4" w:space="0" w:color="auto"/>
                  <w:bottom w:val="single" w:sz="4" w:space="0" w:color="auto"/>
                  <w:right w:val="single" w:sz="4" w:space="0" w:color="auto"/>
                </w:tcBorders>
                <w:shd w:val="clear" w:color="auto" w:fill="auto"/>
                <w:vAlign w:val="center"/>
                <w:hideMark/>
              </w:tcPr>
            </w:tcPrChange>
          </w:tcPr>
          <w:p w14:paraId="11BBE753" w14:textId="77777777" w:rsidR="00AD7F3C" w:rsidRPr="00AD7F3C" w:rsidRDefault="00AD7F3C" w:rsidP="00AD7F3C">
            <w:pPr>
              <w:jc w:val="left"/>
              <w:rPr>
                <w:ins w:id="283" w:author="Ndeye Fatou Faye" w:date="2021-05-29T17:13:00Z"/>
                <w:rFonts w:ascii="Arial" w:hAnsi="Arial" w:cs="Arial"/>
                <w:color w:val="000000"/>
                <w:sz w:val="18"/>
                <w:szCs w:val="18"/>
              </w:rPr>
            </w:pPr>
            <w:ins w:id="284" w:author="Ndeye Fatou Faye" w:date="2021-05-29T17:13:00Z">
              <w:r w:rsidRPr="00AD7F3C">
                <w:rPr>
                  <w:rFonts w:ascii="Arial" w:hAnsi="Arial" w:cs="Arial"/>
                  <w:color w:val="000000"/>
                  <w:sz w:val="18"/>
                  <w:szCs w:val="18"/>
                </w:rPr>
                <w:t>OVINS</w:t>
              </w:r>
            </w:ins>
          </w:p>
        </w:tc>
        <w:tc>
          <w:tcPr>
            <w:tcW w:w="1308" w:type="pct"/>
            <w:tcBorders>
              <w:top w:val="nil"/>
              <w:left w:val="nil"/>
              <w:bottom w:val="single" w:sz="4" w:space="0" w:color="auto"/>
              <w:right w:val="single" w:sz="4" w:space="0" w:color="auto"/>
            </w:tcBorders>
            <w:shd w:val="clear" w:color="auto" w:fill="auto"/>
            <w:noWrap/>
            <w:vAlign w:val="bottom"/>
            <w:hideMark/>
            <w:tcPrChange w:id="285" w:author="Ndeye Fatou Faye" w:date="2021-05-29T17:16:00Z">
              <w:tcPr>
                <w:tcW w:w="2240" w:type="dxa"/>
                <w:tcBorders>
                  <w:top w:val="nil"/>
                  <w:left w:val="nil"/>
                  <w:bottom w:val="single" w:sz="4" w:space="0" w:color="auto"/>
                  <w:right w:val="single" w:sz="4" w:space="0" w:color="auto"/>
                </w:tcBorders>
                <w:shd w:val="clear" w:color="auto" w:fill="auto"/>
                <w:noWrap/>
                <w:vAlign w:val="bottom"/>
                <w:hideMark/>
              </w:tcPr>
            </w:tcPrChange>
          </w:tcPr>
          <w:p w14:paraId="70A6087B" w14:textId="18580AFA" w:rsidR="00AD7F3C" w:rsidRPr="00AD7F3C" w:rsidRDefault="00AD7F3C" w:rsidP="00AD7F3C">
            <w:pPr>
              <w:jc w:val="left"/>
              <w:rPr>
                <w:ins w:id="286" w:author="Ndeye Fatou Faye" w:date="2021-05-29T17:13:00Z"/>
                <w:rFonts w:ascii="Calibri" w:hAnsi="Calibri" w:cs="Calibri"/>
                <w:color w:val="000000"/>
                <w:sz w:val="22"/>
                <w:szCs w:val="22"/>
              </w:rPr>
            </w:pPr>
            <w:ins w:id="287" w:author="Ndeye Fatou Faye" w:date="2021-05-29T17:13:00Z">
              <w:r w:rsidRPr="00AD7F3C">
                <w:rPr>
                  <w:rFonts w:ascii="Calibri" w:hAnsi="Calibri" w:cs="Calibri"/>
                  <w:color w:val="000000"/>
                  <w:sz w:val="22"/>
                  <w:szCs w:val="22"/>
                </w:rPr>
                <w:t> </w:t>
              </w:r>
            </w:ins>
            <w:ins w:id="288" w:author="DELLDRAMOMO" w:date="2021-05-30T02:12:00Z">
              <w:r w:rsidR="005C22F5">
                <w:rPr>
                  <w:rFonts w:ascii="Calibri" w:hAnsi="Calibri" w:cs="Calibri"/>
                  <w:color w:val="000000"/>
                  <w:sz w:val="22"/>
                  <w:szCs w:val="22"/>
                </w:rPr>
                <w:t>5</w:t>
              </w:r>
            </w:ins>
          </w:p>
        </w:tc>
        <w:tc>
          <w:tcPr>
            <w:tcW w:w="724" w:type="pct"/>
            <w:tcBorders>
              <w:top w:val="nil"/>
              <w:left w:val="nil"/>
              <w:bottom w:val="single" w:sz="4" w:space="0" w:color="auto"/>
              <w:right w:val="single" w:sz="4" w:space="0" w:color="auto"/>
            </w:tcBorders>
            <w:shd w:val="clear" w:color="auto" w:fill="auto"/>
            <w:noWrap/>
            <w:vAlign w:val="bottom"/>
            <w:hideMark/>
            <w:tcPrChange w:id="289" w:author="Ndeye Fatou Faye" w:date="2021-05-29T17:16:00Z">
              <w:tcPr>
                <w:tcW w:w="1240" w:type="dxa"/>
                <w:tcBorders>
                  <w:top w:val="nil"/>
                  <w:left w:val="nil"/>
                  <w:bottom w:val="single" w:sz="4" w:space="0" w:color="auto"/>
                  <w:right w:val="single" w:sz="4" w:space="0" w:color="auto"/>
                </w:tcBorders>
                <w:shd w:val="clear" w:color="auto" w:fill="auto"/>
                <w:noWrap/>
                <w:vAlign w:val="bottom"/>
                <w:hideMark/>
              </w:tcPr>
            </w:tcPrChange>
          </w:tcPr>
          <w:p w14:paraId="2CA052C4" w14:textId="2C3673A6" w:rsidR="00AD7F3C" w:rsidRPr="00AD7F3C" w:rsidRDefault="00AD7F3C" w:rsidP="00AD7F3C">
            <w:pPr>
              <w:jc w:val="left"/>
              <w:rPr>
                <w:ins w:id="290" w:author="Ndeye Fatou Faye" w:date="2021-05-29T17:13:00Z"/>
                <w:rFonts w:ascii="Calibri" w:hAnsi="Calibri" w:cs="Calibri"/>
                <w:color w:val="000000"/>
                <w:sz w:val="22"/>
                <w:szCs w:val="22"/>
              </w:rPr>
            </w:pPr>
            <w:ins w:id="291" w:author="Ndeye Fatou Faye" w:date="2021-05-29T17:13:00Z">
              <w:r w:rsidRPr="00AD7F3C">
                <w:rPr>
                  <w:rFonts w:ascii="Calibri" w:hAnsi="Calibri" w:cs="Calibri"/>
                  <w:color w:val="000000"/>
                  <w:sz w:val="22"/>
                  <w:szCs w:val="22"/>
                </w:rPr>
                <w:t> </w:t>
              </w:r>
            </w:ins>
            <w:ins w:id="292" w:author="DELLDRAMOMO" w:date="2021-05-30T02:14:00Z">
              <w:r w:rsidR="005C22F5">
                <w:rPr>
                  <w:rFonts w:ascii="Calibri" w:hAnsi="Calibri" w:cs="Calibri"/>
                  <w:color w:val="000000"/>
                  <w:sz w:val="22"/>
                  <w:szCs w:val="22"/>
                </w:rPr>
                <w:t>10</w:t>
              </w:r>
            </w:ins>
          </w:p>
        </w:tc>
        <w:tc>
          <w:tcPr>
            <w:tcW w:w="724" w:type="pct"/>
            <w:tcBorders>
              <w:top w:val="nil"/>
              <w:left w:val="nil"/>
              <w:bottom w:val="single" w:sz="4" w:space="0" w:color="auto"/>
              <w:right w:val="single" w:sz="4" w:space="0" w:color="auto"/>
            </w:tcBorders>
            <w:shd w:val="clear" w:color="auto" w:fill="auto"/>
            <w:noWrap/>
            <w:vAlign w:val="bottom"/>
            <w:hideMark/>
            <w:tcPrChange w:id="293" w:author="Ndeye Fatou Faye" w:date="2021-05-29T17:16:00Z">
              <w:tcPr>
                <w:tcW w:w="1240" w:type="dxa"/>
                <w:tcBorders>
                  <w:top w:val="nil"/>
                  <w:left w:val="nil"/>
                  <w:bottom w:val="single" w:sz="4" w:space="0" w:color="auto"/>
                  <w:right w:val="single" w:sz="4" w:space="0" w:color="auto"/>
                </w:tcBorders>
                <w:shd w:val="clear" w:color="auto" w:fill="auto"/>
                <w:noWrap/>
                <w:vAlign w:val="bottom"/>
                <w:hideMark/>
              </w:tcPr>
            </w:tcPrChange>
          </w:tcPr>
          <w:p w14:paraId="1D93FB41" w14:textId="374BFB23" w:rsidR="00AD7F3C" w:rsidRPr="00AD7F3C" w:rsidRDefault="00AD7F3C" w:rsidP="00AD7F3C">
            <w:pPr>
              <w:jc w:val="left"/>
              <w:rPr>
                <w:ins w:id="294" w:author="Ndeye Fatou Faye" w:date="2021-05-29T17:13:00Z"/>
                <w:rFonts w:ascii="Calibri" w:hAnsi="Calibri" w:cs="Calibri"/>
                <w:color w:val="000000"/>
                <w:sz w:val="22"/>
                <w:szCs w:val="22"/>
              </w:rPr>
            </w:pPr>
            <w:ins w:id="295" w:author="Ndeye Fatou Faye" w:date="2021-05-29T17:13:00Z">
              <w:r w:rsidRPr="00AD7F3C">
                <w:rPr>
                  <w:rFonts w:ascii="Calibri" w:hAnsi="Calibri" w:cs="Calibri"/>
                  <w:color w:val="000000"/>
                  <w:sz w:val="22"/>
                  <w:szCs w:val="22"/>
                </w:rPr>
                <w:t> </w:t>
              </w:r>
            </w:ins>
            <w:ins w:id="296" w:author="DELLDRAMOMO" w:date="2021-05-30T02:12:00Z">
              <w:r w:rsidR="005C22F5">
                <w:rPr>
                  <w:rFonts w:ascii="Calibri" w:hAnsi="Calibri" w:cs="Calibri"/>
                  <w:color w:val="000000"/>
                  <w:sz w:val="22"/>
                  <w:szCs w:val="22"/>
                </w:rPr>
                <w:t>7</w:t>
              </w:r>
            </w:ins>
          </w:p>
        </w:tc>
        <w:tc>
          <w:tcPr>
            <w:tcW w:w="724" w:type="pct"/>
            <w:tcBorders>
              <w:top w:val="nil"/>
              <w:left w:val="nil"/>
              <w:bottom w:val="single" w:sz="4" w:space="0" w:color="auto"/>
              <w:right w:val="single" w:sz="4" w:space="0" w:color="auto"/>
            </w:tcBorders>
            <w:shd w:val="clear" w:color="auto" w:fill="auto"/>
            <w:noWrap/>
            <w:vAlign w:val="bottom"/>
            <w:hideMark/>
            <w:tcPrChange w:id="297" w:author="Ndeye Fatou Faye" w:date="2021-05-29T17:16:00Z">
              <w:tcPr>
                <w:tcW w:w="1240" w:type="dxa"/>
                <w:tcBorders>
                  <w:top w:val="nil"/>
                  <w:left w:val="nil"/>
                  <w:bottom w:val="single" w:sz="4" w:space="0" w:color="auto"/>
                  <w:right w:val="single" w:sz="4" w:space="0" w:color="auto"/>
                </w:tcBorders>
                <w:shd w:val="clear" w:color="auto" w:fill="auto"/>
                <w:noWrap/>
                <w:vAlign w:val="bottom"/>
                <w:hideMark/>
              </w:tcPr>
            </w:tcPrChange>
          </w:tcPr>
          <w:p w14:paraId="511A9C1E" w14:textId="66859E99" w:rsidR="00AD7F3C" w:rsidRPr="00AD7F3C" w:rsidRDefault="00AD7F3C" w:rsidP="00AD7F3C">
            <w:pPr>
              <w:jc w:val="left"/>
              <w:rPr>
                <w:ins w:id="298" w:author="Ndeye Fatou Faye" w:date="2021-05-29T17:13:00Z"/>
                <w:rFonts w:ascii="Calibri" w:hAnsi="Calibri" w:cs="Calibri"/>
                <w:color w:val="000000"/>
                <w:sz w:val="22"/>
                <w:szCs w:val="22"/>
              </w:rPr>
            </w:pPr>
            <w:ins w:id="299" w:author="Ndeye Fatou Faye" w:date="2021-05-29T17:13:00Z">
              <w:r w:rsidRPr="00AD7F3C">
                <w:rPr>
                  <w:rFonts w:ascii="Calibri" w:hAnsi="Calibri" w:cs="Calibri"/>
                  <w:color w:val="000000"/>
                  <w:sz w:val="22"/>
                  <w:szCs w:val="22"/>
                </w:rPr>
                <w:t> </w:t>
              </w:r>
            </w:ins>
            <w:ins w:id="300" w:author="DELLDRAMOMO" w:date="2021-05-30T02:14:00Z">
              <w:r w:rsidR="005C22F5">
                <w:rPr>
                  <w:rFonts w:ascii="Calibri" w:hAnsi="Calibri" w:cs="Calibri"/>
                  <w:color w:val="000000"/>
                  <w:sz w:val="22"/>
                  <w:szCs w:val="22"/>
                </w:rPr>
                <w:t>10</w:t>
              </w:r>
            </w:ins>
          </w:p>
        </w:tc>
      </w:tr>
      <w:tr w:rsidR="00AD7F3C" w:rsidRPr="00AD7F3C" w14:paraId="68C79B5E" w14:textId="77777777" w:rsidTr="00AD7F3C">
        <w:trPr>
          <w:trHeight w:val="288"/>
          <w:ins w:id="301" w:author="Ndeye Fatou Faye" w:date="2021-05-29T17:13:00Z"/>
          <w:trPrChange w:id="302" w:author="Ndeye Fatou Faye" w:date="2021-05-29T17:16:00Z">
            <w:trPr>
              <w:trHeight w:val="288"/>
            </w:trPr>
          </w:trPrChange>
        </w:trPr>
        <w:tc>
          <w:tcPr>
            <w:tcW w:w="1519" w:type="pct"/>
            <w:tcBorders>
              <w:top w:val="nil"/>
              <w:left w:val="single" w:sz="4" w:space="0" w:color="auto"/>
              <w:bottom w:val="single" w:sz="4" w:space="0" w:color="auto"/>
              <w:right w:val="single" w:sz="4" w:space="0" w:color="auto"/>
            </w:tcBorders>
            <w:shd w:val="clear" w:color="auto" w:fill="auto"/>
            <w:vAlign w:val="center"/>
            <w:hideMark/>
            <w:tcPrChange w:id="303" w:author="Ndeye Fatou Faye" w:date="2021-05-29T17:16:00Z">
              <w:tcPr>
                <w:tcW w:w="2600" w:type="dxa"/>
                <w:tcBorders>
                  <w:top w:val="nil"/>
                  <w:left w:val="single" w:sz="4" w:space="0" w:color="auto"/>
                  <w:bottom w:val="single" w:sz="4" w:space="0" w:color="auto"/>
                  <w:right w:val="single" w:sz="4" w:space="0" w:color="auto"/>
                </w:tcBorders>
                <w:shd w:val="clear" w:color="auto" w:fill="auto"/>
                <w:vAlign w:val="center"/>
                <w:hideMark/>
              </w:tcPr>
            </w:tcPrChange>
          </w:tcPr>
          <w:p w14:paraId="3B824DBA" w14:textId="77777777" w:rsidR="00AD7F3C" w:rsidRPr="00AD7F3C" w:rsidRDefault="00AD7F3C" w:rsidP="00AD7F3C">
            <w:pPr>
              <w:jc w:val="left"/>
              <w:rPr>
                <w:ins w:id="304" w:author="Ndeye Fatou Faye" w:date="2021-05-29T17:13:00Z"/>
                <w:rFonts w:ascii="Arial" w:hAnsi="Arial" w:cs="Arial"/>
                <w:color w:val="000000"/>
                <w:sz w:val="18"/>
                <w:szCs w:val="18"/>
              </w:rPr>
            </w:pPr>
            <w:ins w:id="305" w:author="Ndeye Fatou Faye" w:date="2021-05-29T17:13:00Z">
              <w:r w:rsidRPr="00AD7F3C">
                <w:rPr>
                  <w:rFonts w:ascii="Arial" w:hAnsi="Arial" w:cs="Arial"/>
                  <w:color w:val="000000"/>
                  <w:sz w:val="18"/>
                  <w:szCs w:val="18"/>
                </w:rPr>
                <w:t>VOLAILLES</w:t>
              </w:r>
            </w:ins>
          </w:p>
        </w:tc>
        <w:tc>
          <w:tcPr>
            <w:tcW w:w="1308" w:type="pct"/>
            <w:tcBorders>
              <w:top w:val="nil"/>
              <w:left w:val="nil"/>
              <w:bottom w:val="single" w:sz="4" w:space="0" w:color="auto"/>
              <w:right w:val="single" w:sz="4" w:space="0" w:color="auto"/>
            </w:tcBorders>
            <w:shd w:val="clear" w:color="auto" w:fill="auto"/>
            <w:noWrap/>
            <w:vAlign w:val="bottom"/>
            <w:hideMark/>
            <w:tcPrChange w:id="306" w:author="Ndeye Fatou Faye" w:date="2021-05-29T17:16:00Z">
              <w:tcPr>
                <w:tcW w:w="2240" w:type="dxa"/>
                <w:tcBorders>
                  <w:top w:val="nil"/>
                  <w:left w:val="nil"/>
                  <w:bottom w:val="single" w:sz="4" w:space="0" w:color="auto"/>
                  <w:right w:val="single" w:sz="4" w:space="0" w:color="auto"/>
                </w:tcBorders>
                <w:shd w:val="clear" w:color="auto" w:fill="auto"/>
                <w:noWrap/>
                <w:vAlign w:val="bottom"/>
                <w:hideMark/>
              </w:tcPr>
            </w:tcPrChange>
          </w:tcPr>
          <w:p w14:paraId="10ECB94E" w14:textId="341D55F5" w:rsidR="00AD7F3C" w:rsidRPr="00AD7F3C" w:rsidRDefault="00AD7F3C" w:rsidP="00AD7F3C">
            <w:pPr>
              <w:jc w:val="left"/>
              <w:rPr>
                <w:ins w:id="307" w:author="Ndeye Fatou Faye" w:date="2021-05-29T17:13:00Z"/>
                <w:rFonts w:ascii="Calibri" w:hAnsi="Calibri" w:cs="Calibri"/>
                <w:color w:val="000000"/>
                <w:sz w:val="22"/>
                <w:szCs w:val="22"/>
              </w:rPr>
            </w:pPr>
            <w:ins w:id="308" w:author="Ndeye Fatou Faye" w:date="2021-05-29T17:13:00Z">
              <w:r w:rsidRPr="00AD7F3C">
                <w:rPr>
                  <w:rFonts w:ascii="Calibri" w:hAnsi="Calibri" w:cs="Calibri"/>
                  <w:color w:val="000000"/>
                  <w:sz w:val="22"/>
                  <w:szCs w:val="22"/>
                </w:rPr>
                <w:t> </w:t>
              </w:r>
            </w:ins>
            <w:ins w:id="309" w:author="DELLDRAMOMO" w:date="2021-05-30T02:13:00Z">
              <w:r w:rsidR="005C22F5">
                <w:rPr>
                  <w:rFonts w:ascii="Calibri" w:hAnsi="Calibri" w:cs="Calibri"/>
                  <w:color w:val="000000"/>
                  <w:sz w:val="22"/>
                  <w:szCs w:val="22"/>
                </w:rPr>
                <w:t>7</w:t>
              </w:r>
            </w:ins>
          </w:p>
        </w:tc>
        <w:tc>
          <w:tcPr>
            <w:tcW w:w="724" w:type="pct"/>
            <w:tcBorders>
              <w:top w:val="nil"/>
              <w:left w:val="nil"/>
              <w:bottom w:val="single" w:sz="4" w:space="0" w:color="auto"/>
              <w:right w:val="single" w:sz="4" w:space="0" w:color="auto"/>
            </w:tcBorders>
            <w:shd w:val="clear" w:color="auto" w:fill="auto"/>
            <w:noWrap/>
            <w:vAlign w:val="bottom"/>
            <w:hideMark/>
            <w:tcPrChange w:id="310" w:author="Ndeye Fatou Faye" w:date="2021-05-29T17:16:00Z">
              <w:tcPr>
                <w:tcW w:w="1240" w:type="dxa"/>
                <w:tcBorders>
                  <w:top w:val="nil"/>
                  <w:left w:val="nil"/>
                  <w:bottom w:val="single" w:sz="4" w:space="0" w:color="auto"/>
                  <w:right w:val="single" w:sz="4" w:space="0" w:color="auto"/>
                </w:tcBorders>
                <w:shd w:val="clear" w:color="auto" w:fill="auto"/>
                <w:noWrap/>
                <w:vAlign w:val="bottom"/>
                <w:hideMark/>
              </w:tcPr>
            </w:tcPrChange>
          </w:tcPr>
          <w:p w14:paraId="648DABEB" w14:textId="1937564E" w:rsidR="00AD7F3C" w:rsidRPr="00AD7F3C" w:rsidRDefault="00AD7F3C" w:rsidP="00AD7F3C">
            <w:pPr>
              <w:jc w:val="left"/>
              <w:rPr>
                <w:ins w:id="311" w:author="Ndeye Fatou Faye" w:date="2021-05-29T17:13:00Z"/>
                <w:rFonts w:ascii="Calibri" w:hAnsi="Calibri" w:cs="Calibri"/>
                <w:color w:val="000000"/>
                <w:sz w:val="22"/>
                <w:szCs w:val="22"/>
              </w:rPr>
            </w:pPr>
            <w:ins w:id="312" w:author="Ndeye Fatou Faye" w:date="2021-05-29T17:13:00Z">
              <w:r w:rsidRPr="00AD7F3C">
                <w:rPr>
                  <w:rFonts w:ascii="Calibri" w:hAnsi="Calibri" w:cs="Calibri"/>
                  <w:color w:val="000000"/>
                  <w:sz w:val="22"/>
                  <w:szCs w:val="22"/>
                </w:rPr>
                <w:t> </w:t>
              </w:r>
            </w:ins>
            <w:ins w:id="313" w:author="DELLDRAMOMO" w:date="2021-05-30T02:13:00Z">
              <w:r w:rsidR="005C22F5">
                <w:rPr>
                  <w:rFonts w:ascii="Calibri" w:hAnsi="Calibri" w:cs="Calibri"/>
                  <w:color w:val="000000"/>
                  <w:sz w:val="22"/>
                  <w:szCs w:val="22"/>
                </w:rPr>
                <w:t>9</w:t>
              </w:r>
            </w:ins>
          </w:p>
        </w:tc>
        <w:tc>
          <w:tcPr>
            <w:tcW w:w="724" w:type="pct"/>
            <w:tcBorders>
              <w:top w:val="nil"/>
              <w:left w:val="nil"/>
              <w:bottom w:val="single" w:sz="4" w:space="0" w:color="auto"/>
              <w:right w:val="single" w:sz="4" w:space="0" w:color="auto"/>
            </w:tcBorders>
            <w:shd w:val="clear" w:color="auto" w:fill="auto"/>
            <w:noWrap/>
            <w:vAlign w:val="bottom"/>
            <w:hideMark/>
            <w:tcPrChange w:id="314" w:author="Ndeye Fatou Faye" w:date="2021-05-29T17:16:00Z">
              <w:tcPr>
                <w:tcW w:w="1240" w:type="dxa"/>
                <w:tcBorders>
                  <w:top w:val="nil"/>
                  <w:left w:val="nil"/>
                  <w:bottom w:val="single" w:sz="4" w:space="0" w:color="auto"/>
                  <w:right w:val="single" w:sz="4" w:space="0" w:color="auto"/>
                </w:tcBorders>
                <w:shd w:val="clear" w:color="auto" w:fill="auto"/>
                <w:noWrap/>
                <w:vAlign w:val="bottom"/>
                <w:hideMark/>
              </w:tcPr>
            </w:tcPrChange>
          </w:tcPr>
          <w:p w14:paraId="2A093442" w14:textId="2953DB09" w:rsidR="00AD7F3C" w:rsidRPr="00AD7F3C" w:rsidRDefault="00AD7F3C" w:rsidP="00AD7F3C">
            <w:pPr>
              <w:jc w:val="left"/>
              <w:rPr>
                <w:ins w:id="315" w:author="Ndeye Fatou Faye" w:date="2021-05-29T17:13:00Z"/>
                <w:rFonts w:ascii="Calibri" w:hAnsi="Calibri" w:cs="Calibri"/>
                <w:color w:val="000000"/>
                <w:sz w:val="22"/>
                <w:szCs w:val="22"/>
              </w:rPr>
            </w:pPr>
            <w:ins w:id="316" w:author="Ndeye Fatou Faye" w:date="2021-05-29T17:13:00Z">
              <w:r w:rsidRPr="00AD7F3C">
                <w:rPr>
                  <w:rFonts w:ascii="Calibri" w:hAnsi="Calibri" w:cs="Calibri"/>
                  <w:color w:val="000000"/>
                  <w:sz w:val="22"/>
                  <w:szCs w:val="22"/>
                </w:rPr>
                <w:t> </w:t>
              </w:r>
            </w:ins>
            <w:ins w:id="317" w:author="DELLDRAMOMO" w:date="2021-05-30T02:12:00Z">
              <w:r w:rsidR="005C22F5">
                <w:rPr>
                  <w:rFonts w:ascii="Calibri" w:hAnsi="Calibri" w:cs="Calibri"/>
                  <w:color w:val="000000"/>
                  <w:sz w:val="22"/>
                  <w:szCs w:val="22"/>
                </w:rPr>
                <w:t>7</w:t>
              </w:r>
            </w:ins>
          </w:p>
        </w:tc>
        <w:tc>
          <w:tcPr>
            <w:tcW w:w="724" w:type="pct"/>
            <w:tcBorders>
              <w:top w:val="nil"/>
              <w:left w:val="nil"/>
              <w:bottom w:val="single" w:sz="4" w:space="0" w:color="auto"/>
              <w:right w:val="single" w:sz="4" w:space="0" w:color="auto"/>
            </w:tcBorders>
            <w:shd w:val="clear" w:color="auto" w:fill="auto"/>
            <w:noWrap/>
            <w:vAlign w:val="bottom"/>
            <w:hideMark/>
            <w:tcPrChange w:id="318" w:author="Ndeye Fatou Faye" w:date="2021-05-29T17:16:00Z">
              <w:tcPr>
                <w:tcW w:w="1240" w:type="dxa"/>
                <w:tcBorders>
                  <w:top w:val="nil"/>
                  <w:left w:val="nil"/>
                  <w:bottom w:val="single" w:sz="4" w:space="0" w:color="auto"/>
                  <w:right w:val="single" w:sz="4" w:space="0" w:color="auto"/>
                </w:tcBorders>
                <w:shd w:val="clear" w:color="auto" w:fill="auto"/>
                <w:noWrap/>
                <w:vAlign w:val="bottom"/>
                <w:hideMark/>
              </w:tcPr>
            </w:tcPrChange>
          </w:tcPr>
          <w:p w14:paraId="3E26924E" w14:textId="17440810" w:rsidR="00AD7F3C" w:rsidRPr="00AD7F3C" w:rsidRDefault="00AD7F3C" w:rsidP="00AD7F3C">
            <w:pPr>
              <w:jc w:val="left"/>
              <w:rPr>
                <w:ins w:id="319" w:author="Ndeye Fatou Faye" w:date="2021-05-29T17:13:00Z"/>
                <w:rFonts w:ascii="Calibri" w:hAnsi="Calibri" w:cs="Calibri"/>
                <w:color w:val="000000"/>
                <w:sz w:val="22"/>
                <w:szCs w:val="22"/>
              </w:rPr>
            </w:pPr>
            <w:ins w:id="320" w:author="Ndeye Fatou Faye" w:date="2021-05-29T17:13:00Z">
              <w:r w:rsidRPr="00AD7F3C">
                <w:rPr>
                  <w:rFonts w:ascii="Calibri" w:hAnsi="Calibri" w:cs="Calibri"/>
                  <w:color w:val="000000"/>
                  <w:sz w:val="22"/>
                  <w:szCs w:val="22"/>
                </w:rPr>
                <w:t> </w:t>
              </w:r>
            </w:ins>
            <w:ins w:id="321" w:author="DELLDRAMOMO" w:date="2021-05-30T02:14:00Z">
              <w:r w:rsidR="005C22F5">
                <w:rPr>
                  <w:rFonts w:ascii="Calibri" w:hAnsi="Calibri" w:cs="Calibri"/>
                  <w:color w:val="000000"/>
                  <w:sz w:val="22"/>
                  <w:szCs w:val="22"/>
                </w:rPr>
                <w:t>4</w:t>
              </w:r>
            </w:ins>
          </w:p>
        </w:tc>
      </w:tr>
    </w:tbl>
    <w:p w14:paraId="0B2740AC" w14:textId="77777777" w:rsidR="00AD7F3C" w:rsidRPr="007767AC" w:rsidRDefault="00AD7F3C" w:rsidP="00393069">
      <w:pPr>
        <w:pBdr>
          <w:top w:val="nil"/>
          <w:left w:val="nil"/>
          <w:bottom w:val="nil"/>
          <w:right w:val="nil"/>
          <w:between w:val="nil"/>
        </w:pBdr>
        <w:spacing w:line="360" w:lineRule="auto"/>
        <w:rPr>
          <w:rFonts w:eastAsia="Arial Narrow" w:cs="Arial Narrow"/>
          <w:color w:val="000000"/>
          <w:szCs w:val="24"/>
          <w:lang w:val="fr-SN"/>
        </w:rPr>
      </w:pPr>
    </w:p>
    <w:tbl>
      <w:tblPr>
        <w:tblW w:w="5000" w:type="pct"/>
        <w:jc w:val="center"/>
        <w:tblCellMar>
          <w:left w:w="70" w:type="dxa"/>
          <w:right w:w="70" w:type="dxa"/>
        </w:tblCellMar>
        <w:tblLook w:val="04A0" w:firstRow="1" w:lastRow="0" w:firstColumn="1" w:lastColumn="0" w:noHBand="0" w:noVBand="1"/>
      </w:tblPr>
      <w:tblGrid>
        <w:gridCol w:w="1295"/>
        <w:gridCol w:w="1295"/>
        <w:gridCol w:w="1296"/>
        <w:gridCol w:w="1294"/>
        <w:gridCol w:w="1294"/>
        <w:gridCol w:w="1294"/>
        <w:gridCol w:w="1294"/>
      </w:tblGrid>
      <w:tr w:rsidR="00393069" w:rsidRPr="009B613D" w:rsidDel="009B31EF" w14:paraId="0D77BEA8" w14:textId="6DA6C135" w:rsidTr="00A153B5">
        <w:trPr>
          <w:trHeight w:val="288"/>
          <w:jc w:val="center"/>
          <w:del w:id="322" w:author="Ndeye Fatou Faye" w:date="2021-05-29T17:22:00Z"/>
        </w:trPr>
        <w:tc>
          <w:tcPr>
            <w:tcW w:w="7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1BE32" w14:textId="78240173" w:rsidR="00393069" w:rsidRPr="009B613D" w:rsidDel="009B31EF" w:rsidRDefault="00393069" w:rsidP="00A153B5">
            <w:pPr>
              <w:jc w:val="center"/>
              <w:rPr>
                <w:del w:id="323" w:author="Ndeye Fatou Faye" w:date="2021-05-29T17:22:00Z"/>
                <w:rFonts w:ascii="Calibri" w:hAnsi="Calibri" w:cs="Calibri"/>
                <w:color w:val="000000"/>
                <w:sz w:val="22"/>
                <w:szCs w:val="22"/>
              </w:rPr>
            </w:pPr>
            <w:del w:id="324" w:author="Ndeye Fatou Faye" w:date="2021-05-29T17:22:00Z">
              <w:r w:rsidRPr="009B613D" w:rsidDel="009B31EF">
                <w:rPr>
                  <w:rFonts w:ascii="Calibri" w:hAnsi="Calibri" w:cs="Calibri"/>
                  <w:color w:val="000000"/>
                  <w:sz w:val="22"/>
                  <w:szCs w:val="22"/>
                </w:rPr>
                <w:delText>Commune</w:delText>
              </w:r>
            </w:del>
          </w:p>
        </w:tc>
        <w:tc>
          <w:tcPr>
            <w:tcW w:w="1429" w:type="pct"/>
            <w:gridSpan w:val="2"/>
            <w:tcBorders>
              <w:top w:val="single" w:sz="4" w:space="0" w:color="auto"/>
              <w:left w:val="nil"/>
              <w:bottom w:val="single" w:sz="4" w:space="0" w:color="auto"/>
              <w:right w:val="single" w:sz="4" w:space="0" w:color="auto"/>
            </w:tcBorders>
            <w:shd w:val="clear" w:color="auto" w:fill="auto"/>
            <w:vAlign w:val="center"/>
            <w:hideMark/>
          </w:tcPr>
          <w:p w14:paraId="4BEA6558" w14:textId="18588BCC" w:rsidR="00393069" w:rsidRPr="009B613D" w:rsidDel="009B31EF" w:rsidRDefault="00393069" w:rsidP="00A153B5">
            <w:pPr>
              <w:jc w:val="center"/>
              <w:rPr>
                <w:del w:id="325" w:author="Ndeye Fatou Faye" w:date="2021-05-29T17:22:00Z"/>
                <w:rFonts w:ascii="Calibri" w:hAnsi="Calibri" w:cs="Calibri"/>
                <w:color w:val="000000"/>
                <w:sz w:val="22"/>
                <w:szCs w:val="22"/>
              </w:rPr>
            </w:pPr>
            <w:del w:id="326" w:author="Ndeye Fatou Faye" w:date="2021-05-29T17:22:00Z">
              <w:r w:rsidRPr="009B613D" w:rsidDel="009B31EF">
                <w:rPr>
                  <w:rFonts w:ascii="Calibri" w:hAnsi="Calibri" w:cs="Calibri"/>
                  <w:color w:val="000000"/>
                  <w:sz w:val="22"/>
                  <w:szCs w:val="22"/>
                </w:rPr>
                <w:delText>Possession animaux</w:delText>
              </w:r>
            </w:del>
          </w:p>
        </w:tc>
        <w:tc>
          <w:tcPr>
            <w:tcW w:w="714" w:type="pct"/>
            <w:tcBorders>
              <w:top w:val="single" w:sz="4" w:space="0" w:color="auto"/>
              <w:left w:val="nil"/>
              <w:bottom w:val="single" w:sz="4" w:space="0" w:color="auto"/>
              <w:right w:val="single" w:sz="4" w:space="0" w:color="auto"/>
            </w:tcBorders>
            <w:shd w:val="clear" w:color="auto" w:fill="auto"/>
            <w:vAlign w:val="center"/>
            <w:hideMark/>
          </w:tcPr>
          <w:p w14:paraId="7A3ED15C" w14:textId="17F7BDB2" w:rsidR="00393069" w:rsidRPr="009B613D" w:rsidDel="009B31EF" w:rsidRDefault="00393069" w:rsidP="00A153B5">
            <w:pPr>
              <w:jc w:val="center"/>
              <w:rPr>
                <w:del w:id="327" w:author="Ndeye Fatou Faye" w:date="2021-05-29T17:22:00Z"/>
                <w:rFonts w:ascii="Arial" w:hAnsi="Arial" w:cs="Arial"/>
                <w:color w:val="000000"/>
                <w:sz w:val="18"/>
                <w:szCs w:val="18"/>
              </w:rPr>
            </w:pPr>
            <w:del w:id="328" w:author="Ndeye Fatou Faye" w:date="2021-05-29T17:22:00Z">
              <w:r w:rsidRPr="009B613D" w:rsidDel="009B31EF">
                <w:rPr>
                  <w:rFonts w:ascii="Arial" w:hAnsi="Arial" w:cs="Arial"/>
                  <w:color w:val="000000"/>
                  <w:sz w:val="18"/>
                  <w:szCs w:val="18"/>
                </w:rPr>
                <w:delText>BOVINS</w:delText>
              </w:r>
            </w:del>
          </w:p>
        </w:tc>
        <w:tc>
          <w:tcPr>
            <w:tcW w:w="714" w:type="pct"/>
            <w:tcBorders>
              <w:top w:val="single" w:sz="4" w:space="0" w:color="auto"/>
              <w:left w:val="nil"/>
              <w:bottom w:val="single" w:sz="4" w:space="0" w:color="auto"/>
              <w:right w:val="single" w:sz="4" w:space="0" w:color="auto"/>
            </w:tcBorders>
            <w:shd w:val="clear" w:color="auto" w:fill="auto"/>
            <w:vAlign w:val="center"/>
            <w:hideMark/>
          </w:tcPr>
          <w:p w14:paraId="56F2A1F1" w14:textId="16350C11" w:rsidR="00393069" w:rsidRPr="009B613D" w:rsidDel="009B31EF" w:rsidRDefault="00393069" w:rsidP="00A153B5">
            <w:pPr>
              <w:jc w:val="center"/>
              <w:rPr>
                <w:del w:id="329" w:author="Ndeye Fatou Faye" w:date="2021-05-29T17:22:00Z"/>
                <w:rFonts w:ascii="Arial" w:hAnsi="Arial" w:cs="Arial"/>
                <w:color w:val="000000"/>
                <w:sz w:val="18"/>
                <w:szCs w:val="18"/>
              </w:rPr>
            </w:pPr>
            <w:del w:id="330" w:author="Ndeye Fatou Faye" w:date="2021-05-29T17:22:00Z">
              <w:r w:rsidRPr="009B613D" w:rsidDel="009B31EF">
                <w:rPr>
                  <w:rFonts w:ascii="Arial" w:hAnsi="Arial" w:cs="Arial"/>
                  <w:color w:val="000000"/>
                  <w:sz w:val="18"/>
                  <w:szCs w:val="18"/>
                </w:rPr>
                <w:delText>CAPRINS</w:delText>
              </w:r>
            </w:del>
          </w:p>
        </w:tc>
        <w:tc>
          <w:tcPr>
            <w:tcW w:w="714" w:type="pct"/>
            <w:tcBorders>
              <w:top w:val="single" w:sz="4" w:space="0" w:color="auto"/>
              <w:left w:val="nil"/>
              <w:bottom w:val="single" w:sz="4" w:space="0" w:color="auto"/>
              <w:right w:val="single" w:sz="4" w:space="0" w:color="auto"/>
            </w:tcBorders>
            <w:shd w:val="clear" w:color="auto" w:fill="auto"/>
            <w:vAlign w:val="center"/>
            <w:hideMark/>
          </w:tcPr>
          <w:p w14:paraId="353B8D91" w14:textId="0C1C96B6" w:rsidR="00393069" w:rsidRPr="009B613D" w:rsidDel="009B31EF" w:rsidRDefault="00393069" w:rsidP="00A153B5">
            <w:pPr>
              <w:jc w:val="center"/>
              <w:rPr>
                <w:del w:id="331" w:author="Ndeye Fatou Faye" w:date="2021-05-29T17:22:00Z"/>
                <w:rFonts w:ascii="Arial" w:hAnsi="Arial" w:cs="Arial"/>
                <w:color w:val="000000"/>
                <w:sz w:val="18"/>
                <w:szCs w:val="18"/>
              </w:rPr>
            </w:pPr>
            <w:del w:id="332" w:author="Ndeye Fatou Faye" w:date="2021-05-29T17:22:00Z">
              <w:r w:rsidRPr="009B613D" w:rsidDel="009B31EF">
                <w:rPr>
                  <w:rFonts w:ascii="Arial" w:hAnsi="Arial" w:cs="Arial"/>
                  <w:color w:val="000000"/>
                  <w:sz w:val="18"/>
                  <w:szCs w:val="18"/>
                </w:rPr>
                <w:delText>OVINS</w:delText>
              </w:r>
            </w:del>
          </w:p>
        </w:tc>
        <w:tc>
          <w:tcPr>
            <w:tcW w:w="714" w:type="pct"/>
            <w:tcBorders>
              <w:top w:val="single" w:sz="4" w:space="0" w:color="auto"/>
              <w:left w:val="nil"/>
              <w:bottom w:val="single" w:sz="4" w:space="0" w:color="auto"/>
              <w:right w:val="single" w:sz="4" w:space="0" w:color="auto"/>
            </w:tcBorders>
            <w:shd w:val="clear" w:color="auto" w:fill="auto"/>
            <w:vAlign w:val="center"/>
            <w:hideMark/>
          </w:tcPr>
          <w:p w14:paraId="48B2C68C" w14:textId="3FCE6FE0" w:rsidR="00393069" w:rsidRPr="009B613D" w:rsidDel="009B31EF" w:rsidRDefault="00393069" w:rsidP="00A153B5">
            <w:pPr>
              <w:jc w:val="center"/>
              <w:rPr>
                <w:del w:id="333" w:author="Ndeye Fatou Faye" w:date="2021-05-29T17:22:00Z"/>
                <w:rFonts w:ascii="Arial" w:hAnsi="Arial" w:cs="Arial"/>
                <w:color w:val="000000"/>
                <w:sz w:val="18"/>
                <w:szCs w:val="18"/>
              </w:rPr>
            </w:pPr>
            <w:del w:id="334" w:author="Ndeye Fatou Faye" w:date="2021-05-29T17:22:00Z">
              <w:r w:rsidRPr="009B613D" w:rsidDel="009B31EF">
                <w:rPr>
                  <w:rFonts w:ascii="Arial" w:hAnsi="Arial" w:cs="Arial"/>
                  <w:color w:val="000000"/>
                  <w:sz w:val="18"/>
                  <w:szCs w:val="18"/>
                </w:rPr>
                <w:delText>VOLAILLES</w:delText>
              </w:r>
            </w:del>
          </w:p>
        </w:tc>
      </w:tr>
      <w:tr w:rsidR="00393069" w:rsidRPr="009B613D" w:rsidDel="009B31EF" w14:paraId="2C45C5EB" w14:textId="32499F72" w:rsidTr="00A153B5">
        <w:trPr>
          <w:trHeight w:val="288"/>
          <w:jc w:val="center"/>
          <w:del w:id="335" w:author="Ndeye Fatou Faye" w:date="2021-05-29T17:22:00Z"/>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45D9E5AF" w14:textId="1E513287" w:rsidR="00393069" w:rsidRPr="009B613D" w:rsidDel="009B31EF" w:rsidRDefault="00393069" w:rsidP="00A153B5">
            <w:pPr>
              <w:jc w:val="center"/>
              <w:rPr>
                <w:del w:id="336" w:author="Ndeye Fatou Faye" w:date="2021-05-29T17:22:00Z"/>
                <w:rFonts w:ascii="Arial" w:hAnsi="Arial" w:cs="Arial"/>
                <w:color w:val="000000"/>
                <w:sz w:val="18"/>
                <w:szCs w:val="18"/>
              </w:rPr>
            </w:pPr>
            <w:del w:id="337" w:author="Ndeye Fatou Faye" w:date="2021-05-29T17:22:00Z">
              <w:r w:rsidRPr="009B613D" w:rsidDel="009B31EF">
                <w:rPr>
                  <w:rFonts w:ascii="Arial" w:hAnsi="Arial" w:cs="Arial"/>
                  <w:color w:val="000000"/>
                  <w:sz w:val="18"/>
                  <w:szCs w:val="18"/>
                </w:rPr>
                <w:delText xml:space="preserve">TESSEKRE </w:delText>
              </w:r>
            </w:del>
          </w:p>
        </w:tc>
        <w:tc>
          <w:tcPr>
            <w:tcW w:w="714" w:type="pct"/>
            <w:tcBorders>
              <w:top w:val="nil"/>
              <w:left w:val="single" w:sz="4" w:space="0" w:color="auto"/>
              <w:bottom w:val="single" w:sz="4" w:space="0" w:color="auto"/>
              <w:right w:val="single" w:sz="4" w:space="0" w:color="auto"/>
            </w:tcBorders>
            <w:shd w:val="clear" w:color="auto" w:fill="auto"/>
            <w:vAlign w:val="center"/>
            <w:hideMark/>
          </w:tcPr>
          <w:p w14:paraId="534D3C52" w14:textId="2C0C3525" w:rsidR="00393069" w:rsidRPr="009B613D" w:rsidDel="009B31EF" w:rsidRDefault="00393069" w:rsidP="00A153B5">
            <w:pPr>
              <w:jc w:val="center"/>
              <w:rPr>
                <w:del w:id="338" w:author="Ndeye Fatou Faye" w:date="2021-05-29T17:22:00Z"/>
                <w:rFonts w:ascii="Arial" w:hAnsi="Arial" w:cs="Arial"/>
                <w:color w:val="000000"/>
                <w:sz w:val="18"/>
                <w:szCs w:val="18"/>
              </w:rPr>
            </w:pPr>
            <w:del w:id="339" w:author="Ndeye Fatou Faye" w:date="2021-05-29T17:22:00Z">
              <w:r w:rsidRPr="009B613D" w:rsidDel="009B31EF">
                <w:rPr>
                  <w:rFonts w:ascii="Arial" w:hAnsi="Arial" w:cs="Arial"/>
                  <w:color w:val="000000"/>
                  <w:sz w:val="18"/>
                  <w:szCs w:val="18"/>
                </w:rPr>
                <w:delText>OUI</w:delText>
              </w:r>
            </w:del>
          </w:p>
        </w:tc>
        <w:tc>
          <w:tcPr>
            <w:tcW w:w="714" w:type="pct"/>
            <w:tcBorders>
              <w:top w:val="nil"/>
              <w:left w:val="nil"/>
              <w:bottom w:val="single" w:sz="4" w:space="0" w:color="auto"/>
              <w:right w:val="single" w:sz="4" w:space="0" w:color="auto"/>
            </w:tcBorders>
            <w:shd w:val="clear" w:color="auto" w:fill="auto"/>
            <w:vAlign w:val="center"/>
            <w:hideMark/>
          </w:tcPr>
          <w:p w14:paraId="550FF625" w14:textId="6B5F8695" w:rsidR="00393069" w:rsidRPr="009B613D" w:rsidDel="009B31EF" w:rsidRDefault="00393069" w:rsidP="00A153B5">
            <w:pPr>
              <w:jc w:val="center"/>
              <w:rPr>
                <w:del w:id="340" w:author="Ndeye Fatou Faye" w:date="2021-05-29T17:22:00Z"/>
                <w:rFonts w:ascii="Arial" w:hAnsi="Arial" w:cs="Arial"/>
                <w:color w:val="000000"/>
                <w:sz w:val="18"/>
                <w:szCs w:val="18"/>
              </w:rPr>
            </w:pPr>
            <w:del w:id="341" w:author="Ndeye Fatou Faye" w:date="2021-05-29T17:22:00Z">
              <w:r w:rsidRPr="009B613D" w:rsidDel="009B31EF">
                <w:rPr>
                  <w:rFonts w:ascii="Arial" w:hAnsi="Arial" w:cs="Arial"/>
                  <w:color w:val="000000"/>
                  <w:sz w:val="18"/>
                  <w:szCs w:val="18"/>
                </w:rPr>
                <w:delText>N</w:delText>
              </w:r>
            </w:del>
          </w:p>
        </w:tc>
        <w:tc>
          <w:tcPr>
            <w:tcW w:w="714" w:type="pct"/>
            <w:tcBorders>
              <w:top w:val="nil"/>
              <w:left w:val="nil"/>
              <w:bottom w:val="single" w:sz="4" w:space="0" w:color="auto"/>
              <w:right w:val="single" w:sz="4" w:space="0" w:color="auto"/>
            </w:tcBorders>
            <w:shd w:val="clear" w:color="auto" w:fill="auto"/>
            <w:noWrap/>
            <w:vAlign w:val="center"/>
            <w:hideMark/>
          </w:tcPr>
          <w:p w14:paraId="6062D9E8" w14:textId="4ABB0088" w:rsidR="00393069" w:rsidRPr="009B613D" w:rsidDel="009B31EF" w:rsidRDefault="00393069" w:rsidP="00A153B5">
            <w:pPr>
              <w:jc w:val="center"/>
              <w:rPr>
                <w:del w:id="342" w:author="Ndeye Fatou Faye" w:date="2021-05-29T17:22:00Z"/>
                <w:rFonts w:ascii="Arial" w:hAnsi="Arial" w:cs="Arial"/>
                <w:color w:val="000000"/>
                <w:sz w:val="18"/>
                <w:szCs w:val="18"/>
              </w:rPr>
            </w:pPr>
            <w:del w:id="343" w:author="Ndeye Fatou Faye" w:date="2021-05-29T17:22:00Z">
              <w:r w:rsidRPr="009B613D" w:rsidDel="009B31EF">
                <w:rPr>
                  <w:rFonts w:ascii="Arial" w:hAnsi="Arial" w:cs="Arial"/>
                  <w:color w:val="000000"/>
                  <w:sz w:val="18"/>
                  <w:szCs w:val="18"/>
                </w:rPr>
                <w:delText>4</w:delText>
              </w:r>
            </w:del>
          </w:p>
        </w:tc>
        <w:tc>
          <w:tcPr>
            <w:tcW w:w="714" w:type="pct"/>
            <w:tcBorders>
              <w:top w:val="nil"/>
              <w:left w:val="nil"/>
              <w:bottom w:val="single" w:sz="4" w:space="0" w:color="auto"/>
              <w:right w:val="single" w:sz="4" w:space="0" w:color="auto"/>
            </w:tcBorders>
            <w:shd w:val="clear" w:color="auto" w:fill="auto"/>
            <w:noWrap/>
            <w:vAlign w:val="center"/>
            <w:hideMark/>
          </w:tcPr>
          <w:p w14:paraId="4B4E8BC5" w14:textId="03104BBC" w:rsidR="00393069" w:rsidRPr="009B613D" w:rsidDel="009B31EF" w:rsidRDefault="00393069" w:rsidP="00A153B5">
            <w:pPr>
              <w:jc w:val="center"/>
              <w:rPr>
                <w:del w:id="344" w:author="Ndeye Fatou Faye" w:date="2021-05-29T17:22:00Z"/>
                <w:rFonts w:ascii="Arial" w:hAnsi="Arial" w:cs="Arial"/>
                <w:color w:val="000000"/>
                <w:sz w:val="18"/>
                <w:szCs w:val="18"/>
              </w:rPr>
            </w:pPr>
            <w:del w:id="345" w:author="Ndeye Fatou Faye" w:date="2021-05-29T17:22:00Z">
              <w:r w:rsidRPr="009B613D" w:rsidDel="009B31EF">
                <w:rPr>
                  <w:rFonts w:ascii="Arial" w:hAnsi="Arial" w:cs="Arial"/>
                  <w:color w:val="000000"/>
                  <w:sz w:val="18"/>
                  <w:szCs w:val="18"/>
                </w:rPr>
                <w:delText>4</w:delText>
              </w:r>
            </w:del>
          </w:p>
        </w:tc>
        <w:tc>
          <w:tcPr>
            <w:tcW w:w="714" w:type="pct"/>
            <w:tcBorders>
              <w:top w:val="nil"/>
              <w:left w:val="nil"/>
              <w:bottom w:val="single" w:sz="4" w:space="0" w:color="auto"/>
              <w:right w:val="single" w:sz="4" w:space="0" w:color="auto"/>
            </w:tcBorders>
            <w:shd w:val="clear" w:color="auto" w:fill="auto"/>
            <w:noWrap/>
            <w:vAlign w:val="center"/>
            <w:hideMark/>
          </w:tcPr>
          <w:p w14:paraId="1F54F363" w14:textId="2336151C" w:rsidR="00393069" w:rsidRPr="009B613D" w:rsidDel="009B31EF" w:rsidRDefault="00393069" w:rsidP="00A153B5">
            <w:pPr>
              <w:jc w:val="center"/>
              <w:rPr>
                <w:del w:id="346" w:author="Ndeye Fatou Faye" w:date="2021-05-29T17:22:00Z"/>
                <w:rFonts w:ascii="Arial" w:hAnsi="Arial" w:cs="Arial"/>
                <w:color w:val="000000"/>
                <w:sz w:val="18"/>
                <w:szCs w:val="18"/>
              </w:rPr>
            </w:pPr>
            <w:del w:id="347" w:author="Ndeye Fatou Faye" w:date="2021-05-29T17:22:00Z">
              <w:r w:rsidRPr="009B613D" w:rsidDel="009B31EF">
                <w:rPr>
                  <w:rFonts w:ascii="Arial" w:hAnsi="Arial" w:cs="Arial"/>
                  <w:color w:val="000000"/>
                  <w:sz w:val="18"/>
                  <w:szCs w:val="18"/>
                </w:rPr>
                <w:delText>4</w:delText>
              </w:r>
            </w:del>
          </w:p>
        </w:tc>
        <w:tc>
          <w:tcPr>
            <w:tcW w:w="714" w:type="pct"/>
            <w:tcBorders>
              <w:top w:val="nil"/>
              <w:left w:val="nil"/>
              <w:bottom w:val="single" w:sz="4" w:space="0" w:color="auto"/>
              <w:right w:val="single" w:sz="4" w:space="0" w:color="auto"/>
            </w:tcBorders>
            <w:shd w:val="clear" w:color="auto" w:fill="auto"/>
            <w:noWrap/>
            <w:vAlign w:val="center"/>
            <w:hideMark/>
          </w:tcPr>
          <w:p w14:paraId="1909E93F" w14:textId="6CD49449" w:rsidR="00393069" w:rsidRPr="009B613D" w:rsidDel="009B31EF" w:rsidRDefault="00393069" w:rsidP="00A153B5">
            <w:pPr>
              <w:jc w:val="center"/>
              <w:rPr>
                <w:del w:id="348" w:author="Ndeye Fatou Faye" w:date="2021-05-29T17:22:00Z"/>
                <w:rFonts w:ascii="Arial" w:hAnsi="Arial" w:cs="Arial"/>
                <w:color w:val="000000"/>
                <w:sz w:val="18"/>
                <w:szCs w:val="18"/>
              </w:rPr>
            </w:pPr>
            <w:del w:id="349" w:author="Ndeye Fatou Faye" w:date="2021-05-29T17:22:00Z">
              <w:r w:rsidRPr="009B613D" w:rsidDel="009B31EF">
                <w:rPr>
                  <w:rFonts w:ascii="Arial" w:hAnsi="Arial" w:cs="Arial"/>
                  <w:color w:val="000000"/>
                  <w:sz w:val="18"/>
                  <w:szCs w:val="18"/>
                </w:rPr>
                <w:delText>4</w:delText>
              </w:r>
            </w:del>
          </w:p>
        </w:tc>
      </w:tr>
      <w:tr w:rsidR="00393069" w:rsidRPr="009B613D" w:rsidDel="009B31EF" w14:paraId="0EC4E56B" w14:textId="27271473" w:rsidTr="00A153B5">
        <w:trPr>
          <w:trHeight w:val="288"/>
          <w:jc w:val="center"/>
          <w:del w:id="350" w:author="Ndeye Fatou Faye" w:date="2021-05-29T17:22:00Z"/>
        </w:trPr>
        <w:tc>
          <w:tcPr>
            <w:tcW w:w="714" w:type="pct"/>
            <w:vMerge/>
            <w:tcBorders>
              <w:top w:val="nil"/>
              <w:left w:val="single" w:sz="4" w:space="0" w:color="auto"/>
              <w:bottom w:val="single" w:sz="4" w:space="0" w:color="auto"/>
              <w:right w:val="single" w:sz="4" w:space="0" w:color="auto"/>
            </w:tcBorders>
            <w:vAlign w:val="center"/>
            <w:hideMark/>
          </w:tcPr>
          <w:p w14:paraId="0BC68C69" w14:textId="4D7693AF" w:rsidR="00393069" w:rsidRPr="009B613D" w:rsidDel="009B31EF" w:rsidRDefault="00393069" w:rsidP="00A153B5">
            <w:pPr>
              <w:jc w:val="left"/>
              <w:rPr>
                <w:del w:id="351" w:author="Ndeye Fatou Faye" w:date="2021-05-29T17:22:00Z"/>
                <w:rFonts w:ascii="Arial" w:hAnsi="Arial" w:cs="Arial"/>
                <w:color w:val="000000"/>
                <w:sz w:val="18"/>
                <w:szCs w:val="18"/>
              </w:rPr>
            </w:pPr>
          </w:p>
        </w:tc>
        <w:tc>
          <w:tcPr>
            <w:tcW w:w="714" w:type="pct"/>
            <w:vMerge/>
            <w:tcBorders>
              <w:top w:val="nil"/>
              <w:left w:val="single" w:sz="4" w:space="0" w:color="auto"/>
              <w:bottom w:val="single" w:sz="4" w:space="0" w:color="auto"/>
              <w:right w:val="single" w:sz="4" w:space="0" w:color="auto"/>
            </w:tcBorders>
            <w:vAlign w:val="center"/>
            <w:hideMark/>
          </w:tcPr>
          <w:p w14:paraId="5B0548EC" w14:textId="590C6E0D" w:rsidR="00393069" w:rsidRPr="009B613D" w:rsidDel="009B31EF" w:rsidRDefault="00393069" w:rsidP="00A153B5">
            <w:pPr>
              <w:jc w:val="left"/>
              <w:rPr>
                <w:del w:id="352" w:author="Ndeye Fatou Faye" w:date="2021-05-29T17:22:00Z"/>
                <w:rFonts w:ascii="Arial" w:hAnsi="Arial" w:cs="Arial"/>
                <w:color w:val="000000"/>
                <w:sz w:val="18"/>
                <w:szCs w:val="18"/>
              </w:rPr>
            </w:pPr>
          </w:p>
        </w:tc>
        <w:tc>
          <w:tcPr>
            <w:tcW w:w="714" w:type="pct"/>
            <w:tcBorders>
              <w:top w:val="nil"/>
              <w:left w:val="nil"/>
              <w:bottom w:val="single" w:sz="4" w:space="0" w:color="auto"/>
              <w:right w:val="single" w:sz="4" w:space="0" w:color="auto"/>
            </w:tcBorders>
            <w:shd w:val="clear" w:color="auto" w:fill="auto"/>
            <w:vAlign w:val="center"/>
            <w:hideMark/>
          </w:tcPr>
          <w:p w14:paraId="74CB6916" w14:textId="4CE6BB85" w:rsidR="00393069" w:rsidRPr="009B613D" w:rsidDel="009B31EF" w:rsidRDefault="00393069" w:rsidP="00A153B5">
            <w:pPr>
              <w:jc w:val="center"/>
              <w:rPr>
                <w:del w:id="353" w:author="Ndeye Fatou Faye" w:date="2021-05-29T17:22:00Z"/>
                <w:rFonts w:ascii="Arial" w:hAnsi="Arial" w:cs="Arial"/>
                <w:color w:val="000000"/>
                <w:sz w:val="18"/>
                <w:szCs w:val="18"/>
              </w:rPr>
            </w:pPr>
            <w:del w:id="354" w:author="Ndeye Fatou Faye" w:date="2021-05-29T17:22:00Z">
              <w:r w:rsidRPr="009B613D" w:rsidDel="009B31EF">
                <w:rPr>
                  <w:rFonts w:ascii="Arial" w:hAnsi="Arial" w:cs="Arial"/>
                  <w:color w:val="000000"/>
                  <w:sz w:val="18"/>
                  <w:szCs w:val="18"/>
                </w:rPr>
                <w:delText>Moyenne</w:delText>
              </w:r>
            </w:del>
          </w:p>
        </w:tc>
        <w:tc>
          <w:tcPr>
            <w:tcW w:w="714" w:type="pct"/>
            <w:tcBorders>
              <w:top w:val="nil"/>
              <w:left w:val="nil"/>
              <w:bottom w:val="single" w:sz="4" w:space="0" w:color="auto"/>
              <w:right w:val="single" w:sz="4" w:space="0" w:color="auto"/>
            </w:tcBorders>
            <w:shd w:val="clear" w:color="auto" w:fill="auto"/>
            <w:vAlign w:val="center"/>
            <w:hideMark/>
          </w:tcPr>
          <w:p w14:paraId="3A8B6BA7" w14:textId="055A155B" w:rsidR="00393069" w:rsidRPr="009B613D" w:rsidDel="009B31EF" w:rsidRDefault="00393069" w:rsidP="00A153B5">
            <w:pPr>
              <w:jc w:val="center"/>
              <w:rPr>
                <w:del w:id="355" w:author="Ndeye Fatou Faye" w:date="2021-05-29T17:22:00Z"/>
                <w:rFonts w:ascii="Arial" w:hAnsi="Arial" w:cs="Arial"/>
                <w:b/>
                <w:bCs/>
                <w:color w:val="000000"/>
                <w:sz w:val="18"/>
                <w:szCs w:val="18"/>
              </w:rPr>
            </w:pPr>
            <w:commentRangeStart w:id="356"/>
            <w:del w:id="357" w:author="Ndeye Fatou Faye" w:date="2021-05-29T17:22:00Z">
              <w:r w:rsidRPr="009B613D" w:rsidDel="009B31EF">
                <w:rPr>
                  <w:rFonts w:ascii="Arial" w:hAnsi="Arial" w:cs="Arial"/>
                  <w:b/>
                  <w:bCs/>
                  <w:color w:val="000000"/>
                  <w:sz w:val="18"/>
                  <w:szCs w:val="18"/>
                </w:rPr>
                <w:delText> </w:delText>
              </w:r>
              <w:commentRangeEnd w:id="356"/>
              <w:r w:rsidR="00582488" w:rsidDel="009B31EF">
                <w:rPr>
                  <w:rStyle w:val="Marquedecommentaire"/>
                </w:rPr>
                <w:commentReference w:id="356"/>
              </w:r>
            </w:del>
          </w:p>
        </w:tc>
        <w:tc>
          <w:tcPr>
            <w:tcW w:w="714" w:type="pct"/>
            <w:tcBorders>
              <w:top w:val="nil"/>
              <w:left w:val="nil"/>
              <w:bottom w:val="single" w:sz="4" w:space="0" w:color="auto"/>
              <w:right w:val="single" w:sz="4" w:space="0" w:color="auto"/>
            </w:tcBorders>
            <w:shd w:val="clear" w:color="auto" w:fill="auto"/>
            <w:noWrap/>
            <w:vAlign w:val="center"/>
            <w:hideMark/>
          </w:tcPr>
          <w:p w14:paraId="11ADA67C" w14:textId="6BF20193" w:rsidR="00393069" w:rsidRPr="009B613D" w:rsidDel="009B31EF" w:rsidRDefault="00393069" w:rsidP="00A153B5">
            <w:pPr>
              <w:jc w:val="center"/>
              <w:rPr>
                <w:del w:id="358" w:author="Ndeye Fatou Faye" w:date="2021-05-29T17:22:00Z"/>
                <w:rFonts w:ascii="Arial" w:hAnsi="Arial" w:cs="Arial"/>
                <w:b/>
                <w:bCs/>
                <w:color w:val="000000"/>
                <w:sz w:val="18"/>
                <w:szCs w:val="18"/>
              </w:rPr>
            </w:pPr>
            <w:del w:id="359" w:author="Ndeye Fatou Faye" w:date="2021-05-29T17:22:00Z">
              <w:r w:rsidRPr="009B613D" w:rsidDel="009B31EF">
                <w:rPr>
                  <w:rFonts w:ascii="Arial" w:hAnsi="Arial" w:cs="Arial"/>
                  <w:b/>
                  <w:bCs/>
                  <w:color w:val="000000"/>
                  <w:sz w:val="18"/>
                  <w:szCs w:val="18"/>
                </w:rPr>
                <w:delText>0,00</w:delText>
              </w:r>
            </w:del>
          </w:p>
        </w:tc>
        <w:tc>
          <w:tcPr>
            <w:tcW w:w="714" w:type="pct"/>
            <w:tcBorders>
              <w:top w:val="nil"/>
              <w:left w:val="nil"/>
              <w:bottom w:val="single" w:sz="4" w:space="0" w:color="auto"/>
              <w:right w:val="single" w:sz="4" w:space="0" w:color="auto"/>
            </w:tcBorders>
            <w:shd w:val="clear" w:color="auto" w:fill="auto"/>
            <w:noWrap/>
            <w:vAlign w:val="center"/>
            <w:hideMark/>
          </w:tcPr>
          <w:p w14:paraId="4DD89B18" w14:textId="3E33431D" w:rsidR="00393069" w:rsidRPr="009B613D" w:rsidDel="009B31EF" w:rsidRDefault="00393069" w:rsidP="00A153B5">
            <w:pPr>
              <w:jc w:val="center"/>
              <w:rPr>
                <w:del w:id="360" w:author="Ndeye Fatou Faye" w:date="2021-05-29T17:22:00Z"/>
                <w:rFonts w:ascii="Arial" w:hAnsi="Arial" w:cs="Arial"/>
                <w:b/>
                <w:bCs/>
                <w:color w:val="000000"/>
                <w:sz w:val="18"/>
                <w:szCs w:val="18"/>
              </w:rPr>
            </w:pPr>
            <w:del w:id="361" w:author="Ndeye Fatou Faye" w:date="2021-05-29T17:22:00Z">
              <w:r w:rsidRPr="009B613D" w:rsidDel="009B31EF">
                <w:rPr>
                  <w:rFonts w:ascii="Arial" w:hAnsi="Arial" w:cs="Arial"/>
                  <w:b/>
                  <w:bCs/>
                  <w:color w:val="000000"/>
                  <w:sz w:val="18"/>
                  <w:szCs w:val="18"/>
                </w:rPr>
                <w:delText>0,00</w:delText>
              </w:r>
            </w:del>
          </w:p>
        </w:tc>
        <w:tc>
          <w:tcPr>
            <w:tcW w:w="714" w:type="pct"/>
            <w:tcBorders>
              <w:top w:val="nil"/>
              <w:left w:val="nil"/>
              <w:bottom w:val="single" w:sz="4" w:space="0" w:color="auto"/>
              <w:right w:val="single" w:sz="4" w:space="0" w:color="auto"/>
            </w:tcBorders>
            <w:shd w:val="clear" w:color="auto" w:fill="auto"/>
            <w:noWrap/>
            <w:vAlign w:val="center"/>
            <w:hideMark/>
          </w:tcPr>
          <w:p w14:paraId="09C2BC77" w14:textId="4FA279CA" w:rsidR="00393069" w:rsidRPr="009B613D" w:rsidDel="009B31EF" w:rsidRDefault="00393069" w:rsidP="00A153B5">
            <w:pPr>
              <w:jc w:val="center"/>
              <w:rPr>
                <w:del w:id="362" w:author="Ndeye Fatou Faye" w:date="2021-05-29T17:22:00Z"/>
                <w:rFonts w:ascii="Arial" w:hAnsi="Arial" w:cs="Arial"/>
                <w:b/>
                <w:bCs/>
                <w:color w:val="000000"/>
                <w:sz w:val="18"/>
                <w:szCs w:val="18"/>
              </w:rPr>
            </w:pPr>
            <w:del w:id="363" w:author="Ndeye Fatou Faye" w:date="2021-05-29T17:22:00Z">
              <w:r w:rsidRPr="009B613D" w:rsidDel="009B31EF">
                <w:rPr>
                  <w:rFonts w:ascii="Arial" w:hAnsi="Arial" w:cs="Arial"/>
                  <w:b/>
                  <w:bCs/>
                  <w:color w:val="000000"/>
                  <w:sz w:val="18"/>
                  <w:szCs w:val="18"/>
                </w:rPr>
                <w:delText>0,00</w:delText>
              </w:r>
            </w:del>
          </w:p>
        </w:tc>
      </w:tr>
      <w:tr w:rsidR="00393069" w:rsidRPr="009B613D" w:rsidDel="009B31EF" w14:paraId="62266F3F" w14:textId="03A81979" w:rsidTr="00A153B5">
        <w:trPr>
          <w:trHeight w:val="288"/>
          <w:jc w:val="center"/>
          <w:del w:id="364" w:author="Ndeye Fatou Faye" w:date="2021-05-29T17:22:00Z"/>
        </w:trPr>
        <w:tc>
          <w:tcPr>
            <w:tcW w:w="714" w:type="pct"/>
            <w:vMerge w:val="restart"/>
            <w:tcBorders>
              <w:top w:val="nil"/>
              <w:left w:val="single" w:sz="4" w:space="0" w:color="auto"/>
              <w:bottom w:val="single" w:sz="4" w:space="0" w:color="auto"/>
              <w:right w:val="single" w:sz="4" w:space="0" w:color="auto"/>
            </w:tcBorders>
            <w:shd w:val="clear" w:color="auto" w:fill="auto"/>
            <w:vAlign w:val="center"/>
            <w:hideMark/>
          </w:tcPr>
          <w:p w14:paraId="32A1F896" w14:textId="21483FFE" w:rsidR="00393069" w:rsidRPr="009B613D" w:rsidDel="009B31EF" w:rsidRDefault="00393069" w:rsidP="00A153B5">
            <w:pPr>
              <w:jc w:val="center"/>
              <w:rPr>
                <w:del w:id="365" w:author="Ndeye Fatou Faye" w:date="2021-05-29T17:22:00Z"/>
                <w:rFonts w:ascii="Arial" w:hAnsi="Arial" w:cs="Arial"/>
                <w:color w:val="000000"/>
                <w:sz w:val="18"/>
                <w:szCs w:val="18"/>
              </w:rPr>
            </w:pPr>
            <w:del w:id="366" w:author="Ndeye Fatou Faye" w:date="2021-05-29T17:22:00Z">
              <w:r w:rsidRPr="009B613D" w:rsidDel="009B31EF">
                <w:rPr>
                  <w:rFonts w:ascii="Arial" w:hAnsi="Arial" w:cs="Arial"/>
                  <w:color w:val="000000"/>
                  <w:sz w:val="18"/>
                  <w:szCs w:val="18"/>
                </w:rPr>
                <w:delText>THIEL</w:delText>
              </w:r>
            </w:del>
          </w:p>
        </w:tc>
        <w:tc>
          <w:tcPr>
            <w:tcW w:w="714" w:type="pct"/>
            <w:vMerge w:val="restart"/>
            <w:tcBorders>
              <w:top w:val="nil"/>
              <w:left w:val="single" w:sz="4" w:space="0" w:color="auto"/>
              <w:bottom w:val="single" w:sz="4" w:space="0" w:color="auto"/>
              <w:right w:val="single" w:sz="4" w:space="0" w:color="auto"/>
            </w:tcBorders>
            <w:shd w:val="clear" w:color="auto" w:fill="auto"/>
            <w:vAlign w:val="center"/>
            <w:hideMark/>
          </w:tcPr>
          <w:p w14:paraId="0ACA6D9C" w14:textId="6BCBC04C" w:rsidR="00393069" w:rsidRPr="009B613D" w:rsidDel="009B31EF" w:rsidRDefault="00393069" w:rsidP="00A153B5">
            <w:pPr>
              <w:jc w:val="center"/>
              <w:rPr>
                <w:del w:id="367" w:author="Ndeye Fatou Faye" w:date="2021-05-29T17:22:00Z"/>
                <w:rFonts w:ascii="Arial" w:hAnsi="Arial" w:cs="Arial"/>
                <w:color w:val="000000"/>
                <w:sz w:val="18"/>
                <w:szCs w:val="18"/>
              </w:rPr>
            </w:pPr>
            <w:del w:id="368" w:author="Ndeye Fatou Faye" w:date="2021-05-29T17:22:00Z">
              <w:r w:rsidRPr="009B613D" w:rsidDel="009B31EF">
                <w:rPr>
                  <w:rFonts w:ascii="Arial" w:hAnsi="Arial" w:cs="Arial"/>
                  <w:color w:val="000000"/>
                  <w:sz w:val="18"/>
                  <w:szCs w:val="18"/>
                </w:rPr>
                <w:delText>OUI</w:delText>
              </w:r>
            </w:del>
          </w:p>
        </w:tc>
        <w:tc>
          <w:tcPr>
            <w:tcW w:w="714" w:type="pct"/>
            <w:tcBorders>
              <w:top w:val="nil"/>
              <w:left w:val="nil"/>
              <w:bottom w:val="single" w:sz="4" w:space="0" w:color="auto"/>
              <w:right w:val="single" w:sz="4" w:space="0" w:color="auto"/>
            </w:tcBorders>
            <w:shd w:val="clear" w:color="auto" w:fill="auto"/>
            <w:vAlign w:val="center"/>
            <w:hideMark/>
          </w:tcPr>
          <w:p w14:paraId="12DBA85B" w14:textId="029D1953" w:rsidR="00393069" w:rsidRPr="009B613D" w:rsidDel="009B31EF" w:rsidRDefault="00393069" w:rsidP="00A153B5">
            <w:pPr>
              <w:jc w:val="center"/>
              <w:rPr>
                <w:del w:id="369" w:author="Ndeye Fatou Faye" w:date="2021-05-29T17:22:00Z"/>
                <w:rFonts w:ascii="Arial" w:hAnsi="Arial" w:cs="Arial"/>
                <w:color w:val="000000"/>
                <w:sz w:val="18"/>
                <w:szCs w:val="18"/>
              </w:rPr>
            </w:pPr>
            <w:del w:id="370" w:author="Ndeye Fatou Faye" w:date="2021-05-29T17:22:00Z">
              <w:r w:rsidRPr="009B613D" w:rsidDel="009B31EF">
                <w:rPr>
                  <w:rFonts w:ascii="Arial" w:hAnsi="Arial" w:cs="Arial"/>
                  <w:color w:val="000000"/>
                  <w:sz w:val="18"/>
                  <w:szCs w:val="18"/>
                </w:rPr>
                <w:delText>N</w:delText>
              </w:r>
            </w:del>
          </w:p>
        </w:tc>
        <w:tc>
          <w:tcPr>
            <w:tcW w:w="714" w:type="pct"/>
            <w:tcBorders>
              <w:top w:val="nil"/>
              <w:left w:val="nil"/>
              <w:bottom w:val="single" w:sz="4" w:space="0" w:color="auto"/>
              <w:right w:val="single" w:sz="4" w:space="0" w:color="auto"/>
            </w:tcBorders>
            <w:shd w:val="clear" w:color="auto" w:fill="auto"/>
            <w:noWrap/>
            <w:vAlign w:val="center"/>
            <w:hideMark/>
          </w:tcPr>
          <w:p w14:paraId="0FD664C2" w14:textId="5FE1466A" w:rsidR="00393069" w:rsidRPr="009B613D" w:rsidDel="009B31EF" w:rsidRDefault="00393069" w:rsidP="00A153B5">
            <w:pPr>
              <w:jc w:val="center"/>
              <w:rPr>
                <w:del w:id="371" w:author="Ndeye Fatou Faye" w:date="2021-05-29T17:22:00Z"/>
                <w:rFonts w:ascii="Arial" w:hAnsi="Arial" w:cs="Arial"/>
                <w:color w:val="000000"/>
                <w:sz w:val="18"/>
                <w:szCs w:val="18"/>
              </w:rPr>
            </w:pPr>
            <w:del w:id="372" w:author="Ndeye Fatou Faye" w:date="2021-05-29T17:22:00Z">
              <w:r w:rsidRPr="009B613D" w:rsidDel="009B31EF">
                <w:rPr>
                  <w:rFonts w:ascii="Arial" w:hAnsi="Arial" w:cs="Arial"/>
                  <w:color w:val="000000"/>
                  <w:sz w:val="18"/>
                  <w:szCs w:val="18"/>
                </w:rPr>
                <w:delText>112</w:delText>
              </w:r>
            </w:del>
          </w:p>
        </w:tc>
        <w:tc>
          <w:tcPr>
            <w:tcW w:w="714" w:type="pct"/>
            <w:tcBorders>
              <w:top w:val="nil"/>
              <w:left w:val="nil"/>
              <w:bottom w:val="single" w:sz="4" w:space="0" w:color="auto"/>
              <w:right w:val="single" w:sz="4" w:space="0" w:color="auto"/>
            </w:tcBorders>
            <w:shd w:val="clear" w:color="auto" w:fill="auto"/>
            <w:noWrap/>
            <w:vAlign w:val="center"/>
            <w:hideMark/>
          </w:tcPr>
          <w:p w14:paraId="2EE414B5" w14:textId="6057325D" w:rsidR="00393069" w:rsidRPr="009B613D" w:rsidDel="009B31EF" w:rsidRDefault="00393069" w:rsidP="00A153B5">
            <w:pPr>
              <w:jc w:val="center"/>
              <w:rPr>
                <w:del w:id="373" w:author="Ndeye Fatou Faye" w:date="2021-05-29T17:22:00Z"/>
                <w:rFonts w:ascii="Arial" w:hAnsi="Arial" w:cs="Arial"/>
                <w:color w:val="000000"/>
                <w:sz w:val="18"/>
                <w:szCs w:val="18"/>
              </w:rPr>
            </w:pPr>
            <w:del w:id="374" w:author="Ndeye Fatou Faye" w:date="2021-05-29T17:22:00Z">
              <w:r w:rsidRPr="009B613D" w:rsidDel="009B31EF">
                <w:rPr>
                  <w:rFonts w:ascii="Arial" w:hAnsi="Arial" w:cs="Arial"/>
                  <w:color w:val="000000"/>
                  <w:sz w:val="18"/>
                  <w:szCs w:val="18"/>
                </w:rPr>
                <w:delText>112</w:delText>
              </w:r>
            </w:del>
          </w:p>
        </w:tc>
        <w:tc>
          <w:tcPr>
            <w:tcW w:w="714" w:type="pct"/>
            <w:tcBorders>
              <w:top w:val="nil"/>
              <w:left w:val="nil"/>
              <w:bottom w:val="single" w:sz="4" w:space="0" w:color="auto"/>
              <w:right w:val="single" w:sz="4" w:space="0" w:color="auto"/>
            </w:tcBorders>
            <w:shd w:val="clear" w:color="auto" w:fill="auto"/>
            <w:noWrap/>
            <w:vAlign w:val="center"/>
            <w:hideMark/>
          </w:tcPr>
          <w:p w14:paraId="7EFB405D" w14:textId="0C34132C" w:rsidR="00393069" w:rsidRPr="009B613D" w:rsidDel="009B31EF" w:rsidRDefault="00393069" w:rsidP="00A153B5">
            <w:pPr>
              <w:jc w:val="center"/>
              <w:rPr>
                <w:del w:id="375" w:author="Ndeye Fatou Faye" w:date="2021-05-29T17:22:00Z"/>
                <w:rFonts w:ascii="Arial" w:hAnsi="Arial" w:cs="Arial"/>
                <w:color w:val="000000"/>
                <w:sz w:val="18"/>
                <w:szCs w:val="18"/>
              </w:rPr>
            </w:pPr>
            <w:del w:id="376" w:author="Ndeye Fatou Faye" w:date="2021-05-29T17:22:00Z">
              <w:r w:rsidRPr="009B613D" w:rsidDel="009B31EF">
                <w:rPr>
                  <w:rFonts w:ascii="Arial" w:hAnsi="Arial" w:cs="Arial"/>
                  <w:color w:val="000000"/>
                  <w:sz w:val="18"/>
                  <w:szCs w:val="18"/>
                </w:rPr>
                <w:delText>112</w:delText>
              </w:r>
            </w:del>
          </w:p>
        </w:tc>
        <w:tc>
          <w:tcPr>
            <w:tcW w:w="714" w:type="pct"/>
            <w:tcBorders>
              <w:top w:val="nil"/>
              <w:left w:val="nil"/>
              <w:bottom w:val="single" w:sz="4" w:space="0" w:color="auto"/>
              <w:right w:val="single" w:sz="4" w:space="0" w:color="auto"/>
            </w:tcBorders>
            <w:shd w:val="clear" w:color="auto" w:fill="auto"/>
            <w:noWrap/>
            <w:vAlign w:val="center"/>
            <w:hideMark/>
          </w:tcPr>
          <w:p w14:paraId="07E11D1C" w14:textId="44D03C5A" w:rsidR="00393069" w:rsidRPr="009B613D" w:rsidDel="009B31EF" w:rsidRDefault="00393069" w:rsidP="00A153B5">
            <w:pPr>
              <w:jc w:val="center"/>
              <w:rPr>
                <w:del w:id="377" w:author="Ndeye Fatou Faye" w:date="2021-05-29T17:22:00Z"/>
                <w:rFonts w:ascii="Arial" w:hAnsi="Arial" w:cs="Arial"/>
                <w:color w:val="000000"/>
                <w:sz w:val="18"/>
                <w:szCs w:val="18"/>
              </w:rPr>
            </w:pPr>
            <w:del w:id="378" w:author="Ndeye Fatou Faye" w:date="2021-05-29T17:22:00Z">
              <w:r w:rsidRPr="009B613D" w:rsidDel="009B31EF">
                <w:rPr>
                  <w:rFonts w:ascii="Arial" w:hAnsi="Arial" w:cs="Arial"/>
                  <w:color w:val="000000"/>
                  <w:sz w:val="18"/>
                  <w:szCs w:val="18"/>
                </w:rPr>
                <w:delText>112</w:delText>
              </w:r>
            </w:del>
          </w:p>
        </w:tc>
      </w:tr>
      <w:tr w:rsidR="00393069" w:rsidRPr="009B613D" w:rsidDel="009B31EF" w14:paraId="3295E79D" w14:textId="2CA4770C" w:rsidTr="00A153B5">
        <w:trPr>
          <w:trHeight w:val="288"/>
          <w:jc w:val="center"/>
          <w:del w:id="379" w:author="Ndeye Fatou Faye" w:date="2021-05-29T17:22:00Z"/>
        </w:trPr>
        <w:tc>
          <w:tcPr>
            <w:tcW w:w="714" w:type="pct"/>
            <w:vMerge/>
            <w:tcBorders>
              <w:top w:val="nil"/>
              <w:left w:val="single" w:sz="4" w:space="0" w:color="auto"/>
              <w:bottom w:val="single" w:sz="4" w:space="0" w:color="auto"/>
              <w:right w:val="single" w:sz="4" w:space="0" w:color="auto"/>
            </w:tcBorders>
            <w:vAlign w:val="center"/>
            <w:hideMark/>
          </w:tcPr>
          <w:p w14:paraId="7786A6F0" w14:textId="62E5E317" w:rsidR="00393069" w:rsidRPr="009B613D" w:rsidDel="009B31EF" w:rsidRDefault="00393069" w:rsidP="00A153B5">
            <w:pPr>
              <w:jc w:val="left"/>
              <w:rPr>
                <w:del w:id="380" w:author="Ndeye Fatou Faye" w:date="2021-05-29T17:22:00Z"/>
                <w:rFonts w:ascii="Arial" w:hAnsi="Arial" w:cs="Arial"/>
                <w:color w:val="000000"/>
                <w:sz w:val="18"/>
                <w:szCs w:val="18"/>
              </w:rPr>
            </w:pPr>
          </w:p>
        </w:tc>
        <w:tc>
          <w:tcPr>
            <w:tcW w:w="714" w:type="pct"/>
            <w:vMerge/>
            <w:tcBorders>
              <w:top w:val="nil"/>
              <w:left w:val="single" w:sz="4" w:space="0" w:color="auto"/>
              <w:bottom w:val="single" w:sz="4" w:space="0" w:color="auto"/>
              <w:right w:val="single" w:sz="4" w:space="0" w:color="auto"/>
            </w:tcBorders>
            <w:vAlign w:val="center"/>
            <w:hideMark/>
          </w:tcPr>
          <w:p w14:paraId="03BF4A57" w14:textId="2845C2AC" w:rsidR="00393069" w:rsidRPr="009B613D" w:rsidDel="009B31EF" w:rsidRDefault="00393069" w:rsidP="00A153B5">
            <w:pPr>
              <w:jc w:val="left"/>
              <w:rPr>
                <w:del w:id="381" w:author="Ndeye Fatou Faye" w:date="2021-05-29T17:22:00Z"/>
                <w:rFonts w:ascii="Arial" w:hAnsi="Arial" w:cs="Arial"/>
                <w:color w:val="000000"/>
                <w:sz w:val="18"/>
                <w:szCs w:val="18"/>
              </w:rPr>
            </w:pPr>
          </w:p>
        </w:tc>
        <w:tc>
          <w:tcPr>
            <w:tcW w:w="714" w:type="pct"/>
            <w:tcBorders>
              <w:top w:val="nil"/>
              <w:left w:val="nil"/>
              <w:bottom w:val="single" w:sz="4" w:space="0" w:color="auto"/>
              <w:right w:val="single" w:sz="4" w:space="0" w:color="auto"/>
            </w:tcBorders>
            <w:shd w:val="clear" w:color="auto" w:fill="auto"/>
            <w:vAlign w:val="center"/>
            <w:hideMark/>
          </w:tcPr>
          <w:p w14:paraId="5C93968A" w14:textId="174A07BE" w:rsidR="00393069" w:rsidRPr="009B613D" w:rsidDel="009B31EF" w:rsidRDefault="00393069" w:rsidP="00A153B5">
            <w:pPr>
              <w:jc w:val="center"/>
              <w:rPr>
                <w:del w:id="382" w:author="Ndeye Fatou Faye" w:date="2021-05-29T17:22:00Z"/>
                <w:rFonts w:ascii="Arial" w:hAnsi="Arial" w:cs="Arial"/>
                <w:color w:val="000000"/>
                <w:sz w:val="18"/>
                <w:szCs w:val="18"/>
              </w:rPr>
            </w:pPr>
            <w:del w:id="383" w:author="Ndeye Fatou Faye" w:date="2021-05-29T17:22:00Z">
              <w:r w:rsidRPr="009B613D" w:rsidDel="009B31EF">
                <w:rPr>
                  <w:rFonts w:ascii="Arial" w:hAnsi="Arial" w:cs="Arial"/>
                  <w:color w:val="000000"/>
                  <w:sz w:val="18"/>
                  <w:szCs w:val="18"/>
                </w:rPr>
                <w:delText>Moyenne</w:delText>
              </w:r>
            </w:del>
          </w:p>
        </w:tc>
        <w:tc>
          <w:tcPr>
            <w:tcW w:w="714" w:type="pct"/>
            <w:tcBorders>
              <w:top w:val="nil"/>
              <w:left w:val="nil"/>
              <w:bottom w:val="single" w:sz="4" w:space="0" w:color="auto"/>
              <w:right w:val="single" w:sz="4" w:space="0" w:color="auto"/>
            </w:tcBorders>
            <w:shd w:val="clear" w:color="auto" w:fill="auto"/>
            <w:vAlign w:val="center"/>
            <w:hideMark/>
          </w:tcPr>
          <w:p w14:paraId="2503090C" w14:textId="0E17D3E6" w:rsidR="00393069" w:rsidRPr="009B613D" w:rsidDel="009B31EF" w:rsidRDefault="00393069" w:rsidP="00A153B5">
            <w:pPr>
              <w:jc w:val="center"/>
              <w:rPr>
                <w:del w:id="384" w:author="Ndeye Fatou Faye" w:date="2021-05-29T17:22:00Z"/>
                <w:rFonts w:ascii="Arial" w:hAnsi="Arial" w:cs="Arial"/>
                <w:b/>
                <w:bCs/>
                <w:color w:val="000000"/>
                <w:sz w:val="18"/>
                <w:szCs w:val="18"/>
              </w:rPr>
            </w:pPr>
            <w:del w:id="385" w:author="Ndeye Fatou Faye" w:date="2021-05-29T17:22:00Z">
              <w:r w:rsidRPr="009B613D" w:rsidDel="009B31EF">
                <w:rPr>
                  <w:rFonts w:ascii="Arial" w:hAnsi="Arial" w:cs="Arial"/>
                  <w:b/>
                  <w:bCs/>
                  <w:color w:val="000000"/>
                  <w:sz w:val="18"/>
                  <w:szCs w:val="18"/>
                </w:rPr>
                <w:delText> </w:delText>
              </w:r>
            </w:del>
          </w:p>
        </w:tc>
        <w:tc>
          <w:tcPr>
            <w:tcW w:w="714" w:type="pct"/>
            <w:tcBorders>
              <w:top w:val="nil"/>
              <w:left w:val="nil"/>
              <w:bottom w:val="single" w:sz="4" w:space="0" w:color="auto"/>
              <w:right w:val="single" w:sz="4" w:space="0" w:color="auto"/>
            </w:tcBorders>
            <w:shd w:val="clear" w:color="auto" w:fill="auto"/>
            <w:noWrap/>
            <w:vAlign w:val="center"/>
            <w:hideMark/>
          </w:tcPr>
          <w:p w14:paraId="007ECDD5" w14:textId="4328EA28" w:rsidR="00393069" w:rsidRPr="009B613D" w:rsidDel="009B31EF" w:rsidRDefault="00393069" w:rsidP="00A153B5">
            <w:pPr>
              <w:jc w:val="center"/>
              <w:rPr>
                <w:del w:id="386" w:author="Ndeye Fatou Faye" w:date="2021-05-29T17:22:00Z"/>
                <w:rFonts w:ascii="Arial" w:hAnsi="Arial" w:cs="Arial"/>
                <w:b/>
                <w:bCs/>
                <w:color w:val="000000"/>
                <w:sz w:val="18"/>
                <w:szCs w:val="18"/>
              </w:rPr>
            </w:pPr>
            <w:del w:id="387" w:author="Ndeye Fatou Faye" w:date="2021-05-29T17:22:00Z">
              <w:r w:rsidRPr="009B613D" w:rsidDel="009B31EF">
                <w:rPr>
                  <w:rFonts w:ascii="Arial" w:hAnsi="Arial" w:cs="Arial"/>
                  <w:b/>
                  <w:bCs/>
                  <w:color w:val="000000"/>
                  <w:sz w:val="18"/>
                  <w:szCs w:val="18"/>
                </w:rPr>
                <w:delText>,92</w:delText>
              </w:r>
            </w:del>
          </w:p>
        </w:tc>
        <w:tc>
          <w:tcPr>
            <w:tcW w:w="714" w:type="pct"/>
            <w:tcBorders>
              <w:top w:val="nil"/>
              <w:left w:val="nil"/>
              <w:bottom w:val="single" w:sz="4" w:space="0" w:color="auto"/>
              <w:right w:val="single" w:sz="4" w:space="0" w:color="auto"/>
            </w:tcBorders>
            <w:shd w:val="clear" w:color="auto" w:fill="auto"/>
            <w:noWrap/>
            <w:vAlign w:val="center"/>
            <w:hideMark/>
          </w:tcPr>
          <w:p w14:paraId="1BAB07E6" w14:textId="13ABE4F0" w:rsidR="00393069" w:rsidRPr="009B613D" w:rsidDel="009B31EF" w:rsidRDefault="00393069" w:rsidP="00A153B5">
            <w:pPr>
              <w:jc w:val="center"/>
              <w:rPr>
                <w:del w:id="388" w:author="Ndeye Fatou Faye" w:date="2021-05-29T17:22:00Z"/>
                <w:rFonts w:ascii="Arial" w:hAnsi="Arial" w:cs="Arial"/>
                <w:b/>
                <w:bCs/>
                <w:color w:val="000000"/>
                <w:sz w:val="18"/>
                <w:szCs w:val="18"/>
              </w:rPr>
            </w:pPr>
            <w:del w:id="389" w:author="Ndeye Fatou Faye" w:date="2021-05-29T17:22:00Z">
              <w:r w:rsidRPr="009B613D" w:rsidDel="009B31EF">
                <w:rPr>
                  <w:rFonts w:ascii="Arial" w:hAnsi="Arial" w:cs="Arial"/>
                  <w:b/>
                  <w:bCs/>
                  <w:color w:val="000000"/>
                  <w:sz w:val="18"/>
                  <w:szCs w:val="18"/>
                </w:rPr>
                <w:delText>,07</w:delText>
              </w:r>
            </w:del>
          </w:p>
        </w:tc>
        <w:tc>
          <w:tcPr>
            <w:tcW w:w="714" w:type="pct"/>
            <w:tcBorders>
              <w:top w:val="nil"/>
              <w:left w:val="nil"/>
              <w:bottom w:val="single" w:sz="4" w:space="0" w:color="auto"/>
              <w:right w:val="single" w:sz="4" w:space="0" w:color="auto"/>
            </w:tcBorders>
            <w:shd w:val="clear" w:color="auto" w:fill="auto"/>
            <w:noWrap/>
            <w:vAlign w:val="center"/>
            <w:hideMark/>
          </w:tcPr>
          <w:p w14:paraId="0B5AB9C8" w14:textId="447A8DF3" w:rsidR="00393069" w:rsidRPr="009B613D" w:rsidDel="009B31EF" w:rsidRDefault="00393069" w:rsidP="00A153B5">
            <w:pPr>
              <w:jc w:val="center"/>
              <w:rPr>
                <w:del w:id="390" w:author="Ndeye Fatou Faye" w:date="2021-05-29T17:22:00Z"/>
                <w:rFonts w:ascii="Arial" w:hAnsi="Arial" w:cs="Arial"/>
                <w:b/>
                <w:bCs/>
                <w:color w:val="000000"/>
                <w:sz w:val="18"/>
                <w:szCs w:val="18"/>
              </w:rPr>
            </w:pPr>
            <w:del w:id="391" w:author="Ndeye Fatou Faye" w:date="2021-05-29T17:22:00Z">
              <w:r w:rsidRPr="009B613D" w:rsidDel="009B31EF">
                <w:rPr>
                  <w:rFonts w:ascii="Arial" w:hAnsi="Arial" w:cs="Arial"/>
                  <w:b/>
                  <w:bCs/>
                  <w:color w:val="000000"/>
                  <w:sz w:val="18"/>
                  <w:szCs w:val="18"/>
                </w:rPr>
                <w:delText>0,00</w:delText>
              </w:r>
            </w:del>
          </w:p>
        </w:tc>
      </w:tr>
      <w:tr w:rsidR="00393069" w:rsidRPr="009B613D" w:rsidDel="009B31EF" w14:paraId="3190DF12" w14:textId="37180EAB" w:rsidTr="00A153B5">
        <w:trPr>
          <w:trHeight w:val="288"/>
          <w:jc w:val="center"/>
          <w:del w:id="392" w:author="Ndeye Fatou Faye" w:date="2021-05-29T17:22:00Z"/>
        </w:trPr>
        <w:tc>
          <w:tcPr>
            <w:tcW w:w="714" w:type="pct"/>
            <w:vMerge w:val="restart"/>
            <w:tcBorders>
              <w:top w:val="nil"/>
              <w:left w:val="single" w:sz="4" w:space="0" w:color="auto"/>
              <w:bottom w:val="single" w:sz="4" w:space="0" w:color="auto"/>
              <w:right w:val="single" w:sz="4" w:space="0" w:color="auto"/>
            </w:tcBorders>
            <w:shd w:val="clear" w:color="auto" w:fill="auto"/>
            <w:vAlign w:val="center"/>
            <w:hideMark/>
          </w:tcPr>
          <w:p w14:paraId="3BE34BD6" w14:textId="3C77E40C" w:rsidR="00393069" w:rsidRPr="009B613D" w:rsidDel="009B31EF" w:rsidRDefault="00393069" w:rsidP="00A153B5">
            <w:pPr>
              <w:jc w:val="center"/>
              <w:rPr>
                <w:del w:id="393" w:author="Ndeye Fatou Faye" w:date="2021-05-29T17:22:00Z"/>
                <w:rFonts w:ascii="Arial" w:hAnsi="Arial" w:cs="Arial"/>
                <w:color w:val="000000"/>
                <w:sz w:val="18"/>
                <w:szCs w:val="18"/>
              </w:rPr>
            </w:pPr>
            <w:del w:id="394" w:author="Ndeye Fatou Faye" w:date="2021-05-29T17:22:00Z">
              <w:r w:rsidRPr="009B613D" w:rsidDel="009B31EF">
                <w:rPr>
                  <w:rFonts w:ascii="Arial" w:hAnsi="Arial" w:cs="Arial"/>
                  <w:color w:val="000000"/>
                  <w:sz w:val="18"/>
                  <w:szCs w:val="18"/>
                </w:rPr>
                <w:delText>MBANE</w:delText>
              </w:r>
            </w:del>
          </w:p>
        </w:tc>
        <w:tc>
          <w:tcPr>
            <w:tcW w:w="714" w:type="pct"/>
            <w:vMerge w:val="restart"/>
            <w:tcBorders>
              <w:top w:val="nil"/>
              <w:left w:val="single" w:sz="4" w:space="0" w:color="auto"/>
              <w:bottom w:val="single" w:sz="4" w:space="0" w:color="auto"/>
              <w:right w:val="single" w:sz="4" w:space="0" w:color="auto"/>
            </w:tcBorders>
            <w:shd w:val="clear" w:color="auto" w:fill="auto"/>
            <w:vAlign w:val="center"/>
            <w:hideMark/>
          </w:tcPr>
          <w:p w14:paraId="19E1321D" w14:textId="5E746E49" w:rsidR="00393069" w:rsidRPr="009B613D" w:rsidDel="009B31EF" w:rsidRDefault="00393069" w:rsidP="00A153B5">
            <w:pPr>
              <w:jc w:val="center"/>
              <w:rPr>
                <w:del w:id="395" w:author="Ndeye Fatou Faye" w:date="2021-05-29T17:22:00Z"/>
                <w:rFonts w:ascii="Arial" w:hAnsi="Arial" w:cs="Arial"/>
                <w:color w:val="000000"/>
                <w:sz w:val="18"/>
                <w:szCs w:val="18"/>
              </w:rPr>
            </w:pPr>
            <w:del w:id="396" w:author="Ndeye Fatou Faye" w:date="2021-05-29T17:22:00Z">
              <w:r w:rsidRPr="009B613D" w:rsidDel="009B31EF">
                <w:rPr>
                  <w:rFonts w:ascii="Arial" w:hAnsi="Arial" w:cs="Arial"/>
                  <w:color w:val="000000"/>
                  <w:sz w:val="18"/>
                  <w:szCs w:val="18"/>
                </w:rPr>
                <w:delText>OUI</w:delText>
              </w:r>
            </w:del>
          </w:p>
        </w:tc>
        <w:tc>
          <w:tcPr>
            <w:tcW w:w="714" w:type="pct"/>
            <w:tcBorders>
              <w:top w:val="nil"/>
              <w:left w:val="nil"/>
              <w:bottom w:val="single" w:sz="4" w:space="0" w:color="auto"/>
              <w:right w:val="single" w:sz="4" w:space="0" w:color="auto"/>
            </w:tcBorders>
            <w:shd w:val="clear" w:color="auto" w:fill="auto"/>
            <w:vAlign w:val="center"/>
            <w:hideMark/>
          </w:tcPr>
          <w:p w14:paraId="6F4C4AC3" w14:textId="33B7BCC3" w:rsidR="00393069" w:rsidRPr="009B613D" w:rsidDel="009B31EF" w:rsidRDefault="00393069" w:rsidP="00A153B5">
            <w:pPr>
              <w:jc w:val="center"/>
              <w:rPr>
                <w:del w:id="397" w:author="Ndeye Fatou Faye" w:date="2021-05-29T17:22:00Z"/>
                <w:rFonts w:ascii="Arial" w:hAnsi="Arial" w:cs="Arial"/>
                <w:color w:val="000000"/>
                <w:sz w:val="18"/>
                <w:szCs w:val="18"/>
              </w:rPr>
            </w:pPr>
            <w:del w:id="398" w:author="Ndeye Fatou Faye" w:date="2021-05-29T17:22:00Z">
              <w:r w:rsidRPr="009B613D" w:rsidDel="009B31EF">
                <w:rPr>
                  <w:rFonts w:ascii="Arial" w:hAnsi="Arial" w:cs="Arial"/>
                  <w:color w:val="000000"/>
                  <w:sz w:val="18"/>
                  <w:szCs w:val="18"/>
                </w:rPr>
                <w:delText>N</w:delText>
              </w:r>
            </w:del>
          </w:p>
        </w:tc>
        <w:tc>
          <w:tcPr>
            <w:tcW w:w="714" w:type="pct"/>
            <w:tcBorders>
              <w:top w:val="nil"/>
              <w:left w:val="nil"/>
              <w:bottom w:val="single" w:sz="4" w:space="0" w:color="auto"/>
              <w:right w:val="single" w:sz="4" w:space="0" w:color="auto"/>
            </w:tcBorders>
            <w:shd w:val="clear" w:color="auto" w:fill="auto"/>
            <w:noWrap/>
            <w:vAlign w:val="center"/>
            <w:hideMark/>
          </w:tcPr>
          <w:p w14:paraId="5CDD1EF0" w14:textId="2AD1614E" w:rsidR="00393069" w:rsidRPr="009B613D" w:rsidDel="009B31EF" w:rsidRDefault="00393069" w:rsidP="00A153B5">
            <w:pPr>
              <w:jc w:val="center"/>
              <w:rPr>
                <w:del w:id="399" w:author="Ndeye Fatou Faye" w:date="2021-05-29T17:22:00Z"/>
                <w:rFonts w:ascii="Arial" w:hAnsi="Arial" w:cs="Arial"/>
                <w:color w:val="000000"/>
                <w:sz w:val="18"/>
                <w:szCs w:val="18"/>
              </w:rPr>
            </w:pPr>
            <w:del w:id="400" w:author="Ndeye Fatou Faye" w:date="2021-05-29T17:22:00Z">
              <w:r w:rsidRPr="009B613D" w:rsidDel="009B31EF">
                <w:rPr>
                  <w:rFonts w:ascii="Arial" w:hAnsi="Arial" w:cs="Arial"/>
                  <w:color w:val="000000"/>
                  <w:sz w:val="18"/>
                  <w:szCs w:val="18"/>
                </w:rPr>
                <w:delText>217</w:delText>
              </w:r>
            </w:del>
          </w:p>
        </w:tc>
        <w:tc>
          <w:tcPr>
            <w:tcW w:w="714" w:type="pct"/>
            <w:tcBorders>
              <w:top w:val="nil"/>
              <w:left w:val="nil"/>
              <w:bottom w:val="single" w:sz="4" w:space="0" w:color="auto"/>
              <w:right w:val="single" w:sz="4" w:space="0" w:color="auto"/>
            </w:tcBorders>
            <w:shd w:val="clear" w:color="auto" w:fill="auto"/>
            <w:noWrap/>
            <w:vAlign w:val="center"/>
            <w:hideMark/>
          </w:tcPr>
          <w:p w14:paraId="29F8C005" w14:textId="3D8EA65B" w:rsidR="00393069" w:rsidRPr="009B613D" w:rsidDel="009B31EF" w:rsidRDefault="00393069" w:rsidP="00A153B5">
            <w:pPr>
              <w:jc w:val="center"/>
              <w:rPr>
                <w:del w:id="401" w:author="Ndeye Fatou Faye" w:date="2021-05-29T17:22:00Z"/>
                <w:rFonts w:ascii="Arial" w:hAnsi="Arial" w:cs="Arial"/>
                <w:color w:val="000000"/>
                <w:sz w:val="18"/>
                <w:szCs w:val="18"/>
              </w:rPr>
            </w:pPr>
            <w:del w:id="402" w:author="Ndeye Fatou Faye" w:date="2021-05-29T17:22:00Z">
              <w:r w:rsidRPr="009B613D" w:rsidDel="009B31EF">
                <w:rPr>
                  <w:rFonts w:ascii="Arial" w:hAnsi="Arial" w:cs="Arial"/>
                  <w:color w:val="000000"/>
                  <w:sz w:val="18"/>
                  <w:szCs w:val="18"/>
                </w:rPr>
                <w:delText>217</w:delText>
              </w:r>
            </w:del>
          </w:p>
        </w:tc>
        <w:tc>
          <w:tcPr>
            <w:tcW w:w="714" w:type="pct"/>
            <w:tcBorders>
              <w:top w:val="nil"/>
              <w:left w:val="nil"/>
              <w:bottom w:val="single" w:sz="4" w:space="0" w:color="auto"/>
              <w:right w:val="single" w:sz="4" w:space="0" w:color="auto"/>
            </w:tcBorders>
            <w:shd w:val="clear" w:color="auto" w:fill="auto"/>
            <w:noWrap/>
            <w:vAlign w:val="center"/>
            <w:hideMark/>
          </w:tcPr>
          <w:p w14:paraId="46EB49B2" w14:textId="2490D3AB" w:rsidR="00393069" w:rsidRPr="009B613D" w:rsidDel="009B31EF" w:rsidRDefault="00393069" w:rsidP="00A153B5">
            <w:pPr>
              <w:jc w:val="center"/>
              <w:rPr>
                <w:del w:id="403" w:author="Ndeye Fatou Faye" w:date="2021-05-29T17:22:00Z"/>
                <w:rFonts w:ascii="Arial" w:hAnsi="Arial" w:cs="Arial"/>
                <w:color w:val="000000"/>
                <w:sz w:val="18"/>
                <w:szCs w:val="18"/>
              </w:rPr>
            </w:pPr>
            <w:del w:id="404" w:author="Ndeye Fatou Faye" w:date="2021-05-29T17:22:00Z">
              <w:r w:rsidRPr="009B613D" w:rsidDel="009B31EF">
                <w:rPr>
                  <w:rFonts w:ascii="Arial" w:hAnsi="Arial" w:cs="Arial"/>
                  <w:color w:val="000000"/>
                  <w:sz w:val="18"/>
                  <w:szCs w:val="18"/>
                </w:rPr>
                <w:delText>217</w:delText>
              </w:r>
            </w:del>
          </w:p>
        </w:tc>
        <w:tc>
          <w:tcPr>
            <w:tcW w:w="714" w:type="pct"/>
            <w:tcBorders>
              <w:top w:val="nil"/>
              <w:left w:val="nil"/>
              <w:bottom w:val="single" w:sz="4" w:space="0" w:color="auto"/>
              <w:right w:val="single" w:sz="4" w:space="0" w:color="auto"/>
            </w:tcBorders>
            <w:shd w:val="clear" w:color="auto" w:fill="auto"/>
            <w:noWrap/>
            <w:vAlign w:val="center"/>
            <w:hideMark/>
          </w:tcPr>
          <w:p w14:paraId="4B770F40" w14:textId="6314FC18" w:rsidR="00393069" w:rsidRPr="009B613D" w:rsidDel="009B31EF" w:rsidRDefault="00393069" w:rsidP="00A153B5">
            <w:pPr>
              <w:jc w:val="center"/>
              <w:rPr>
                <w:del w:id="405" w:author="Ndeye Fatou Faye" w:date="2021-05-29T17:22:00Z"/>
                <w:rFonts w:ascii="Arial" w:hAnsi="Arial" w:cs="Arial"/>
                <w:color w:val="000000"/>
                <w:sz w:val="18"/>
                <w:szCs w:val="18"/>
              </w:rPr>
            </w:pPr>
            <w:del w:id="406" w:author="Ndeye Fatou Faye" w:date="2021-05-29T17:22:00Z">
              <w:r w:rsidRPr="009B613D" w:rsidDel="009B31EF">
                <w:rPr>
                  <w:rFonts w:ascii="Arial" w:hAnsi="Arial" w:cs="Arial"/>
                  <w:color w:val="000000"/>
                  <w:sz w:val="18"/>
                  <w:szCs w:val="18"/>
                </w:rPr>
                <w:delText>217</w:delText>
              </w:r>
            </w:del>
          </w:p>
        </w:tc>
      </w:tr>
      <w:tr w:rsidR="00393069" w:rsidRPr="009B613D" w:rsidDel="009B31EF" w14:paraId="15ED51CE" w14:textId="203F234D" w:rsidTr="00A153B5">
        <w:trPr>
          <w:trHeight w:val="288"/>
          <w:jc w:val="center"/>
          <w:del w:id="407" w:author="Ndeye Fatou Faye" w:date="2021-05-29T17:22:00Z"/>
        </w:trPr>
        <w:tc>
          <w:tcPr>
            <w:tcW w:w="714" w:type="pct"/>
            <w:vMerge/>
            <w:tcBorders>
              <w:top w:val="nil"/>
              <w:left w:val="single" w:sz="4" w:space="0" w:color="auto"/>
              <w:bottom w:val="single" w:sz="4" w:space="0" w:color="auto"/>
              <w:right w:val="single" w:sz="4" w:space="0" w:color="auto"/>
            </w:tcBorders>
            <w:vAlign w:val="center"/>
            <w:hideMark/>
          </w:tcPr>
          <w:p w14:paraId="1DCA80B2" w14:textId="30F789D1" w:rsidR="00393069" w:rsidRPr="009B613D" w:rsidDel="009B31EF" w:rsidRDefault="00393069" w:rsidP="00A153B5">
            <w:pPr>
              <w:jc w:val="left"/>
              <w:rPr>
                <w:del w:id="408" w:author="Ndeye Fatou Faye" w:date="2021-05-29T17:22:00Z"/>
                <w:rFonts w:ascii="Arial" w:hAnsi="Arial" w:cs="Arial"/>
                <w:color w:val="000000"/>
                <w:sz w:val="18"/>
                <w:szCs w:val="18"/>
              </w:rPr>
            </w:pPr>
          </w:p>
        </w:tc>
        <w:tc>
          <w:tcPr>
            <w:tcW w:w="714" w:type="pct"/>
            <w:vMerge/>
            <w:tcBorders>
              <w:top w:val="nil"/>
              <w:left w:val="single" w:sz="4" w:space="0" w:color="auto"/>
              <w:bottom w:val="single" w:sz="4" w:space="0" w:color="auto"/>
              <w:right w:val="single" w:sz="4" w:space="0" w:color="auto"/>
            </w:tcBorders>
            <w:vAlign w:val="center"/>
            <w:hideMark/>
          </w:tcPr>
          <w:p w14:paraId="7CB7E741" w14:textId="236EECA5" w:rsidR="00393069" w:rsidRPr="009B613D" w:rsidDel="009B31EF" w:rsidRDefault="00393069" w:rsidP="00A153B5">
            <w:pPr>
              <w:jc w:val="left"/>
              <w:rPr>
                <w:del w:id="409" w:author="Ndeye Fatou Faye" w:date="2021-05-29T17:22:00Z"/>
                <w:rFonts w:ascii="Arial" w:hAnsi="Arial" w:cs="Arial"/>
                <w:color w:val="000000"/>
                <w:sz w:val="18"/>
                <w:szCs w:val="18"/>
              </w:rPr>
            </w:pPr>
          </w:p>
        </w:tc>
        <w:tc>
          <w:tcPr>
            <w:tcW w:w="714" w:type="pct"/>
            <w:tcBorders>
              <w:top w:val="nil"/>
              <w:left w:val="nil"/>
              <w:bottom w:val="single" w:sz="4" w:space="0" w:color="auto"/>
              <w:right w:val="single" w:sz="4" w:space="0" w:color="auto"/>
            </w:tcBorders>
            <w:shd w:val="clear" w:color="auto" w:fill="auto"/>
            <w:vAlign w:val="center"/>
            <w:hideMark/>
          </w:tcPr>
          <w:p w14:paraId="362FAA77" w14:textId="717947FC" w:rsidR="00393069" w:rsidRPr="009B613D" w:rsidDel="009B31EF" w:rsidRDefault="00393069" w:rsidP="00A153B5">
            <w:pPr>
              <w:jc w:val="center"/>
              <w:rPr>
                <w:del w:id="410" w:author="Ndeye Fatou Faye" w:date="2021-05-29T17:22:00Z"/>
                <w:rFonts w:ascii="Arial" w:hAnsi="Arial" w:cs="Arial"/>
                <w:color w:val="000000"/>
                <w:sz w:val="18"/>
                <w:szCs w:val="18"/>
              </w:rPr>
            </w:pPr>
            <w:del w:id="411" w:author="Ndeye Fatou Faye" w:date="2021-05-29T17:22:00Z">
              <w:r w:rsidRPr="009B613D" w:rsidDel="009B31EF">
                <w:rPr>
                  <w:rFonts w:ascii="Arial" w:hAnsi="Arial" w:cs="Arial"/>
                  <w:color w:val="000000"/>
                  <w:sz w:val="18"/>
                  <w:szCs w:val="18"/>
                </w:rPr>
                <w:delText>Moyenne</w:delText>
              </w:r>
            </w:del>
          </w:p>
        </w:tc>
        <w:tc>
          <w:tcPr>
            <w:tcW w:w="714" w:type="pct"/>
            <w:tcBorders>
              <w:top w:val="nil"/>
              <w:left w:val="nil"/>
              <w:bottom w:val="single" w:sz="4" w:space="0" w:color="auto"/>
              <w:right w:val="single" w:sz="4" w:space="0" w:color="auto"/>
            </w:tcBorders>
            <w:shd w:val="clear" w:color="auto" w:fill="auto"/>
            <w:noWrap/>
            <w:vAlign w:val="center"/>
            <w:hideMark/>
          </w:tcPr>
          <w:p w14:paraId="5DAB68D3" w14:textId="54CB8AC7" w:rsidR="00393069" w:rsidRPr="009B613D" w:rsidDel="009B31EF" w:rsidRDefault="00393069" w:rsidP="00A153B5">
            <w:pPr>
              <w:jc w:val="center"/>
              <w:rPr>
                <w:del w:id="412" w:author="Ndeye Fatou Faye" w:date="2021-05-29T17:22:00Z"/>
                <w:rFonts w:ascii="Arial" w:hAnsi="Arial" w:cs="Arial"/>
                <w:b/>
                <w:bCs/>
                <w:color w:val="000000"/>
                <w:sz w:val="18"/>
                <w:szCs w:val="18"/>
              </w:rPr>
            </w:pPr>
            <w:del w:id="413" w:author="Ndeye Fatou Faye" w:date="2021-05-29T17:22:00Z">
              <w:r w:rsidRPr="009B613D" w:rsidDel="009B31EF">
                <w:rPr>
                  <w:rFonts w:ascii="Arial" w:hAnsi="Arial" w:cs="Arial"/>
                  <w:b/>
                  <w:bCs/>
                  <w:color w:val="000000"/>
                  <w:sz w:val="18"/>
                  <w:szCs w:val="18"/>
                </w:rPr>
                <w:delText>,41</w:delText>
              </w:r>
            </w:del>
          </w:p>
        </w:tc>
        <w:tc>
          <w:tcPr>
            <w:tcW w:w="714" w:type="pct"/>
            <w:tcBorders>
              <w:top w:val="nil"/>
              <w:left w:val="nil"/>
              <w:bottom w:val="single" w:sz="4" w:space="0" w:color="auto"/>
              <w:right w:val="single" w:sz="4" w:space="0" w:color="auto"/>
            </w:tcBorders>
            <w:shd w:val="clear" w:color="auto" w:fill="auto"/>
            <w:noWrap/>
            <w:vAlign w:val="center"/>
            <w:hideMark/>
          </w:tcPr>
          <w:p w14:paraId="13E15F71" w14:textId="1F97D46E" w:rsidR="00393069" w:rsidRPr="009B613D" w:rsidDel="009B31EF" w:rsidRDefault="00393069" w:rsidP="00A153B5">
            <w:pPr>
              <w:jc w:val="center"/>
              <w:rPr>
                <w:del w:id="414" w:author="Ndeye Fatou Faye" w:date="2021-05-29T17:22:00Z"/>
                <w:rFonts w:ascii="Arial" w:hAnsi="Arial" w:cs="Arial"/>
                <w:b/>
                <w:bCs/>
                <w:color w:val="000000"/>
                <w:sz w:val="18"/>
                <w:szCs w:val="18"/>
              </w:rPr>
            </w:pPr>
            <w:del w:id="415" w:author="Ndeye Fatou Faye" w:date="2021-05-29T17:22:00Z">
              <w:r w:rsidRPr="009B613D" w:rsidDel="009B31EF">
                <w:rPr>
                  <w:rFonts w:ascii="Arial" w:hAnsi="Arial" w:cs="Arial"/>
                  <w:b/>
                  <w:bCs/>
                  <w:color w:val="000000"/>
                  <w:sz w:val="18"/>
                  <w:szCs w:val="18"/>
                </w:rPr>
                <w:delText>,16</w:delText>
              </w:r>
            </w:del>
          </w:p>
        </w:tc>
        <w:tc>
          <w:tcPr>
            <w:tcW w:w="714" w:type="pct"/>
            <w:tcBorders>
              <w:top w:val="nil"/>
              <w:left w:val="nil"/>
              <w:bottom w:val="single" w:sz="4" w:space="0" w:color="auto"/>
              <w:right w:val="single" w:sz="4" w:space="0" w:color="auto"/>
            </w:tcBorders>
            <w:shd w:val="clear" w:color="auto" w:fill="auto"/>
            <w:noWrap/>
            <w:vAlign w:val="center"/>
            <w:hideMark/>
          </w:tcPr>
          <w:p w14:paraId="48171E09" w14:textId="1EBD352A" w:rsidR="00393069" w:rsidRPr="009B613D" w:rsidDel="009B31EF" w:rsidRDefault="00393069" w:rsidP="00A153B5">
            <w:pPr>
              <w:jc w:val="center"/>
              <w:rPr>
                <w:del w:id="416" w:author="Ndeye Fatou Faye" w:date="2021-05-29T17:22:00Z"/>
                <w:rFonts w:ascii="Arial" w:hAnsi="Arial" w:cs="Arial"/>
                <w:b/>
                <w:bCs/>
                <w:color w:val="000000"/>
                <w:sz w:val="18"/>
                <w:szCs w:val="18"/>
              </w:rPr>
            </w:pPr>
            <w:del w:id="417" w:author="Ndeye Fatou Faye" w:date="2021-05-29T17:22:00Z">
              <w:r w:rsidRPr="009B613D" w:rsidDel="009B31EF">
                <w:rPr>
                  <w:rFonts w:ascii="Arial" w:hAnsi="Arial" w:cs="Arial"/>
                  <w:b/>
                  <w:bCs/>
                  <w:color w:val="000000"/>
                  <w:sz w:val="18"/>
                  <w:szCs w:val="18"/>
                </w:rPr>
                <w:delText>,00</w:delText>
              </w:r>
            </w:del>
          </w:p>
        </w:tc>
        <w:tc>
          <w:tcPr>
            <w:tcW w:w="714" w:type="pct"/>
            <w:tcBorders>
              <w:top w:val="nil"/>
              <w:left w:val="nil"/>
              <w:bottom w:val="single" w:sz="4" w:space="0" w:color="auto"/>
              <w:right w:val="single" w:sz="4" w:space="0" w:color="auto"/>
            </w:tcBorders>
            <w:shd w:val="clear" w:color="auto" w:fill="auto"/>
            <w:noWrap/>
            <w:vAlign w:val="center"/>
            <w:hideMark/>
          </w:tcPr>
          <w:p w14:paraId="39E80AA6" w14:textId="5BAD3E62" w:rsidR="00393069" w:rsidRPr="009B613D" w:rsidDel="009B31EF" w:rsidRDefault="00393069" w:rsidP="00A153B5">
            <w:pPr>
              <w:jc w:val="center"/>
              <w:rPr>
                <w:del w:id="418" w:author="Ndeye Fatou Faye" w:date="2021-05-29T17:22:00Z"/>
                <w:rFonts w:ascii="Arial" w:hAnsi="Arial" w:cs="Arial"/>
                <w:b/>
                <w:bCs/>
                <w:color w:val="000000"/>
                <w:sz w:val="18"/>
                <w:szCs w:val="18"/>
              </w:rPr>
            </w:pPr>
            <w:del w:id="419" w:author="Ndeye Fatou Faye" w:date="2021-05-29T17:22:00Z">
              <w:r w:rsidRPr="009B613D" w:rsidDel="009B31EF">
                <w:rPr>
                  <w:rFonts w:ascii="Arial" w:hAnsi="Arial" w:cs="Arial"/>
                  <w:b/>
                  <w:bCs/>
                  <w:color w:val="000000"/>
                  <w:sz w:val="18"/>
                  <w:szCs w:val="18"/>
                </w:rPr>
                <w:delText>,18</w:delText>
              </w:r>
            </w:del>
          </w:p>
        </w:tc>
      </w:tr>
      <w:tr w:rsidR="00393069" w:rsidRPr="009B613D" w:rsidDel="009B31EF" w14:paraId="5FDCEF76" w14:textId="1E741CCF" w:rsidTr="00A153B5">
        <w:trPr>
          <w:trHeight w:val="288"/>
          <w:jc w:val="center"/>
          <w:del w:id="420" w:author="Ndeye Fatou Faye" w:date="2021-05-29T17:22:00Z"/>
        </w:trPr>
        <w:tc>
          <w:tcPr>
            <w:tcW w:w="714" w:type="pct"/>
            <w:vMerge w:val="restart"/>
            <w:tcBorders>
              <w:top w:val="nil"/>
              <w:left w:val="single" w:sz="4" w:space="0" w:color="auto"/>
              <w:bottom w:val="single" w:sz="4" w:space="0" w:color="auto"/>
              <w:right w:val="single" w:sz="4" w:space="0" w:color="auto"/>
            </w:tcBorders>
            <w:shd w:val="clear" w:color="auto" w:fill="auto"/>
            <w:vAlign w:val="center"/>
            <w:hideMark/>
          </w:tcPr>
          <w:p w14:paraId="4C681AF6" w14:textId="3139F174" w:rsidR="00393069" w:rsidRPr="009B613D" w:rsidDel="009B31EF" w:rsidRDefault="00393069" w:rsidP="00A153B5">
            <w:pPr>
              <w:jc w:val="center"/>
              <w:rPr>
                <w:del w:id="421" w:author="Ndeye Fatou Faye" w:date="2021-05-29T17:22:00Z"/>
                <w:rFonts w:ascii="Arial" w:hAnsi="Arial" w:cs="Arial"/>
                <w:color w:val="000000"/>
                <w:sz w:val="18"/>
                <w:szCs w:val="18"/>
              </w:rPr>
            </w:pPr>
            <w:del w:id="422" w:author="Ndeye Fatou Faye" w:date="2021-05-29T17:22:00Z">
              <w:r w:rsidRPr="009B613D" w:rsidDel="009B31EF">
                <w:rPr>
                  <w:rFonts w:ascii="Arial" w:hAnsi="Arial" w:cs="Arial"/>
                  <w:color w:val="000000"/>
                  <w:sz w:val="18"/>
                  <w:szCs w:val="18"/>
                </w:rPr>
                <w:delText>VELINGARA</w:delText>
              </w:r>
            </w:del>
          </w:p>
        </w:tc>
        <w:tc>
          <w:tcPr>
            <w:tcW w:w="714" w:type="pct"/>
            <w:vMerge w:val="restart"/>
            <w:tcBorders>
              <w:top w:val="nil"/>
              <w:left w:val="single" w:sz="4" w:space="0" w:color="auto"/>
              <w:bottom w:val="single" w:sz="4" w:space="0" w:color="auto"/>
              <w:right w:val="single" w:sz="4" w:space="0" w:color="auto"/>
            </w:tcBorders>
            <w:shd w:val="clear" w:color="auto" w:fill="auto"/>
            <w:vAlign w:val="center"/>
            <w:hideMark/>
          </w:tcPr>
          <w:p w14:paraId="50DF2203" w14:textId="16F0B6A0" w:rsidR="00393069" w:rsidRPr="009B613D" w:rsidDel="009B31EF" w:rsidRDefault="00393069" w:rsidP="00A153B5">
            <w:pPr>
              <w:jc w:val="center"/>
              <w:rPr>
                <w:del w:id="423" w:author="Ndeye Fatou Faye" w:date="2021-05-29T17:22:00Z"/>
                <w:rFonts w:ascii="Arial" w:hAnsi="Arial" w:cs="Arial"/>
                <w:color w:val="000000"/>
                <w:sz w:val="18"/>
                <w:szCs w:val="18"/>
              </w:rPr>
            </w:pPr>
            <w:del w:id="424" w:author="Ndeye Fatou Faye" w:date="2021-05-29T17:22:00Z">
              <w:r w:rsidRPr="009B613D" w:rsidDel="009B31EF">
                <w:rPr>
                  <w:rFonts w:ascii="Arial" w:hAnsi="Arial" w:cs="Arial"/>
                  <w:color w:val="000000"/>
                  <w:sz w:val="18"/>
                  <w:szCs w:val="18"/>
                </w:rPr>
                <w:delText>Oui</w:delText>
              </w:r>
            </w:del>
          </w:p>
        </w:tc>
        <w:tc>
          <w:tcPr>
            <w:tcW w:w="714" w:type="pct"/>
            <w:tcBorders>
              <w:top w:val="nil"/>
              <w:left w:val="nil"/>
              <w:bottom w:val="single" w:sz="4" w:space="0" w:color="auto"/>
              <w:right w:val="single" w:sz="4" w:space="0" w:color="auto"/>
            </w:tcBorders>
            <w:shd w:val="clear" w:color="auto" w:fill="auto"/>
            <w:vAlign w:val="center"/>
            <w:hideMark/>
          </w:tcPr>
          <w:p w14:paraId="1B28B458" w14:textId="2B9AD68B" w:rsidR="00393069" w:rsidRPr="009B613D" w:rsidDel="009B31EF" w:rsidRDefault="00393069" w:rsidP="00A153B5">
            <w:pPr>
              <w:jc w:val="center"/>
              <w:rPr>
                <w:del w:id="425" w:author="Ndeye Fatou Faye" w:date="2021-05-29T17:22:00Z"/>
                <w:rFonts w:ascii="Arial" w:hAnsi="Arial" w:cs="Arial"/>
                <w:color w:val="000000"/>
                <w:sz w:val="18"/>
                <w:szCs w:val="18"/>
              </w:rPr>
            </w:pPr>
            <w:del w:id="426" w:author="Ndeye Fatou Faye" w:date="2021-05-29T17:22:00Z">
              <w:r w:rsidRPr="009B613D" w:rsidDel="009B31EF">
                <w:rPr>
                  <w:rFonts w:ascii="Arial" w:hAnsi="Arial" w:cs="Arial"/>
                  <w:color w:val="000000"/>
                  <w:sz w:val="18"/>
                  <w:szCs w:val="18"/>
                </w:rPr>
                <w:delText>N</w:delText>
              </w:r>
            </w:del>
          </w:p>
        </w:tc>
        <w:tc>
          <w:tcPr>
            <w:tcW w:w="714" w:type="pct"/>
            <w:tcBorders>
              <w:top w:val="nil"/>
              <w:left w:val="nil"/>
              <w:bottom w:val="single" w:sz="4" w:space="0" w:color="auto"/>
              <w:right w:val="single" w:sz="4" w:space="0" w:color="auto"/>
            </w:tcBorders>
            <w:shd w:val="clear" w:color="auto" w:fill="auto"/>
            <w:noWrap/>
            <w:vAlign w:val="center"/>
            <w:hideMark/>
          </w:tcPr>
          <w:p w14:paraId="039B52FD" w14:textId="6E2551BC" w:rsidR="00393069" w:rsidRPr="009B613D" w:rsidDel="009B31EF" w:rsidRDefault="00393069" w:rsidP="00A153B5">
            <w:pPr>
              <w:jc w:val="center"/>
              <w:rPr>
                <w:del w:id="427" w:author="Ndeye Fatou Faye" w:date="2021-05-29T17:22:00Z"/>
                <w:rFonts w:ascii="Arial" w:hAnsi="Arial" w:cs="Arial"/>
                <w:color w:val="000000"/>
                <w:sz w:val="18"/>
                <w:szCs w:val="18"/>
              </w:rPr>
            </w:pPr>
            <w:del w:id="428" w:author="Ndeye Fatou Faye" w:date="2021-05-29T17:22:00Z">
              <w:r w:rsidRPr="009B613D" w:rsidDel="009B31EF">
                <w:rPr>
                  <w:rFonts w:ascii="Arial" w:hAnsi="Arial" w:cs="Arial"/>
                  <w:color w:val="000000"/>
                  <w:sz w:val="18"/>
                  <w:szCs w:val="18"/>
                </w:rPr>
                <w:delText>93</w:delText>
              </w:r>
            </w:del>
          </w:p>
        </w:tc>
        <w:tc>
          <w:tcPr>
            <w:tcW w:w="714" w:type="pct"/>
            <w:tcBorders>
              <w:top w:val="nil"/>
              <w:left w:val="nil"/>
              <w:bottom w:val="single" w:sz="4" w:space="0" w:color="auto"/>
              <w:right w:val="single" w:sz="4" w:space="0" w:color="auto"/>
            </w:tcBorders>
            <w:shd w:val="clear" w:color="auto" w:fill="auto"/>
            <w:noWrap/>
            <w:vAlign w:val="center"/>
            <w:hideMark/>
          </w:tcPr>
          <w:p w14:paraId="78CB5E2B" w14:textId="28BD7ED4" w:rsidR="00393069" w:rsidRPr="009B613D" w:rsidDel="009B31EF" w:rsidRDefault="00393069" w:rsidP="00A153B5">
            <w:pPr>
              <w:jc w:val="center"/>
              <w:rPr>
                <w:del w:id="429" w:author="Ndeye Fatou Faye" w:date="2021-05-29T17:22:00Z"/>
                <w:rFonts w:ascii="Arial" w:hAnsi="Arial" w:cs="Arial"/>
                <w:color w:val="000000"/>
                <w:sz w:val="18"/>
                <w:szCs w:val="18"/>
              </w:rPr>
            </w:pPr>
            <w:del w:id="430" w:author="Ndeye Fatou Faye" w:date="2021-05-29T17:22:00Z">
              <w:r w:rsidRPr="009B613D" w:rsidDel="009B31EF">
                <w:rPr>
                  <w:rFonts w:ascii="Arial" w:hAnsi="Arial" w:cs="Arial"/>
                  <w:color w:val="000000"/>
                  <w:sz w:val="18"/>
                  <w:szCs w:val="18"/>
                </w:rPr>
                <w:delText>293</w:delText>
              </w:r>
            </w:del>
          </w:p>
        </w:tc>
        <w:tc>
          <w:tcPr>
            <w:tcW w:w="714" w:type="pct"/>
            <w:tcBorders>
              <w:top w:val="nil"/>
              <w:left w:val="nil"/>
              <w:bottom w:val="single" w:sz="4" w:space="0" w:color="auto"/>
              <w:right w:val="single" w:sz="4" w:space="0" w:color="auto"/>
            </w:tcBorders>
            <w:shd w:val="clear" w:color="auto" w:fill="auto"/>
            <w:noWrap/>
            <w:vAlign w:val="center"/>
            <w:hideMark/>
          </w:tcPr>
          <w:p w14:paraId="2CE8828C" w14:textId="08B7434A" w:rsidR="00393069" w:rsidRPr="009B613D" w:rsidDel="009B31EF" w:rsidRDefault="00393069" w:rsidP="00A153B5">
            <w:pPr>
              <w:jc w:val="center"/>
              <w:rPr>
                <w:del w:id="431" w:author="Ndeye Fatou Faye" w:date="2021-05-29T17:22:00Z"/>
                <w:rFonts w:ascii="Arial" w:hAnsi="Arial" w:cs="Arial"/>
                <w:color w:val="000000"/>
                <w:sz w:val="18"/>
                <w:szCs w:val="18"/>
              </w:rPr>
            </w:pPr>
            <w:del w:id="432" w:author="Ndeye Fatou Faye" w:date="2021-05-29T17:22:00Z">
              <w:r w:rsidRPr="009B613D" w:rsidDel="009B31EF">
                <w:rPr>
                  <w:rFonts w:ascii="Arial" w:hAnsi="Arial" w:cs="Arial"/>
                  <w:color w:val="000000"/>
                  <w:sz w:val="18"/>
                  <w:szCs w:val="18"/>
                </w:rPr>
                <w:delText>250</w:delText>
              </w:r>
            </w:del>
          </w:p>
        </w:tc>
        <w:tc>
          <w:tcPr>
            <w:tcW w:w="714" w:type="pct"/>
            <w:tcBorders>
              <w:top w:val="nil"/>
              <w:left w:val="nil"/>
              <w:bottom w:val="single" w:sz="4" w:space="0" w:color="auto"/>
              <w:right w:val="single" w:sz="4" w:space="0" w:color="auto"/>
            </w:tcBorders>
            <w:shd w:val="clear" w:color="auto" w:fill="auto"/>
            <w:noWrap/>
            <w:vAlign w:val="center"/>
            <w:hideMark/>
          </w:tcPr>
          <w:p w14:paraId="6EE4F020" w14:textId="799D312A" w:rsidR="00393069" w:rsidRPr="009B613D" w:rsidDel="009B31EF" w:rsidRDefault="00393069" w:rsidP="00A153B5">
            <w:pPr>
              <w:jc w:val="center"/>
              <w:rPr>
                <w:del w:id="433" w:author="Ndeye Fatou Faye" w:date="2021-05-29T17:22:00Z"/>
                <w:rFonts w:ascii="Arial" w:hAnsi="Arial" w:cs="Arial"/>
                <w:color w:val="000000"/>
                <w:sz w:val="18"/>
                <w:szCs w:val="18"/>
              </w:rPr>
            </w:pPr>
            <w:del w:id="434" w:author="Ndeye Fatou Faye" w:date="2021-05-29T17:22:00Z">
              <w:r w:rsidRPr="009B613D" w:rsidDel="009B31EF">
                <w:rPr>
                  <w:rFonts w:ascii="Arial" w:hAnsi="Arial" w:cs="Arial"/>
                  <w:color w:val="000000"/>
                  <w:sz w:val="18"/>
                  <w:szCs w:val="18"/>
                </w:rPr>
                <w:delText>219</w:delText>
              </w:r>
            </w:del>
          </w:p>
        </w:tc>
      </w:tr>
      <w:tr w:rsidR="00393069" w:rsidRPr="009B613D" w:rsidDel="009B31EF" w14:paraId="477341F5" w14:textId="44B2D3B4" w:rsidTr="00A153B5">
        <w:trPr>
          <w:trHeight w:val="288"/>
          <w:jc w:val="center"/>
          <w:del w:id="435" w:author="Ndeye Fatou Faye" w:date="2021-05-29T17:22:00Z"/>
        </w:trPr>
        <w:tc>
          <w:tcPr>
            <w:tcW w:w="714" w:type="pct"/>
            <w:vMerge/>
            <w:tcBorders>
              <w:top w:val="nil"/>
              <w:left w:val="single" w:sz="4" w:space="0" w:color="auto"/>
              <w:bottom w:val="single" w:sz="4" w:space="0" w:color="auto"/>
              <w:right w:val="single" w:sz="4" w:space="0" w:color="auto"/>
            </w:tcBorders>
            <w:vAlign w:val="center"/>
            <w:hideMark/>
          </w:tcPr>
          <w:p w14:paraId="39DB7B2D" w14:textId="6781F11C" w:rsidR="00393069" w:rsidRPr="009B613D" w:rsidDel="009B31EF" w:rsidRDefault="00393069" w:rsidP="00A153B5">
            <w:pPr>
              <w:jc w:val="left"/>
              <w:rPr>
                <w:del w:id="436" w:author="Ndeye Fatou Faye" w:date="2021-05-29T17:22:00Z"/>
                <w:rFonts w:ascii="Arial" w:hAnsi="Arial" w:cs="Arial"/>
                <w:color w:val="000000"/>
                <w:sz w:val="18"/>
                <w:szCs w:val="18"/>
              </w:rPr>
            </w:pPr>
          </w:p>
        </w:tc>
        <w:tc>
          <w:tcPr>
            <w:tcW w:w="714" w:type="pct"/>
            <w:vMerge/>
            <w:tcBorders>
              <w:top w:val="nil"/>
              <w:left w:val="single" w:sz="4" w:space="0" w:color="auto"/>
              <w:bottom w:val="single" w:sz="4" w:space="0" w:color="auto"/>
              <w:right w:val="single" w:sz="4" w:space="0" w:color="auto"/>
            </w:tcBorders>
            <w:vAlign w:val="center"/>
            <w:hideMark/>
          </w:tcPr>
          <w:p w14:paraId="34114A1C" w14:textId="7F0BBD0C" w:rsidR="00393069" w:rsidRPr="009B613D" w:rsidDel="009B31EF" w:rsidRDefault="00393069" w:rsidP="00A153B5">
            <w:pPr>
              <w:jc w:val="left"/>
              <w:rPr>
                <w:del w:id="437" w:author="Ndeye Fatou Faye" w:date="2021-05-29T17:22:00Z"/>
                <w:rFonts w:ascii="Arial" w:hAnsi="Arial" w:cs="Arial"/>
                <w:color w:val="000000"/>
                <w:sz w:val="18"/>
                <w:szCs w:val="18"/>
              </w:rPr>
            </w:pPr>
          </w:p>
        </w:tc>
        <w:tc>
          <w:tcPr>
            <w:tcW w:w="714" w:type="pct"/>
            <w:tcBorders>
              <w:top w:val="nil"/>
              <w:left w:val="nil"/>
              <w:bottom w:val="single" w:sz="4" w:space="0" w:color="auto"/>
              <w:right w:val="single" w:sz="4" w:space="0" w:color="auto"/>
            </w:tcBorders>
            <w:shd w:val="clear" w:color="auto" w:fill="auto"/>
            <w:vAlign w:val="center"/>
            <w:hideMark/>
          </w:tcPr>
          <w:p w14:paraId="1654E912" w14:textId="00607B8F" w:rsidR="00393069" w:rsidRPr="009B613D" w:rsidDel="009B31EF" w:rsidRDefault="00393069" w:rsidP="00A153B5">
            <w:pPr>
              <w:jc w:val="center"/>
              <w:rPr>
                <w:del w:id="438" w:author="Ndeye Fatou Faye" w:date="2021-05-29T17:22:00Z"/>
                <w:rFonts w:ascii="Arial" w:hAnsi="Arial" w:cs="Arial"/>
                <w:color w:val="000000"/>
                <w:sz w:val="18"/>
                <w:szCs w:val="18"/>
              </w:rPr>
            </w:pPr>
            <w:del w:id="439" w:author="Ndeye Fatou Faye" w:date="2021-05-29T17:22:00Z">
              <w:r w:rsidRPr="009B613D" w:rsidDel="009B31EF">
                <w:rPr>
                  <w:rFonts w:ascii="Arial" w:hAnsi="Arial" w:cs="Arial"/>
                  <w:color w:val="000000"/>
                  <w:sz w:val="18"/>
                  <w:szCs w:val="18"/>
                </w:rPr>
                <w:delText>Moyenne</w:delText>
              </w:r>
            </w:del>
          </w:p>
        </w:tc>
        <w:tc>
          <w:tcPr>
            <w:tcW w:w="714" w:type="pct"/>
            <w:tcBorders>
              <w:top w:val="nil"/>
              <w:left w:val="nil"/>
              <w:bottom w:val="single" w:sz="4" w:space="0" w:color="auto"/>
              <w:right w:val="single" w:sz="4" w:space="0" w:color="auto"/>
            </w:tcBorders>
            <w:shd w:val="clear" w:color="auto" w:fill="auto"/>
            <w:noWrap/>
            <w:vAlign w:val="center"/>
            <w:hideMark/>
          </w:tcPr>
          <w:p w14:paraId="527E034C" w14:textId="1070DCB7" w:rsidR="00393069" w:rsidRPr="009B613D" w:rsidDel="009B31EF" w:rsidRDefault="00393069" w:rsidP="00A153B5">
            <w:pPr>
              <w:jc w:val="center"/>
              <w:rPr>
                <w:del w:id="440" w:author="Ndeye Fatou Faye" w:date="2021-05-29T17:22:00Z"/>
                <w:rFonts w:ascii="Arial" w:hAnsi="Arial" w:cs="Arial"/>
                <w:b/>
                <w:bCs/>
                <w:color w:val="000000"/>
                <w:sz w:val="18"/>
                <w:szCs w:val="18"/>
              </w:rPr>
            </w:pPr>
            <w:del w:id="441" w:author="Ndeye Fatou Faye" w:date="2021-05-29T17:22:00Z">
              <w:r w:rsidRPr="009B613D" w:rsidDel="009B31EF">
                <w:rPr>
                  <w:rFonts w:ascii="Arial" w:hAnsi="Arial" w:cs="Arial"/>
                  <w:b/>
                  <w:bCs/>
                  <w:color w:val="000000"/>
                  <w:sz w:val="18"/>
                  <w:szCs w:val="18"/>
                </w:rPr>
                <w:delText>4,48</w:delText>
              </w:r>
            </w:del>
          </w:p>
        </w:tc>
        <w:tc>
          <w:tcPr>
            <w:tcW w:w="714" w:type="pct"/>
            <w:tcBorders>
              <w:top w:val="nil"/>
              <w:left w:val="nil"/>
              <w:bottom w:val="single" w:sz="4" w:space="0" w:color="auto"/>
              <w:right w:val="single" w:sz="4" w:space="0" w:color="auto"/>
            </w:tcBorders>
            <w:shd w:val="clear" w:color="auto" w:fill="auto"/>
            <w:noWrap/>
            <w:vAlign w:val="center"/>
            <w:hideMark/>
          </w:tcPr>
          <w:p w14:paraId="47515772" w14:textId="54D02210" w:rsidR="00393069" w:rsidRPr="009B613D" w:rsidDel="009B31EF" w:rsidRDefault="00393069" w:rsidP="00A153B5">
            <w:pPr>
              <w:jc w:val="center"/>
              <w:rPr>
                <w:del w:id="442" w:author="Ndeye Fatou Faye" w:date="2021-05-29T17:22:00Z"/>
                <w:rFonts w:ascii="Arial" w:hAnsi="Arial" w:cs="Arial"/>
                <w:b/>
                <w:bCs/>
                <w:color w:val="000000"/>
                <w:sz w:val="18"/>
                <w:szCs w:val="18"/>
              </w:rPr>
            </w:pPr>
            <w:del w:id="443" w:author="Ndeye Fatou Faye" w:date="2021-05-29T17:22:00Z">
              <w:r w:rsidRPr="009B613D" w:rsidDel="009B31EF">
                <w:rPr>
                  <w:rFonts w:ascii="Arial" w:hAnsi="Arial" w:cs="Arial"/>
                  <w:b/>
                  <w:bCs/>
                  <w:color w:val="000000"/>
                  <w:sz w:val="18"/>
                  <w:szCs w:val="18"/>
                </w:rPr>
                <w:delText>5,26</w:delText>
              </w:r>
            </w:del>
          </w:p>
        </w:tc>
        <w:tc>
          <w:tcPr>
            <w:tcW w:w="714" w:type="pct"/>
            <w:tcBorders>
              <w:top w:val="nil"/>
              <w:left w:val="nil"/>
              <w:bottom w:val="single" w:sz="4" w:space="0" w:color="auto"/>
              <w:right w:val="single" w:sz="4" w:space="0" w:color="auto"/>
            </w:tcBorders>
            <w:shd w:val="clear" w:color="auto" w:fill="auto"/>
            <w:noWrap/>
            <w:vAlign w:val="center"/>
            <w:hideMark/>
          </w:tcPr>
          <w:p w14:paraId="16948C47" w14:textId="4FB78FE4" w:rsidR="00393069" w:rsidRPr="009B613D" w:rsidDel="009B31EF" w:rsidRDefault="00393069" w:rsidP="00A153B5">
            <w:pPr>
              <w:jc w:val="center"/>
              <w:rPr>
                <w:del w:id="444" w:author="Ndeye Fatou Faye" w:date="2021-05-29T17:22:00Z"/>
                <w:rFonts w:ascii="Arial" w:hAnsi="Arial" w:cs="Arial"/>
                <w:b/>
                <w:bCs/>
                <w:color w:val="000000"/>
                <w:sz w:val="18"/>
                <w:szCs w:val="18"/>
              </w:rPr>
            </w:pPr>
            <w:del w:id="445" w:author="Ndeye Fatou Faye" w:date="2021-05-29T17:22:00Z">
              <w:r w:rsidRPr="009B613D" w:rsidDel="009B31EF">
                <w:rPr>
                  <w:rFonts w:ascii="Arial" w:hAnsi="Arial" w:cs="Arial"/>
                  <w:b/>
                  <w:bCs/>
                  <w:color w:val="000000"/>
                  <w:sz w:val="18"/>
                  <w:szCs w:val="18"/>
                </w:rPr>
                <w:delText>9,68</w:delText>
              </w:r>
            </w:del>
          </w:p>
        </w:tc>
        <w:tc>
          <w:tcPr>
            <w:tcW w:w="714" w:type="pct"/>
            <w:tcBorders>
              <w:top w:val="nil"/>
              <w:left w:val="nil"/>
              <w:bottom w:val="single" w:sz="4" w:space="0" w:color="auto"/>
              <w:right w:val="single" w:sz="4" w:space="0" w:color="auto"/>
            </w:tcBorders>
            <w:shd w:val="clear" w:color="auto" w:fill="auto"/>
            <w:noWrap/>
            <w:vAlign w:val="center"/>
            <w:hideMark/>
          </w:tcPr>
          <w:p w14:paraId="5BD64DCB" w14:textId="50180634" w:rsidR="00393069" w:rsidRPr="009B613D" w:rsidDel="009B31EF" w:rsidRDefault="00393069" w:rsidP="00A153B5">
            <w:pPr>
              <w:jc w:val="center"/>
              <w:rPr>
                <w:del w:id="446" w:author="Ndeye Fatou Faye" w:date="2021-05-29T17:22:00Z"/>
                <w:rFonts w:ascii="Arial" w:hAnsi="Arial" w:cs="Arial"/>
                <w:b/>
                <w:bCs/>
                <w:color w:val="000000"/>
                <w:sz w:val="18"/>
                <w:szCs w:val="18"/>
              </w:rPr>
            </w:pPr>
            <w:del w:id="447" w:author="Ndeye Fatou Faye" w:date="2021-05-29T17:22:00Z">
              <w:r w:rsidRPr="009B613D" w:rsidDel="009B31EF">
                <w:rPr>
                  <w:rFonts w:ascii="Arial" w:hAnsi="Arial" w:cs="Arial"/>
                  <w:b/>
                  <w:bCs/>
                  <w:color w:val="000000"/>
                  <w:sz w:val="18"/>
                  <w:szCs w:val="18"/>
                </w:rPr>
                <w:delText>4,09</w:delText>
              </w:r>
            </w:del>
          </w:p>
        </w:tc>
      </w:tr>
    </w:tbl>
    <w:p w14:paraId="2BB62C59" w14:textId="20183DB7" w:rsidR="00393069" w:rsidRPr="007767AC" w:rsidRDefault="00582488" w:rsidP="00393069">
      <w:pPr>
        <w:rPr>
          <w:lang w:val="fr-SN"/>
        </w:rPr>
      </w:pPr>
      <w:ins w:id="448" w:author="Ndeye Fatou Faye" w:date="2021-05-29T17:03:00Z">
        <w:r>
          <w:rPr>
            <w:lang w:val="fr-SN"/>
          </w:rPr>
          <w:t xml:space="preserve">Source : </w:t>
        </w:r>
      </w:ins>
    </w:p>
    <w:p w14:paraId="06D00BBB" w14:textId="77777777" w:rsidR="00393069" w:rsidRDefault="00393069" w:rsidP="00393069">
      <w:pPr>
        <w:pBdr>
          <w:top w:val="nil"/>
          <w:left w:val="nil"/>
          <w:bottom w:val="nil"/>
          <w:right w:val="nil"/>
          <w:between w:val="nil"/>
        </w:pBdr>
        <w:rPr>
          <w:rFonts w:eastAsia="Arial Narrow" w:cs="Arial Narrow"/>
          <w:b/>
          <w:i/>
          <w:color w:val="000000"/>
          <w:szCs w:val="24"/>
        </w:rPr>
      </w:pPr>
    </w:p>
    <w:p w14:paraId="765EBDA7" w14:textId="77777777" w:rsidR="00393069" w:rsidRPr="007767AC" w:rsidRDefault="00393069" w:rsidP="00393069">
      <w:pPr>
        <w:rPr>
          <w:lang w:val="fr-SN"/>
        </w:rPr>
      </w:pPr>
      <w:r w:rsidRPr="007767AC">
        <w:rPr>
          <w:lang w:val="fr-SN"/>
        </w:rPr>
        <w:lastRenderedPageBreak/>
        <w:t>Ces premiers constats confortent l’hypothèse que l’inclusion des ménages pastoraux dans le RNU pourrait être améliorée. L’analyse du processus de ciblage et l’analyse du degré d’inclusion et d’exclusion par enquête fourniront des réponses plus approfondies.</w:t>
      </w:r>
    </w:p>
    <w:p w14:paraId="2B9E9CC4" w14:textId="03E3CA10" w:rsidR="00393069" w:rsidRDefault="000A45EA" w:rsidP="00393069">
      <w:pPr>
        <w:pStyle w:val="Titre1"/>
        <w:numPr>
          <w:ilvl w:val="0"/>
          <w:numId w:val="6"/>
        </w:numPr>
        <w:rPr>
          <w:b/>
        </w:rPr>
      </w:pPr>
      <w:bookmarkStart w:id="449" w:name="_Toc73163987"/>
      <w:r>
        <w:rPr>
          <w:b/>
        </w:rPr>
        <w:t>PROTOCOLE D’ANALYSE DU PROCESSUS</w:t>
      </w:r>
      <w:bookmarkEnd w:id="449"/>
    </w:p>
    <w:p w14:paraId="7EF0D0A8" w14:textId="7BB8D9C2" w:rsidR="00393069" w:rsidRPr="007767AC" w:rsidRDefault="00393069" w:rsidP="00393069">
      <w:pPr>
        <w:spacing w:before="280" w:after="280"/>
        <w:rPr>
          <w:lang w:val="fr-SN"/>
        </w:rPr>
      </w:pPr>
      <w:r w:rsidRPr="007767AC">
        <w:rPr>
          <w:lang w:val="fr-SN"/>
        </w:rPr>
        <w:t>L’analyse du processus</w:t>
      </w:r>
      <w:r w:rsidRPr="007767AC">
        <w:rPr>
          <w:rFonts w:ascii="Times" w:eastAsia="Times" w:hAnsi="Times" w:cs="Times"/>
          <w:b/>
          <w:lang w:val="fr-SN"/>
        </w:rPr>
        <w:t xml:space="preserve"> </w:t>
      </w:r>
      <w:r w:rsidRPr="007767AC">
        <w:rPr>
          <w:lang w:val="fr-SN"/>
        </w:rPr>
        <w:t xml:space="preserve">vise à caractériser les conditions d’inclusion des ménages pastoraux dans le RNU. Il s’agit d’analyser le processus de ciblage communautaire, les méthodes de ciblage, les outils de collecte de données, les mécanismes de recours / plaintes, etc. L’équipe a commencé à interagir avec la direction du RNU et a déjà une première compréhension de l’ossature du dispositif qui est mis en place. Il est acté 1) </w:t>
      </w:r>
      <w:r w:rsidRPr="007767AC">
        <w:rPr>
          <w:u w:val="single"/>
          <w:lang w:val="fr-SN"/>
        </w:rPr>
        <w:t xml:space="preserve">la mise en place d’un comité de pilotage, 2) </w:t>
      </w:r>
      <w:ins w:id="450" w:author="Ndeye Fatou Faye" w:date="2021-05-29T17:23:00Z">
        <w:r w:rsidR="005E40BA">
          <w:rPr>
            <w:u w:val="single"/>
            <w:lang w:val="fr-SN"/>
          </w:rPr>
          <w:t xml:space="preserve">l’élaboration </w:t>
        </w:r>
      </w:ins>
      <w:del w:id="451" w:author="Ndeye Fatou Faye" w:date="2021-05-29T17:23:00Z">
        <w:r w:rsidRPr="007767AC" w:rsidDel="005E40BA">
          <w:rPr>
            <w:u w:val="single"/>
            <w:lang w:val="fr-SN"/>
          </w:rPr>
          <w:delText>l</w:delText>
        </w:r>
      </w:del>
      <w:ins w:id="452" w:author="Ndeye Fatou Faye" w:date="2021-05-29T17:23:00Z">
        <w:r w:rsidR="005E40BA">
          <w:rPr>
            <w:u w:val="single"/>
            <w:lang w:val="fr-SN"/>
          </w:rPr>
          <w:t>d</w:t>
        </w:r>
      </w:ins>
      <w:r w:rsidRPr="007767AC">
        <w:rPr>
          <w:u w:val="single"/>
          <w:lang w:val="fr-SN"/>
        </w:rPr>
        <w:t>es outils d’entretiens</w:t>
      </w:r>
      <w:del w:id="453" w:author="Ndeye Fatou Faye" w:date="2021-05-29T17:23:00Z">
        <w:r w:rsidRPr="007767AC" w:rsidDel="005E40BA">
          <w:rPr>
            <w:u w:val="single"/>
            <w:lang w:val="fr-SN"/>
          </w:rPr>
          <w:delText xml:space="preserve"> ont été élaborés</w:delText>
        </w:r>
      </w:del>
      <w:r w:rsidRPr="007767AC">
        <w:rPr>
          <w:u w:val="single"/>
          <w:lang w:val="fr-SN"/>
        </w:rPr>
        <w:t xml:space="preserve">, 3) la </w:t>
      </w:r>
      <w:ins w:id="454" w:author="Ndeye Fatou Faye" w:date="2021-05-29T17:23:00Z">
        <w:r w:rsidR="005E40BA">
          <w:rPr>
            <w:u w:val="single"/>
            <w:lang w:val="fr-SN"/>
          </w:rPr>
          <w:t xml:space="preserve">pré-identification </w:t>
        </w:r>
      </w:ins>
      <w:del w:id="455" w:author="Ndeye Fatou Faye" w:date="2021-05-29T17:23:00Z">
        <w:r w:rsidRPr="007767AC" w:rsidDel="005E40BA">
          <w:rPr>
            <w:u w:val="single"/>
            <w:lang w:val="fr-SN"/>
          </w:rPr>
          <w:delText xml:space="preserve">liste </w:delText>
        </w:r>
      </w:del>
      <w:r w:rsidRPr="007767AC">
        <w:rPr>
          <w:u w:val="single"/>
          <w:lang w:val="fr-SN"/>
        </w:rPr>
        <w:t>des acteurs à interviewer</w:t>
      </w:r>
      <w:del w:id="456" w:author="Ndeye Fatou Faye" w:date="2021-05-29T17:24:00Z">
        <w:r w:rsidRPr="007767AC" w:rsidDel="005E40BA">
          <w:rPr>
            <w:u w:val="single"/>
            <w:lang w:val="fr-SN"/>
          </w:rPr>
          <w:delText xml:space="preserve"> pré-identifiée</w:delText>
        </w:r>
      </w:del>
      <w:r w:rsidRPr="007767AC">
        <w:rPr>
          <w:lang w:val="fr-SN"/>
        </w:rPr>
        <w:t>.</w:t>
      </w:r>
    </w:p>
    <w:p w14:paraId="7781CBD7" w14:textId="23A925AB" w:rsidR="00393069" w:rsidRPr="007767AC" w:rsidRDefault="00DB2E4A">
      <w:pPr>
        <w:pStyle w:val="Titre2"/>
        <w:tabs>
          <w:tab w:val="clear" w:pos="720"/>
        </w:tabs>
        <w:ind w:firstLine="0"/>
        <w:rPr>
          <w:lang w:val="fr-SN"/>
        </w:rPr>
        <w:pPrChange w:id="457" w:author="Mamadou Bobo Barry" w:date="2021-05-29T20:12:00Z">
          <w:pPr>
            <w:pStyle w:val="Titre2"/>
            <w:numPr>
              <w:numId w:val="3"/>
            </w:numPr>
            <w:tabs>
              <w:tab w:val="clear" w:pos="720"/>
            </w:tabs>
            <w:ind w:hanging="360"/>
          </w:pPr>
        </w:pPrChange>
      </w:pPr>
      <w:bookmarkStart w:id="458" w:name="_Toc73163988"/>
      <w:ins w:id="459" w:author="Mamadou Bobo Barry" w:date="2021-05-29T20:13:00Z">
        <w:r>
          <w:rPr>
            <w:lang w:val="fr-SN"/>
          </w:rPr>
          <w:t xml:space="preserve">3.1 </w:t>
        </w:r>
      </w:ins>
      <w:r w:rsidR="00393069" w:rsidRPr="007767AC">
        <w:rPr>
          <w:lang w:val="fr-SN"/>
        </w:rPr>
        <w:t>Mise en place d’un comité technique de pilotage</w:t>
      </w:r>
      <w:bookmarkEnd w:id="458"/>
    </w:p>
    <w:p w14:paraId="4975FF66" w14:textId="2D80E011" w:rsidR="00393069" w:rsidRPr="007767AC" w:rsidRDefault="00393069" w:rsidP="00393069">
      <w:pPr>
        <w:rPr>
          <w:lang w:val="fr-SN"/>
        </w:rPr>
      </w:pPr>
      <w:r w:rsidRPr="007767AC">
        <w:rPr>
          <w:lang w:val="fr-SN"/>
        </w:rPr>
        <w:t>Une première réunion de cadrage s’est tenue avec la direction du RNU. Elle a permis de discuter la méthodologie proposée par ISRA</w:t>
      </w:r>
      <w:ins w:id="460" w:author="Ndeye Fatou Faye" w:date="2021-05-29T17:24:00Z">
        <w:r w:rsidR="005E40BA">
          <w:rPr>
            <w:lang w:val="fr-SN"/>
          </w:rPr>
          <w:t>-</w:t>
        </w:r>
      </w:ins>
      <w:del w:id="461" w:author="Ndeye Fatou Faye" w:date="2021-05-29T17:24:00Z">
        <w:r w:rsidRPr="007767AC" w:rsidDel="005E40BA">
          <w:rPr>
            <w:lang w:val="fr-SN"/>
          </w:rPr>
          <w:delText xml:space="preserve"> </w:delText>
        </w:r>
      </w:del>
      <w:r w:rsidRPr="007767AC">
        <w:rPr>
          <w:lang w:val="fr-SN"/>
        </w:rPr>
        <w:t>BAME et d’échanger sur le processus. Le dispositif opérationnel de la DGPSN a été présenté par la direction du RNU. Nous avons convenu de la composition du comité de pilotage qui doit être</w:t>
      </w:r>
      <w:r w:rsidRPr="007767AC">
        <w:rPr>
          <w:i/>
          <w:lang w:val="fr-SN"/>
        </w:rPr>
        <w:t xml:space="preserve"> </w:t>
      </w:r>
      <w:r w:rsidRPr="007767AC">
        <w:rPr>
          <w:b/>
          <w:i/>
          <w:u w:val="single"/>
          <w:lang w:val="fr-SN"/>
        </w:rPr>
        <w:t>constitué d’un membre de la DGPSN, du MEPA, de l’ANSD, du CSE, de la Banque Mondiale, d’un membre des organisations d’éleveurs et de l’équipe de recherche (ISRA-BAME et PPZS).</w:t>
      </w:r>
      <w:r w:rsidRPr="007767AC">
        <w:rPr>
          <w:b/>
          <w:u w:val="single"/>
          <w:lang w:val="fr-SN"/>
        </w:rPr>
        <w:t xml:space="preserve"> </w:t>
      </w:r>
      <w:r w:rsidRPr="007767AC">
        <w:rPr>
          <w:lang w:val="fr-SN"/>
        </w:rPr>
        <w:t xml:space="preserve">La direction du RNU fera le nécessaire pour aviser les institutions concernées afin de désigner leurs représentants. Le comité sera convoqué en première réunion dès </w:t>
      </w:r>
      <w:r w:rsidRPr="00E00F57">
        <w:rPr>
          <w:highlight w:val="yellow"/>
          <w:lang w:val="fr-SN"/>
          <w:rPrChange w:id="462" w:author="MOR NGOM" w:date="2021-05-29T11:42:00Z">
            <w:rPr>
              <w:lang w:val="fr-SN"/>
            </w:rPr>
          </w:rPrChange>
        </w:rPr>
        <w:t>xxxx</w:t>
      </w:r>
      <w:r w:rsidRPr="007767AC">
        <w:rPr>
          <w:lang w:val="fr-SN"/>
        </w:rPr>
        <w:t xml:space="preserve"> pour partager le rapport de démarrage une fois qu’il est accepté par le commanditaire de l’étude.</w:t>
      </w:r>
    </w:p>
    <w:p w14:paraId="4ED3D57A" w14:textId="2B16D1A3" w:rsidR="00393069" w:rsidRPr="007767AC" w:rsidRDefault="00DB2E4A">
      <w:pPr>
        <w:pStyle w:val="Titre2"/>
        <w:tabs>
          <w:tab w:val="clear" w:pos="720"/>
        </w:tabs>
        <w:ind w:firstLine="0"/>
        <w:rPr>
          <w:lang w:val="fr-SN"/>
        </w:rPr>
        <w:pPrChange w:id="463" w:author="Mamadou Bobo Barry" w:date="2021-05-29T20:13:00Z">
          <w:pPr>
            <w:pStyle w:val="Titre2"/>
            <w:numPr>
              <w:numId w:val="3"/>
            </w:numPr>
            <w:tabs>
              <w:tab w:val="clear" w:pos="720"/>
            </w:tabs>
            <w:ind w:hanging="360"/>
          </w:pPr>
        </w:pPrChange>
      </w:pPr>
      <w:bookmarkStart w:id="464" w:name="_Toc73163989"/>
      <w:ins w:id="465" w:author="Mamadou Bobo Barry" w:date="2021-05-29T20:13:00Z">
        <w:r>
          <w:rPr>
            <w:lang w:val="fr-SN"/>
          </w:rPr>
          <w:t xml:space="preserve">3.2 </w:t>
        </w:r>
      </w:ins>
      <w:r w:rsidR="00393069" w:rsidRPr="007767AC">
        <w:rPr>
          <w:lang w:val="fr-SN"/>
        </w:rPr>
        <w:t>Les dimensions abordées dans les outils pour analyser le processus</w:t>
      </w:r>
      <w:bookmarkEnd w:id="464"/>
      <w:r w:rsidR="00393069" w:rsidRPr="007767AC">
        <w:rPr>
          <w:lang w:val="fr-SN"/>
        </w:rPr>
        <w:t xml:space="preserve"> </w:t>
      </w:r>
    </w:p>
    <w:p w14:paraId="2FB198F7" w14:textId="00206ED2" w:rsidR="00393069" w:rsidRPr="007767AC" w:rsidRDefault="00393069" w:rsidP="00393069">
      <w:pPr>
        <w:rPr>
          <w:lang w:val="fr-SN"/>
        </w:rPr>
      </w:pPr>
      <w:r w:rsidRPr="007767AC">
        <w:rPr>
          <w:lang w:val="fr-SN"/>
        </w:rPr>
        <w:t>Le processus de ciblage s’est fait en deux (2) temps : le ciblage communautaire et l’enquête socioéconomique</w:t>
      </w:r>
      <w:ins w:id="466" w:author="Ndeye Fatou Faye" w:date="2021-05-29T17:26:00Z">
        <w:r w:rsidR="005E40BA">
          <w:rPr>
            <w:lang w:val="fr-SN"/>
          </w:rPr>
          <w:t>.</w:t>
        </w:r>
      </w:ins>
      <w:del w:id="467" w:author="Ndeye Fatou Faye" w:date="2021-05-29T17:26:00Z">
        <w:r w:rsidRPr="007767AC" w:rsidDel="005E40BA">
          <w:rPr>
            <w:lang w:val="fr-SN"/>
          </w:rPr>
          <w:delText xml:space="preserve"> ; </w:delText>
        </w:r>
      </w:del>
      <w:r w:rsidRPr="007767AC">
        <w:rPr>
          <w:lang w:val="fr-SN"/>
        </w:rPr>
        <w:t>e</w:t>
      </w:r>
      <w:ins w:id="468" w:author="Ndeye Fatou Faye" w:date="2021-05-29T17:26:00Z">
        <w:r w:rsidR="005E40BA">
          <w:rPr>
            <w:lang w:val="fr-SN"/>
          </w:rPr>
          <w:t>E</w:t>
        </w:r>
      </w:ins>
      <w:r w:rsidRPr="007767AC">
        <w:rPr>
          <w:lang w:val="fr-SN"/>
        </w:rPr>
        <w:t>n nous inspirant fortement de l’analyse des méthodes de ciblage combinant ces deux approches</w:t>
      </w:r>
      <w:r>
        <w:rPr>
          <w:vertAlign w:val="superscript"/>
        </w:rPr>
        <w:footnoteReference w:id="3"/>
      </w:r>
      <w:r w:rsidRPr="007767AC">
        <w:rPr>
          <w:lang w:val="fr-SN"/>
        </w:rPr>
        <w:t>, les guides d’entretien individuel et les focus group abordent les dimensions ci-après.</w:t>
      </w:r>
    </w:p>
    <w:p w14:paraId="4B4607EF" w14:textId="77777777" w:rsidR="00393069" w:rsidRPr="007767AC" w:rsidRDefault="00393069" w:rsidP="00393069">
      <w:pPr>
        <w:rPr>
          <w:lang w:val="fr-SN"/>
        </w:rPr>
      </w:pPr>
    </w:p>
    <w:p w14:paraId="58AB2B3F" w14:textId="77777777" w:rsidR="00393069" w:rsidRPr="007767AC" w:rsidRDefault="00393069" w:rsidP="00393069">
      <w:pPr>
        <w:rPr>
          <w:lang w:val="fr-SN"/>
        </w:rPr>
      </w:pPr>
      <w:commentRangeStart w:id="470"/>
      <w:r w:rsidRPr="007767AC">
        <w:rPr>
          <w:highlight w:val="lightGray"/>
          <w:lang w:val="fr-SN"/>
        </w:rPr>
        <w:t xml:space="preserve">Auprès des acteurs </w:t>
      </w:r>
      <w:commentRangeEnd w:id="470"/>
      <w:r w:rsidR="005E40BA">
        <w:rPr>
          <w:rStyle w:val="Marquedecommentaire"/>
        </w:rPr>
        <w:commentReference w:id="470"/>
      </w:r>
      <w:r w:rsidRPr="007767AC">
        <w:rPr>
          <w:highlight w:val="lightGray"/>
          <w:lang w:val="fr-SN"/>
        </w:rPr>
        <w:t>étatiques, concepteurs du RNU, les questions seront orientées sur  :</w:t>
      </w:r>
    </w:p>
    <w:p w14:paraId="39A6FE68" w14:textId="438067C9" w:rsidR="00393069" w:rsidRPr="007767AC" w:rsidRDefault="00393069" w:rsidP="00393069">
      <w:pPr>
        <w:numPr>
          <w:ilvl w:val="0"/>
          <w:numId w:val="2"/>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u w:val="single"/>
          <w:lang w:val="fr-SN"/>
        </w:rPr>
        <w:t>La gouvernance de la conception</w:t>
      </w:r>
      <w:r w:rsidRPr="007767AC">
        <w:rPr>
          <w:rFonts w:eastAsia="Arial Narrow" w:cs="Arial Narrow"/>
          <w:color w:val="000000"/>
          <w:szCs w:val="24"/>
          <w:lang w:val="fr-SN"/>
        </w:rPr>
        <w:t> </w:t>
      </w:r>
      <w:ins w:id="471" w:author="Ndeye Fatou Faye" w:date="2021-05-29T17:28:00Z">
        <w:r w:rsidR="005E40BA">
          <w:rPr>
            <w:rFonts w:eastAsia="Arial Narrow" w:cs="Arial Narrow"/>
            <w:color w:val="000000"/>
            <w:szCs w:val="24"/>
            <w:lang w:val="fr-SN"/>
          </w:rPr>
          <w:t>(</w:t>
        </w:r>
      </w:ins>
      <w:del w:id="472" w:author="Ndeye Fatou Faye" w:date="2021-05-29T17:28:00Z">
        <w:r w:rsidRPr="007767AC" w:rsidDel="005E40BA">
          <w:rPr>
            <w:rFonts w:eastAsia="Arial Narrow" w:cs="Arial Narrow"/>
            <w:color w:val="000000"/>
            <w:szCs w:val="24"/>
            <w:lang w:val="fr-SN"/>
          </w:rPr>
          <w:delText xml:space="preserve">: </w:delText>
        </w:r>
        <w:r w:rsidRPr="007767AC" w:rsidDel="005E40BA">
          <w:rPr>
            <w:lang w:val="fr-SN"/>
          </w:rPr>
          <w:delText>L</w:delText>
        </w:r>
        <w:r w:rsidRPr="007767AC" w:rsidDel="005E40BA">
          <w:rPr>
            <w:rFonts w:eastAsia="Arial Narrow" w:cs="Arial Narrow"/>
            <w:color w:val="000000"/>
            <w:szCs w:val="24"/>
            <w:lang w:val="fr-SN"/>
          </w:rPr>
          <w:delText xml:space="preserve">e </w:delText>
        </w:r>
      </w:del>
      <w:r w:rsidRPr="007767AC">
        <w:rPr>
          <w:rFonts w:eastAsia="Arial Narrow" w:cs="Arial Narrow"/>
          <w:color w:val="000000"/>
          <w:szCs w:val="24"/>
          <w:lang w:val="fr-SN"/>
        </w:rPr>
        <w:t>choix des méthodes de ciblages</w:t>
      </w:r>
      <w:ins w:id="473" w:author="Ndeye Fatou Faye" w:date="2021-05-29T17:28:00Z">
        <w:r w:rsidR="005E40BA">
          <w:rPr>
            <w:rFonts w:eastAsia="Arial Narrow" w:cs="Arial Narrow"/>
            <w:color w:val="000000"/>
            <w:szCs w:val="24"/>
            <w:lang w:val="fr-SN"/>
          </w:rPr>
          <w:t>) </w:t>
        </w:r>
        <w:r w:rsidR="005E40BA">
          <w:rPr>
            <w:lang w:val="fr-SN"/>
          </w:rPr>
          <w:t xml:space="preserve">: </w:t>
        </w:r>
      </w:ins>
      <w:del w:id="474" w:author="Ndeye Fatou Faye" w:date="2021-05-29T17:28:00Z">
        <w:r w:rsidRPr="007767AC" w:rsidDel="005E40BA">
          <w:rPr>
            <w:lang w:val="fr-SN"/>
          </w:rPr>
          <w:delText>.</w:delText>
        </w:r>
      </w:del>
      <w:r w:rsidRPr="007767AC">
        <w:rPr>
          <w:rFonts w:eastAsia="Arial Narrow" w:cs="Arial Narrow"/>
          <w:color w:val="000000"/>
          <w:szCs w:val="24"/>
          <w:lang w:val="fr-SN"/>
        </w:rPr>
        <w:t xml:space="preserve"> Qui sont les acteurs de l’élaboration et quel est l’apport technique de chacun ? Les méthodes de ciblage sont-elles adaptées en fonction des particularités des contextes (ici prise en compte du contexte pastoral)</w:t>
      </w:r>
      <w:ins w:id="475" w:author="Ndeye Fatou Faye" w:date="2021-05-29T17:28:00Z">
        <w:r w:rsidR="005E40BA">
          <w:rPr>
            <w:rFonts w:eastAsia="Arial Narrow" w:cs="Arial Narrow"/>
            <w:color w:val="000000"/>
            <w:szCs w:val="24"/>
            <w:lang w:val="fr-SN"/>
          </w:rPr>
          <w:t> </w:t>
        </w:r>
      </w:ins>
      <w:del w:id="476" w:author="Ndeye Fatou Faye" w:date="2021-05-29T17:28:00Z">
        <w:r w:rsidRPr="007767AC" w:rsidDel="005E40BA">
          <w:rPr>
            <w:rFonts w:eastAsia="Arial Narrow" w:cs="Arial Narrow"/>
            <w:color w:val="000000"/>
            <w:szCs w:val="24"/>
            <w:lang w:val="fr-SN"/>
          </w:rPr>
          <w:delText xml:space="preserve"> </w:delText>
        </w:r>
      </w:del>
      <w:r w:rsidRPr="007767AC">
        <w:rPr>
          <w:rFonts w:eastAsia="Arial Narrow" w:cs="Arial Narrow"/>
          <w:color w:val="000000"/>
          <w:szCs w:val="24"/>
          <w:lang w:val="fr-SN"/>
        </w:rPr>
        <w:t>? Adaptation par rapport aux critères locaux (entendus critères qui caractérisent la pauvreté et la vulnérabilité locales) ? Apprécier comment le degré de complexité de chaque méthode est envisagé, anticipé et géré lors de la formulation ?</w:t>
      </w:r>
    </w:p>
    <w:p w14:paraId="567AB28C" w14:textId="789B76A8" w:rsidR="00393069" w:rsidRPr="007767AC" w:rsidRDefault="00393069" w:rsidP="00393069">
      <w:pPr>
        <w:numPr>
          <w:ilvl w:val="0"/>
          <w:numId w:val="2"/>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u w:val="single"/>
          <w:lang w:val="fr-SN"/>
        </w:rPr>
        <w:t>La gouvernance de la mise en œuvre </w:t>
      </w:r>
      <w:r w:rsidRPr="007767AC">
        <w:rPr>
          <w:rFonts w:eastAsia="Arial Narrow" w:cs="Arial Narrow"/>
          <w:color w:val="000000"/>
          <w:szCs w:val="24"/>
          <w:lang w:val="fr-SN"/>
        </w:rPr>
        <w:t xml:space="preserve">: </w:t>
      </w:r>
      <w:ins w:id="477" w:author="Ndeye Fatou Faye" w:date="2021-05-29T17:29:00Z">
        <w:r w:rsidR="000A45EA">
          <w:rPr>
            <w:rFonts w:eastAsia="Arial Narrow" w:cs="Arial Narrow"/>
            <w:color w:val="000000"/>
            <w:szCs w:val="24"/>
            <w:lang w:val="fr-SN"/>
          </w:rPr>
          <w:t>Quell</w:t>
        </w:r>
      </w:ins>
      <w:ins w:id="478" w:author="Ndeye Fatou Faye" w:date="2021-05-29T17:30:00Z">
        <w:r w:rsidR="000A45EA">
          <w:rPr>
            <w:rFonts w:eastAsia="Arial Narrow" w:cs="Arial Narrow"/>
            <w:color w:val="000000"/>
            <w:szCs w:val="24"/>
            <w:lang w:val="fr-SN"/>
          </w:rPr>
          <w:t>e</w:t>
        </w:r>
      </w:ins>
      <w:ins w:id="479" w:author="Ndeye Fatou Faye" w:date="2021-05-29T17:29:00Z">
        <w:r w:rsidR="000A45EA">
          <w:rPr>
            <w:rFonts w:eastAsia="Arial Narrow" w:cs="Arial Narrow"/>
            <w:color w:val="000000"/>
            <w:szCs w:val="24"/>
            <w:lang w:val="fr-SN"/>
          </w:rPr>
          <w:t xml:space="preserve">s sont </w:t>
        </w:r>
      </w:ins>
      <w:del w:id="480" w:author="Ndeye Fatou Faye" w:date="2021-05-29T17:29:00Z">
        <w:r w:rsidRPr="007767AC" w:rsidDel="000A45EA">
          <w:rPr>
            <w:rFonts w:eastAsia="Arial Narrow" w:cs="Arial Narrow"/>
            <w:color w:val="000000"/>
            <w:szCs w:val="24"/>
            <w:lang w:val="fr-SN"/>
          </w:rPr>
          <w:delText>L</w:delText>
        </w:r>
      </w:del>
      <w:ins w:id="481" w:author="Ndeye Fatou Faye" w:date="2021-05-29T17:29:00Z">
        <w:r w:rsidR="000A45EA">
          <w:rPr>
            <w:rFonts w:eastAsia="Arial Narrow" w:cs="Arial Narrow"/>
            <w:color w:val="000000"/>
            <w:szCs w:val="24"/>
            <w:lang w:val="fr-SN"/>
          </w:rPr>
          <w:t>l</w:t>
        </w:r>
      </w:ins>
      <w:r w:rsidRPr="007767AC">
        <w:rPr>
          <w:rFonts w:eastAsia="Arial Narrow" w:cs="Arial Narrow"/>
          <w:color w:val="000000"/>
          <w:szCs w:val="24"/>
          <w:lang w:val="fr-SN"/>
        </w:rPr>
        <w:t>es procédures de mobilisation et/ou de recrutement du personnel utilisé (comité de sélection et de suivi) pour le ciblage? Quelles sont les procédures de formation technique et éthique d</w:t>
      </w:r>
      <w:r w:rsidRPr="007767AC">
        <w:rPr>
          <w:lang w:val="fr-SN"/>
        </w:rPr>
        <w:t>u</w:t>
      </w:r>
      <w:r w:rsidRPr="007767AC">
        <w:rPr>
          <w:rFonts w:eastAsia="Arial Narrow" w:cs="Arial Narrow"/>
          <w:color w:val="000000"/>
          <w:szCs w:val="24"/>
          <w:lang w:val="fr-SN"/>
        </w:rPr>
        <w:t xml:space="preserve"> personnel ? Quelles sont les procédures de </w:t>
      </w:r>
      <w:del w:id="482" w:author="Ndeye Fatou Faye" w:date="2021-05-29T17:30:00Z">
        <w:r w:rsidRPr="007767AC" w:rsidDel="000A45EA">
          <w:rPr>
            <w:rFonts w:eastAsia="Arial Narrow" w:cs="Arial Narrow"/>
            <w:color w:val="000000"/>
            <w:szCs w:val="24"/>
            <w:lang w:val="fr-SN"/>
          </w:rPr>
          <w:delText>contrôle?</w:delText>
        </w:r>
      </w:del>
      <w:ins w:id="483" w:author="Ndeye Fatou Faye" w:date="2021-05-29T17:30:00Z">
        <w:r w:rsidR="000A45EA" w:rsidRPr="007767AC">
          <w:rPr>
            <w:rFonts w:eastAsia="Arial Narrow" w:cs="Arial Narrow"/>
            <w:color w:val="000000"/>
            <w:szCs w:val="24"/>
            <w:lang w:val="fr-SN"/>
          </w:rPr>
          <w:t>contrôle ?</w:t>
        </w:r>
      </w:ins>
      <w:r w:rsidRPr="007767AC">
        <w:rPr>
          <w:lang w:val="fr-SN"/>
        </w:rPr>
        <w:t xml:space="preserve"> </w:t>
      </w:r>
      <w:r w:rsidRPr="007767AC">
        <w:rPr>
          <w:rFonts w:eastAsia="Arial Narrow" w:cs="Arial Narrow"/>
          <w:color w:val="000000"/>
          <w:szCs w:val="24"/>
          <w:lang w:val="fr-SN"/>
        </w:rPr>
        <w:t xml:space="preserve">La méthode est-elle cohérente avec les </w:t>
      </w:r>
      <w:r w:rsidRPr="007767AC">
        <w:rPr>
          <w:lang w:val="fr-SN"/>
        </w:rPr>
        <w:t>contraintes</w:t>
      </w:r>
      <w:r w:rsidRPr="007767AC">
        <w:rPr>
          <w:rFonts w:eastAsia="Arial Narrow" w:cs="Arial Narrow"/>
          <w:color w:val="000000"/>
          <w:szCs w:val="24"/>
          <w:lang w:val="fr-SN"/>
        </w:rPr>
        <w:t xml:space="preserve"> de l’environnement local</w:t>
      </w:r>
      <w:ins w:id="484" w:author="Ndeye Fatou Faye" w:date="2021-05-29T17:30:00Z">
        <w:r w:rsidR="000A45EA">
          <w:rPr>
            <w:rFonts w:eastAsia="Arial Narrow" w:cs="Arial Narrow"/>
            <w:color w:val="000000"/>
            <w:szCs w:val="24"/>
            <w:lang w:val="fr-SN"/>
          </w:rPr>
          <w:t> </w:t>
        </w:r>
      </w:ins>
      <w:del w:id="485" w:author="Ndeye Fatou Faye" w:date="2021-05-29T17:30:00Z">
        <w:r w:rsidRPr="007767AC" w:rsidDel="000A45EA">
          <w:rPr>
            <w:rFonts w:eastAsia="Arial Narrow" w:cs="Arial Narrow"/>
            <w:color w:val="000000"/>
            <w:szCs w:val="24"/>
            <w:lang w:val="fr-SN"/>
          </w:rPr>
          <w:delText xml:space="preserve"> </w:delText>
        </w:r>
      </w:del>
      <w:r w:rsidRPr="007767AC">
        <w:rPr>
          <w:rFonts w:eastAsia="Arial Narrow" w:cs="Arial Narrow"/>
          <w:color w:val="000000"/>
          <w:szCs w:val="24"/>
          <w:lang w:val="fr-SN"/>
        </w:rPr>
        <w:t>? Quels sont les espaces / lieux de décision dans les différents processus de ciblage ? Qui en fait partie ? Qui n’en fait pas partie ? Est-ce que tous les sites / villages identifiés sont effectivement ciblés et enquêtés ? Dans les villages, est-ce qu’il y a des quartiers / hameaux qui sont omis?</w:t>
      </w:r>
    </w:p>
    <w:p w14:paraId="3C208BBD" w14:textId="46D1B684" w:rsidR="00393069" w:rsidRPr="007767AC" w:rsidRDefault="00393069" w:rsidP="00393069">
      <w:pPr>
        <w:numPr>
          <w:ilvl w:val="0"/>
          <w:numId w:val="2"/>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u w:val="single"/>
          <w:lang w:val="fr-SN"/>
        </w:rPr>
        <w:t>Gouvernance de l’implication communautaire (ici pastorale surtout)</w:t>
      </w:r>
      <w:r w:rsidRPr="007767AC">
        <w:rPr>
          <w:rFonts w:eastAsia="Arial Narrow" w:cs="Arial Narrow"/>
          <w:color w:val="000000"/>
          <w:szCs w:val="24"/>
          <w:lang w:val="fr-SN"/>
        </w:rPr>
        <w:t> : Comment</w:t>
      </w:r>
      <w:r w:rsidRPr="007767AC">
        <w:rPr>
          <w:lang w:val="fr-SN"/>
        </w:rPr>
        <w:t xml:space="preserve"> </w:t>
      </w:r>
      <w:r w:rsidRPr="007767AC">
        <w:rPr>
          <w:rFonts w:eastAsia="Arial Narrow" w:cs="Arial Narrow"/>
          <w:color w:val="000000"/>
          <w:szCs w:val="24"/>
          <w:lang w:val="fr-SN"/>
        </w:rPr>
        <w:t>les communautés sont-elles associées au processus de ciblage ? Quel est le rôle des élites dans le processus de ciblage</w:t>
      </w:r>
      <w:del w:id="486" w:author="MOR NGOM" w:date="2021-05-29T11:44:00Z">
        <w:r w:rsidRPr="007767AC" w:rsidDel="00E00F57">
          <w:rPr>
            <w:rFonts w:eastAsia="Arial Narrow" w:cs="Arial Narrow"/>
            <w:color w:val="000000"/>
            <w:szCs w:val="24"/>
            <w:lang w:val="fr-SN"/>
          </w:rPr>
          <w:delText xml:space="preserve"> </w:delText>
        </w:r>
      </w:del>
      <w:r w:rsidRPr="007767AC">
        <w:rPr>
          <w:rFonts w:eastAsia="Arial Narrow" w:cs="Arial Narrow"/>
          <w:color w:val="000000"/>
          <w:szCs w:val="24"/>
          <w:lang w:val="fr-SN"/>
        </w:rPr>
        <w:t xml:space="preserve">? Dans quelle mesure l’approche communautaire et l’implication des leaders communautaires et des autorités </w:t>
      </w:r>
      <w:r w:rsidRPr="007767AC">
        <w:rPr>
          <w:lang w:val="fr-SN"/>
        </w:rPr>
        <w:t>sont-elles</w:t>
      </w:r>
      <w:r w:rsidRPr="007767AC">
        <w:rPr>
          <w:rFonts w:eastAsia="Arial Narrow" w:cs="Arial Narrow"/>
          <w:color w:val="000000"/>
          <w:szCs w:val="24"/>
          <w:lang w:val="fr-SN"/>
        </w:rPr>
        <w:t xml:space="preserve"> effectives ? Quelle est la place </w:t>
      </w:r>
      <w:del w:id="487" w:author="MOR NGOM" w:date="2021-05-29T11:45:00Z">
        <w:r w:rsidRPr="007767AC" w:rsidDel="00EA6CF9">
          <w:rPr>
            <w:rFonts w:eastAsia="Arial Narrow" w:cs="Arial Narrow"/>
            <w:color w:val="000000"/>
            <w:szCs w:val="24"/>
            <w:lang w:val="fr-SN"/>
          </w:rPr>
          <w:delText>octroyée</w:delText>
        </w:r>
      </w:del>
      <w:ins w:id="488" w:author="MOR NGOM" w:date="2021-05-29T11:45:00Z">
        <w:r w:rsidR="00EA6CF9" w:rsidRPr="007767AC">
          <w:rPr>
            <w:rFonts w:eastAsia="Arial Narrow" w:cs="Arial Narrow"/>
            <w:color w:val="000000"/>
            <w:szCs w:val="24"/>
            <w:lang w:val="fr-SN"/>
          </w:rPr>
          <w:t>donnée</w:t>
        </w:r>
      </w:ins>
      <w:r w:rsidRPr="007767AC">
        <w:rPr>
          <w:rFonts w:eastAsia="Arial Narrow" w:cs="Arial Narrow"/>
          <w:color w:val="000000"/>
          <w:szCs w:val="24"/>
          <w:lang w:val="fr-SN"/>
        </w:rPr>
        <w:t xml:space="preserve"> aux femmes et aux groupes potentiellement marginalisés (castes sociales, groupes ethniques spécifiques, etc…) dans le processus de ciblage ?</w:t>
      </w:r>
    </w:p>
    <w:p w14:paraId="479D9432" w14:textId="77777777" w:rsidR="00393069" w:rsidRPr="007767AC" w:rsidRDefault="00393069" w:rsidP="00393069">
      <w:pPr>
        <w:rPr>
          <w:lang w:val="fr-SN"/>
        </w:rPr>
      </w:pPr>
    </w:p>
    <w:p w14:paraId="034B2765" w14:textId="77777777" w:rsidR="00393069" w:rsidRPr="007767AC" w:rsidRDefault="00393069" w:rsidP="00393069">
      <w:pPr>
        <w:rPr>
          <w:highlight w:val="lightGray"/>
          <w:lang w:val="fr-SN"/>
        </w:rPr>
      </w:pPr>
      <w:r w:rsidRPr="007767AC">
        <w:rPr>
          <w:highlight w:val="lightGray"/>
          <w:lang w:val="fr-SN"/>
        </w:rPr>
        <w:t>Auprès des parties prenantes et personnes ressources pertinentes locales, les questions seront orientées sur ces dimensions (idem, Escot, 2018):</w:t>
      </w:r>
    </w:p>
    <w:p w14:paraId="75331060" w14:textId="04288787" w:rsidR="00393069" w:rsidRPr="007767AC" w:rsidRDefault="00393069" w:rsidP="00393069">
      <w:pPr>
        <w:numPr>
          <w:ilvl w:val="0"/>
          <w:numId w:val="2"/>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u w:val="single"/>
          <w:lang w:val="fr-SN"/>
        </w:rPr>
        <w:t>Perception communautaire de la protection sociale :</w:t>
      </w:r>
      <w:r w:rsidRPr="007767AC">
        <w:rPr>
          <w:rFonts w:eastAsia="Arial Narrow" w:cs="Arial Narrow"/>
          <w:color w:val="000000"/>
          <w:szCs w:val="24"/>
          <w:lang w:val="fr-SN"/>
        </w:rPr>
        <w:t xml:space="preserve"> Quel regard les populations cibles portent-elles sur les programmes de protection sociale du Sénégal ? Comment ces programmes sont-ils perçus en termes d’équité</w:t>
      </w:r>
      <w:r w:rsidRPr="007767AC">
        <w:rPr>
          <w:lang w:val="fr-SN"/>
        </w:rPr>
        <w:t xml:space="preserve"> et</w:t>
      </w:r>
      <w:r w:rsidRPr="007767AC">
        <w:rPr>
          <w:rFonts w:eastAsia="Arial Narrow" w:cs="Arial Narrow"/>
          <w:color w:val="000000"/>
          <w:szCs w:val="24"/>
          <w:lang w:val="fr-SN"/>
        </w:rPr>
        <w:t xml:space="preserve"> de justice</w:t>
      </w:r>
      <w:ins w:id="489" w:author="Ndeye Fatou Faye" w:date="2021-05-29T17:34:00Z">
        <w:r w:rsidR="000A45EA">
          <w:rPr>
            <w:rFonts w:eastAsia="Arial Narrow" w:cs="Arial Narrow"/>
            <w:color w:val="000000"/>
            <w:szCs w:val="24"/>
            <w:lang w:val="fr-SN"/>
          </w:rPr>
          <w:t xml:space="preserve"> </w:t>
        </w:r>
      </w:ins>
      <w:r w:rsidRPr="007767AC">
        <w:rPr>
          <w:rFonts w:eastAsia="Arial Narrow" w:cs="Arial Narrow"/>
          <w:color w:val="000000"/>
          <w:szCs w:val="24"/>
          <w:lang w:val="fr-SN"/>
        </w:rPr>
        <w:t>? Dans ce contexte, comment la question du ciblage est-elle appréhendée par les différents groupes sociaux (élites, non pauvres, pauvres, hommes, femmes…)</w:t>
      </w:r>
      <w:ins w:id="490" w:author="Ndeye Fatou Faye" w:date="2021-05-29T17:34:00Z">
        <w:r w:rsidR="000A45EA">
          <w:rPr>
            <w:rFonts w:eastAsia="Arial Narrow" w:cs="Arial Narrow"/>
            <w:color w:val="000000"/>
            <w:szCs w:val="24"/>
            <w:lang w:val="fr-SN"/>
          </w:rPr>
          <w:t> </w:t>
        </w:r>
      </w:ins>
      <w:r w:rsidRPr="007767AC">
        <w:rPr>
          <w:rFonts w:eastAsia="Arial Narrow" w:cs="Arial Narrow"/>
          <w:color w:val="000000"/>
          <w:szCs w:val="24"/>
          <w:lang w:val="fr-SN"/>
        </w:rPr>
        <w:t>?</w:t>
      </w:r>
    </w:p>
    <w:p w14:paraId="4308260B" w14:textId="2CAEAFE3" w:rsidR="00393069" w:rsidRPr="007767AC" w:rsidRDefault="00393069" w:rsidP="00393069">
      <w:pPr>
        <w:numPr>
          <w:ilvl w:val="0"/>
          <w:numId w:val="2"/>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u w:val="single"/>
          <w:lang w:val="fr-SN"/>
        </w:rPr>
        <w:t>Compréhension du ciblage :</w:t>
      </w:r>
      <w:r w:rsidRPr="007767AC">
        <w:rPr>
          <w:rFonts w:eastAsia="Arial Narrow" w:cs="Arial Narrow"/>
          <w:color w:val="000000"/>
          <w:szCs w:val="24"/>
          <w:lang w:val="fr-SN"/>
        </w:rPr>
        <w:t xml:space="preserve"> Les méthodes sont-elles connues/comprises ? Accès (</w:t>
      </w:r>
      <w:r w:rsidRPr="00EA6CF9">
        <w:rPr>
          <w:rFonts w:eastAsia="Arial Narrow" w:cs="Arial Narrow"/>
          <w:color w:val="000000"/>
          <w:szCs w:val="24"/>
          <w:highlight w:val="yellow"/>
          <w:lang w:val="fr-SN"/>
          <w:rPrChange w:id="491" w:author="MOR NGOM" w:date="2021-05-29T11:47:00Z">
            <w:rPr>
              <w:rFonts w:eastAsia="Arial Narrow" w:cs="Arial Narrow"/>
              <w:color w:val="000000"/>
              <w:szCs w:val="24"/>
              <w:lang w:val="fr-SN"/>
            </w:rPr>
          </w:rPrChange>
        </w:rPr>
        <w:t>en</w:t>
      </w:r>
      <w:r w:rsidRPr="007767AC">
        <w:rPr>
          <w:rFonts w:eastAsia="Arial Narrow" w:cs="Arial Narrow"/>
          <w:color w:val="000000"/>
          <w:szCs w:val="24"/>
          <w:lang w:val="fr-SN"/>
        </w:rPr>
        <w:t xml:space="preserve"> information, </w:t>
      </w:r>
      <w:r w:rsidRPr="00EA6CF9">
        <w:rPr>
          <w:rFonts w:eastAsia="Arial Narrow" w:cs="Arial Narrow"/>
          <w:color w:val="000000"/>
          <w:szCs w:val="24"/>
          <w:highlight w:val="yellow"/>
          <w:lang w:val="fr-SN"/>
          <w:rPrChange w:id="492" w:author="MOR NGOM" w:date="2021-05-29T11:47:00Z">
            <w:rPr>
              <w:rFonts w:eastAsia="Arial Narrow" w:cs="Arial Narrow"/>
              <w:color w:val="000000"/>
              <w:szCs w:val="24"/>
              <w:lang w:val="fr-SN"/>
            </w:rPr>
          </w:rPrChange>
        </w:rPr>
        <w:t>en</w:t>
      </w:r>
      <w:r w:rsidRPr="007767AC">
        <w:rPr>
          <w:rFonts w:eastAsia="Arial Narrow" w:cs="Arial Narrow"/>
          <w:color w:val="000000"/>
          <w:szCs w:val="24"/>
          <w:lang w:val="fr-SN"/>
        </w:rPr>
        <w:t xml:space="preserve"> compréhension) à ce type de considération, quelle partie de la population ? Quid des autres ? Identifier ce qui différencie les deux méthodes de ciblage du point de vue des communautés. Est-ce que les communautés comprennent leurs objectifs ? Quels sont les avantages et inconvénients perçus</w:t>
      </w:r>
      <w:ins w:id="493" w:author="Ndeye Fatou Faye" w:date="2021-05-29T17:32:00Z">
        <w:r w:rsidR="000A45EA">
          <w:rPr>
            <w:rFonts w:eastAsia="Arial Narrow" w:cs="Arial Narrow"/>
            <w:color w:val="000000"/>
            <w:szCs w:val="24"/>
            <w:lang w:val="fr-SN"/>
          </w:rPr>
          <w:t> </w:t>
        </w:r>
      </w:ins>
      <w:r w:rsidRPr="007767AC">
        <w:rPr>
          <w:rFonts w:eastAsia="Arial Narrow" w:cs="Arial Narrow"/>
          <w:color w:val="000000"/>
          <w:szCs w:val="24"/>
          <w:lang w:val="fr-SN"/>
        </w:rPr>
        <w:t xml:space="preserve">? Dans quelle mesure l’approche communautaire et l’implication des leaders communautaires et des autorités sont-elles acceptées par les communautés ? </w:t>
      </w:r>
    </w:p>
    <w:p w14:paraId="2AA84572" w14:textId="174F68AA" w:rsidR="00393069" w:rsidRPr="007767AC" w:rsidRDefault="00393069" w:rsidP="00393069">
      <w:pPr>
        <w:numPr>
          <w:ilvl w:val="0"/>
          <w:numId w:val="2"/>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u w:val="single"/>
          <w:lang w:val="fr-SN"/>
        </w:rPr>
        <w:t>Mécanismes de recours exclusion-inclusion :</w:t>
      </w:r>
      <w:r w:rsidRPr="007767AC">
        <w:rPr>
          <w:rFonts w:eastAsia="Arial Narrow" w:cs="Arial Narrow"/>
          <w:color w:val="000000"/>
          <w:szCs w:val="24"/>
          <w:lang w:val="fr-SN"/>
        </w:rPr>
        <w:t xml:space="preserve"> </w:t>
      </w:r>
      <w:r w:rsidRPr="007767AC">
        <w:rPr>
          <w:lang w:val="fr-SN"/>
        </w:rPr>
        <w:t xml:space="preserve">Quels </w:t>
      </w:r>
      <w:r w:rsidRPr="007767AC">
        <w:rPr>
          <w:rFonts w:eastAsia="Arial Narrow" w:cs="Arial Narrow"/>
          <w:color w:val="000000"/>
          <w:szCs w:val="24"/>
          <w:lang w:val="fr-SN"/>
        </w:rPr>
        <w:t>risques de captation par les élites ? Est-ce qu’il y a des risques avérés d’auto-exclusion ? Si c’est le cas, à quoi sont-ils liés (stigmatisation, structure sociale, relations de dépendance,…)? Comment les communautés pallient-elles les erreurs d’exclusions/inclusions ? Est-ce que les communautés connaissent les mécanismes de plainte</w:t>
      </w:r>
      <w:ins w:id="494" w:author="Ndeye Fatou Faye" w:date="2021-05-29T17:33:00Z">
        <w:r w:rsidR="000A45EA">
          <w:rPr>
            <w:rFonts w:eastAsia="Arial Narrow" w:cs="Arial Narrow"/>
            <w:color w:val="000000"/>
            <w:szCs w:val="24"/>
            <w:lang w:val="fr-SN"/>
          </w:rPr>
          <w:t> ? Si oui,</w:t>
        </w:r>
      </w:ins>
      <w:del w:id="495" w:author="Ndeye Fatou Faye" w:date="2021-05-29T17:33:00Z">
        <w:r w:rsidRPr="007767AC" w:rsidDel="000A45EA">
          <w:rPr>
            <w:rFonts w:eastAsia="Arial Narrow" w:cs="Arial Narrow"/>
            <w:color w:val="000000"/>
            <w:szCs w:val="24"/>
            <w:lang w:val="fr-SN"/>
          </w:rPr>
          <w:delText xml:space="preserve"> et</w:delText>
        </w:r>
      </w:del>
      <w:r w:rsidRPr="007767AC">
        <w:rPr>
          <w:rFonts w:eastAsia="Arial Narrow" w:cs="Arial Narrow"/>
          <w:color w:val="000000"/>
          <w:szCs w:val="24"/>
          <w:lang w:val="fr-SN"/>
        </w:rPr>
        <w:t xml:space="preserve"> les utilisent</w:t>
      </w:r>
      <w:ins w:id="496" w:author="Ndeye Fatou Faye" w:date="2021-05-29T17:33:00Z">
        <w:r w:rsidR="000A45EA">
          <w:rPr>
            <w:rFonts w:eastAsia="Arial Narrow" w:cs="Arial Narrow"/>
            <w:color w:val="000000"/>
            <w:szCs w:val="24"/>
            <w:lang w:val="fr-SN"/>
          </w:rPr>
          <w:t>-elles </w:t>
        </w:r>
      </w:ins>
      <w:del w:id="497" w:author="MOR NGOM" w:date="2021-05-29T11:48:00Z">
        <w:r w:rsidRPr="007767AC" w:rsidDel="00EA6CF9">
          <w:rPr>
            <w:rFonts w:eastAsia="Arial Narrow" w:cs="Arial Narrow"/>
            <w:color w:val="000000"/>
            <w:szCs w:val="24"/>
            <w:lang w:val="fr-SN"/>
          </w:rPr>
          <w:delText>-</w:delText>
        </w:r>
        <w:r w:rsidRPr="007767AC" w:rsidDel="00EA6CF9">
          <w:rPr>
            <w:lang w:val="fr-SN"/>
          </w:rPr>
          <w:delText>elles</w:delText>
        </w:r>
        <w:r w:rsidRPr="007767AC" w:rsidDel="00EA6CF9">
          <w:rPr>
            <w:rFonts w:eastAsia="Arial Narrow" w:cs="Arial Narrow"/>
            <w:color w:val="000000"/>
            <w:szCs w:val="24"/>
            <w:lang w:val="fr-SN"/>
          </w:rPr>
          <w:delText xml:space="preserve"> </w:delText>
        </w:r>
      </w:del>
      <w:r w:rsidRPr="007767AC">
        <w:rPr>
          <w:rFonts w:eastAsia="Arial Narrow" w:cs="Arial Narrow"/>
          <w:color w:val="000000"/>
          <w:szCs w:val="24"/>
          <w:lang w:val="fr-SN"/>
        </w:rPr>
        <w:t>?</w:t>
      </w:r>
    </w:p>
    <w:p w14:paraId="147CEAE7" w14:textId="1F8CB331" w:rsidR="00393069" w:rsidRPr="007767AC" w:rsidRDefault="00393069" w:rsidP="00393069">
      <w:pPr>
        <w:numPr>
          <w:ilvl w:val="0"/>
          <w:numId w:val="2"/>
        </w:numPr>
        <w:pBdr>
          <w:top w:val="nil"/>
          <w:left w:val="nil"/>
          <w:bottom w:val="nil"/>
          <w:right w:val="nil"/>
          <w:between w:val="nil"/>
        </w:pBdr>
        <w:spacing w:after="120"/>
        <w:rPr>
          <w:rFonts w:eastAsia="Arial Narrow" w:cs="Arial Narrow"/>
          <w:color w:val="000000"/>
          <w:szCs w:val="24"/>
          <w:lang w:val="fr-SN"/>
        </w:rPr>
      </w:pPr>
      <w:r w:rsidRPr="007767AC">
        <w:rPr>
          <w:rFonts w:eastAsia="Arial Narrow" w:cs="Arial Narrow"/>
          <w:color w:val="000000"/>
          <w:szCs w:val="24"/>
          <w:u w:val="single"/>
          <w:lang w:val="fr-SN"/>
        </w:rPr>
        <w:t>Recommandations pour améliorer :</w:t>
      </w:r>
      <w:r w:rsidRPr="007767AC">
        <w:rPr>
          <w:rFonts w:eastAsia="Arial Narrow" w:cs="Arial Narrow"/>
          <w:color w:val="000000"/>
          <w:szCs w:val="24"/>
          <w:lang w:val="fr-SN"/>
        </w:rPr>
        <w:t xml:space="preserve"> Quels critères de ciblage alternatifs ? </w:t>
      </w:r>
      <w:ins w:id="498" w:author="Ndeye Fatou Faye" w:date="2021-05-29T17:33:00Z">
        <w:r w:rsidR="000A45EA">
          <w:rPr>
            <w:rFonts w:eastAsia="Arial Narrow" w:cs="Arial Narrow"/>
            <w:color w:val="000000"/>
            <w:szCs w:val="24"/>
            <w:lang w:val="fr-SN"/>
          </w:rPr>
          <w:t>Q</w:t>
        </w:r>
      </w:ins>
      <w:del w:id="499" w:author="Ndeye Fatou Faye" w:date="2021-05-29T17:33:00Z">
        <w:r w:rsidRPr="007767AC" w:rsidDel="000A45EA">
          <w:rPr>
            <w:rFonts w:eastAsia="Arial Narrow" w:cs="Arial Narrow"/>
            <w:color w:val="000000"/>
            <w:szCs w:val="24"/>
            <w:lang w:val="fr-SN"/>
          </w:rPr>
          <w:delText>q</w:delText>
        </w:r>
      </w:del>
      <w:r w:rsidRPr="007767AC">
        <w:rPr>
          <w:rFonts w:eastAsia="Arial Narrow" w:cs="Arial Narrow"/>
          <w:color w:val="000000"/>
          <w:szCs w:val="24"/>
          <w:lang w:val="fr-SN"/>
        </w:rPr>
        <w:t xml:space="preserve">uelle composition des comités de sélection et de suivi ? Qui pour représenter les éleveurs transhumants ? </w:t>
      </w:r>
      <w:ins w:id="500" w:author="Ndeye Fatou Faye" w:date="2021-05-29T17:34:00Z">
        <w:r w:rsidR="000A45EA">
          <w:rPr>
            <w:rFonts w:eastAsia="Arial Narrow" w:cs="Arial Narrow"/>
            <w:color w:val="000000"/>
            <w:szCs w:val="24"/>
            <w:lang w:val="fr-SN"/>
          </w:rPr>
          <w:t>C</w:t>
        </w:r>
      </w:ins>
      <w:del w:id="501" w:author="Ndeye Fatou Faye" w:date="2021-05-29T17:34:00Z">
        <w:r w:rsidRPr="007767AC" w:rsidDel="000A45EA">
          <w:rPr>
            <w:rFonts w:eastAsia="Arial Narrow" w:cs="Arial Narrow"/>
            <w:color w:val="000000"/>
            <w:szCs w:val="24"/>
            <w:lang w:val="fr-SN"/>
          </w:rPr>
          <w:delText>c</w:delText>
        </w:r>
      </w:del>
      <w:r w:rsidRPr="007767AC">
        <w:rPr>
          <w:rFonts w:eastAsia="Arial Narrow" w:cs="Arial Narrow"/>
          <w:color w:val="000000"/>
          <w:szCs w:val="24"/>
          <w:lang w:val="fr-SN"/>
        </w:rPr>
        <w:t xml:space="preserve">omment contourner les contraintes de la mobilité ? </w:t>
      </w:r>
      <w:r w:rsidRPr="007767AC">
        <w:rPr>
          <w:rFonts w:ascii="Times New Roman" w:hAnsi="Times New Roman"/>
          <w:color w:val="000000"/>
          <w:szCs w:val="24"/>
          <w:lang w:val="fr-SN"/>
        </w:rPr>
        <w:t xml:space="preserve"> </w:t>
      </w:r>
    </w:p>
    <w:p w14:paraId="174C5425" w14:textId="25751CC1" w:rsidR="00393069" w:rsidRPr="007767AC" w:rsidRDefault="00DB2E4A">
      <w:pPr>
        <w:pStyle w:val="Titre2"/>
        <w:tabs>
          <w:tab w:val="clear" w:pos="720"/>
        </w:tabs>
        <w:spacing w:before="120" w:after="120"/>
        <w:ind w:firstLine="0"/>
        <w:rPr>
          <w:lang w:val="fr-SN"/>
        </w:rPr>
        <w:pPrChange w:id="502" w:author="Mamadou Bobo Barry" w:date="2021-05-29T20:13:00Z">
          <w:pPr>
            <w:pStyle w:val="Titre2"/>
            <w:numPr>
              <w:numId w:val="3"/>
            </w:numPr>
            <w:tabs>
              <w:tab w:val="clear" w:pos="720"/>
            </w:tabs>
            <w:spacing w:before="120" w:after="120"/>
            <w:ind w:hanging="360"/>
          </w:pPr>
        </w:pPrChange>
      </w:pPr>
      <w:bookmarkStart w:id="503" w:name="_Toc73163990"/>
      <w:ins w:id="504" w:author="Mamadou Bobo Barry" w:date="2021-05-29T20:13:00Z">
        <w:r>
          <w:rPr>
            <w:lang w:val="fr-SN"/>
          </w:rPr>
          <w:t xml:space="preserve">3.3 </w:t>
        </w:r>
      </w:ins>
      <w:r w:rsidR="00393069" w:rsidRPr="007767AC">
        <w:rPr>
          <w:lang w:val="fr-SN"/>
        </w:rPr>
        <w:t>Les acteurs cibles pour les entretiens et focus group :</w:t>
      </w:r>
      <w:bookmarkEnd w:id="503"/>
      <w:r w:rsidR="00393069" w:rsidRPr="007767AC">
        <w:rPr>
          <w:lang w:val="fr-SN"/>
        </w:rPr>
        <w:t xml:space="preserve"> </w:t>
      </w:r>
    </w:p>
    <w:p w14:paraId="6644DA11" w14:textId="77777777" w:rsidR="00393069" w:rsidRPr="007767AC" w:rsidRDefault="00393069" w:rsidP="00393069">
      <w:pPr>
        <w:rPr>
          <w:lang w:val="fr-SN"/>
        </w:rPr>
      </w:pPr>
      <w:r w:rsidRPr="007767AC">
        <w:rPr>
          <w:lang w:val="fr-SN"/>
        </w:rPr>
        <w:t>Les acteurs pré-identifiés sont :</w:t>
      </w:r>
    </w:p>
    <w:p w14:paraId="7A6EBB14" w14:textId="77777777" w:rsidR="00393069" w:rsidRPr="009E04A6" w:rsidRDefault="00566EEB" w:rsidP="00393069">
      <w:pPr>
        <w:numPr>
          <w:ilvl w:val="0"/>
          <w:numId w:val="2"/>
        </w:numPr>
        <w:pBdr>
          <w:top w:val="nil"/>
          <w:left w:val="nil"/>
          <w:bottom w:val="nil"/>
          <w:right w:val="nil"/>
          <w:between w:val="nil"/>
        </w:pBdr>
        <w:rPr>
          <w:rFonts w:eastAsia="Arial Narrow" w:cs="Arial Narrow"/>
          <w:color w:val="000000"/>
          <w:szCs w:val="24"/>
          <w:lang w:val="fr-SN"/>
        </w:rPr>
      </w:pPr>
      <w:sdt>
        <w:sdtPr>
          <w:tag w:val="goog_rdk_2"/>
          <w:id w:val="611715997"/>
        </w:sdtPr>
        <w:sdtContent>
          <w:r w:rsidR="00393069" w:rsidRPr="009E04A6">
            <w:rPr>
              <w:rFonts w:eastAsia="Arial" w:cs="Arial"/>
              <w:color w:val="000000"/>
              <w:szCs w:val="24"/>
              <w:lang w:val="fr-SN"/>
            </w:rPr>
            <w:t>la D</w:t>
          </w:r>
          <w:r w:rsidR="00393069" w:rsidRPr="009E04A6">
            <w:rPr>
              <w:rFonts w:eastAsia="Arial" w:cs="Arial Narrow"/>
              <w:color w:val="000000"/>
              <w:szCs w:val="24"/>
              <w:lang w:val="fr-SN"/>
            </w:rPr>
            <w:t>é</w:t>
          </w:r>
          <w:r w:rsidR="00393069" w:rsidRPr="009E04A6">
            <w:rPr>
              <w:rFonts w:eastAsia="Arial" w:cs="Arial"/>
              <w:color w:val="000000"/>
              <w:szCs w:val="24"/>
              <w:lang w:val="fr-SN"/>
            </w:rPr>
            <w:t>l</w:t>
          </w:r>
          <w:r w:rsidR="00393069" w:rsidRPr="009E04A6">
            <w:rPr>
              <w:rFonts w:eastAsia="Arial" w:cs="Arial Narrow"/>
              <w:color w:val="000000"/>
              <w:szCs w:val="24"/>
              <w:lang w:val="fr-SN"/>
            </w:rPr>
            <w:t>é</w:t>
          </w:r>
          <w:r w:rsidR="00393069" w:rsidRPr="009E04A6">
            <w:rPr>
              <w:rFonts w:eastAsia="Arial" w:cs="Arial"/>
              <w:color w:val="000000"/>
              <w:szCs w:val="24"/>
              <w:lang w:val="fr-SN"/>
            </w:rPr>
            <w:t>gation G</w:t>
          </w:r>
          <w:r w:rsidR="00393069" w:rsidRPr="009E04A6">
            <w:rPr>
              <w:rFonts w:eastAsia="Arial" w:cs="Arial Narrow"/>
              <w:color w:val="000000"/>
              <w:szCs w:val="24"/>
              <w:lang w:val="fr-SN"/>
            </w:rPr>
            <w:t>é</w:t>
          </w:r>
          <w:r w:rsidR="00393069" w:rsidRPr="009E04A6">
            <w:rPr>
              <w:rFonts w:eastAsia="Arial" w:cs="Arial"/>
              <w:color w:val="000000"/>
              <w:szCs w:val="24"/>
              <w:lang w:val="fr-SN"/>
            </w:rPr>
            <w:t>n</w:t>
          </w:r>
          <w:r w:rsidR="00393069" w:rsidRPr="009E04A6">
            <w:rPr>
              <w:rFonts w:eastAsia="Arial" w:cs="Arial Narrow"/>
              <w:color w:val="000000"/>
              <w:szCs w:val="24"/>
              <w:lang w:val="fr-SN"/>
            </w:rPr>
            <w:t>é</w:t>
          </w:r>
          <w:r w:rsidR="00393069" w:rsidRPr="009E04A6">
            <w:rPr>
              <w:rFonts w:eastAsia="Arial" w:cs="Arial"/>
              <w:color w:val="000000"/>
              <w:szCs w:val="24"/>
              <w:lang w:val="fr-SN"/>
            </w:rPr>
            <w:t>rale à la Protection sociale et à la Solidarit</w:t>
          </w:r>
          <w:r w:rsidR="00393069" w:rsidRPr="009E04A6">
            <w:rPr>
              <w:rFonts w:eastAsia="Arial" w:cs="Arial Narrow"/>
              <w:color w:val="000000"/>
              <w:szCs w:val="24"/>
              <w:lang w:val="fr-SN"/>
            </w:rPr>
            <w:t>é</w:t>
          </w:r>
          <w:r w:rsidR="00393069" w:rsidRPr="009E04A6">
            <w:rPr>
              <w:rFonts w:eastAsia="Arial" w:cs="Arial"/>
              <w:color w:val="000000"/>
              <w:szCs w:val="24"/>
              <w:lang w:val="fr-SN"/>
            </w:rPr>
            <w:t xml:space="preserve"> Nationale (DGPSN) au minist</w:t>
          </w:r>
          <w:r w:rsidR="00393069" w:rsidRPr="009E04A6">
            <w:rPr>
              <w:rFonts w:eastAsia="Arial" w:cs="Arial Narrow"/>
              <w:color w:val="000000"/>
              <w:szCs w:val="24"/>
              <w:lang w:val="fr-SN"/>
            </w:rPr>
            <w:t>è</w:t>
          </w:r>
          <w:r w:rsidR="00393069" w:rsidRPr="009E04A6">
            <w:rPr>
              <w:rFonts w:eastAsia="Arial" w:cs="Arial"/>
              <w:color w:val="000000"/>
              <w:szCs w:val="24"/>
              <w:lang w:val="fr-SN"/>
            </w:rPr>
            <w:t>re du d</w:t>
          </w:r>
          <w:r w:rsidR="00393069" w:rsidRPr="009E04A6">
            <w:rPr>
              <w:rFonts w:eastAsia="Arial" w:cs="Arial Narrow"/>
              <w:color w:val="000000"/>
              <w:szCs w:val="24"/>
              <w:lang w:val="fr-SN"/>
            </w:rPr>
            <w:t>é</w:t>
          </w:r>
          <w:r w:rsidR="00393069" w:rsidRPr="009E04A6">
            <w:rPr>
              <w:rFonts w:eastAsia="Arial" w:cs="Arial"/>
              <w:color w:val="000000"/>
              <w:szCs w:val="24"/>
              <w:lang w:val="fr-SN"/>
            </w:rPr>
            <w:t>veloppement communautaire, de l'</w:t>
          </w:r>
          <w:r w:rsidR="00393069" w:rsidRPr="009E04A6">
            <w:rPr>
              <w:rFonts w:eastAsia="Arial" w:cs="Arial Narrow"/>
              <w:color w:val="000000"/>
              <w:szCs w:val="24"/>
              <w:lang w:val="fr-SN"/>
            </w:rPr>
            <w:t>é</w:t>
          </w:r>
          <w:r w:rsidR="00393069" w:rsidRPr="009E04A6">
            <w:rPr>
              <w:rFonts w:eastAsia="Arial" w:cs="Arial"/>
              <w:color w:val="000000"/>
              <w:szCs w:val="24"/>
              <w:lang w:val="fr-SN"/>
            </w:rPr>
            <w:t>quit</w:t>
          </w:r>
          <w:r w:rsidR="00393069" w:rsidRPr="009E04A6">
            <w:rPr>
              <w:rFonts w:eastAsia="Arial" w:cs="Arial Narrow"/>
              <w:color w:val="000000"/>
              <w:szCs w:val="24"/>
              <w:lang w:val="fr-SN"/>
            </w:rPr>
            <w:t>é</w:t>
          </w:r>
          <w:r w:rsidR="00393069" w:rsidRPr="009E04A6">
            <w:rPr>
              <w:rFonts w:eastAsia="Arial" w:cs="Arial"/>
              <w:color w:val="000000"/>
              <w:szCs w:val="24"/>
              <w:lang w:val="fr-SN"/>
            </w:rPr>
            <w:t xml:space="preserve">́ sociale et territoriale, </w:t>
          </w:r>
        </w:sdtContent>
      </w:sdt>
    </w:p>
    <w:p w14:paraId="050BE69B" w14:textId="77777777" w:rsidR="00393069" w:rsidRPr="009E04A6" w:rsidRDefault="00393069" w:rsidP="00393069">
      <w:pPr>
        <w:numPr>
          <w:ilvl w:val="0"/>
          <w:numId w:val="2"/>
        </w:numPr>
        <w:pBdr>
          <w:top w:val="nil"/>
          <w:left w:val="nil"/>
          <w:bottom w:val="nil"/>
          <w:right w:val="nil"/>
          <w:between w:val="nil"/>
        </w:pBdr>
        <w:rPr>
          <w:rFonts w:eastAsia="Arial Narrow" w:cs="Arial Narrow"/>
          <w:color w:val="000000"/>
          <w:szCs w:val="24"/>
          <w:lang w:val="fr-SN"/>
        </w:rPr>
      </w:pPr>
      <w:r w:rsidRPr="009E04A6">
        <w:rPr>
          <w:rFonts w:eastAsia="Arial Narrow" w:cs="Arial Narrow"/>
          <w:color w:val="000000"/>
          <w:szCs w:val="24"/>
          <w:lang w:val="fr-SN"/>
        </w:rPr>
        <w:t xml:space="preserve">la Direction du Registre National Unique, </w:t>
      </w:r>
    </w:p>
    <w:p w14:paraId="349A70FF" w14:textId="77777777" w:rsidR="00393069" w:rsidRPr="007767AC" w:rsidRDefault="00393069" w:rsidP="00393069">
      <w:pPr>
        <w:numPr>
          <w:ilvl w:val="0"/>
          <w:numId w:val="2"/>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lang w:val="fr-SN"/>
        </w:rPr>
        <w:t xml:space="preserve">l’Agence Nationale de la Statistique et de la Démographie (ANSD), </w:t>
      </w:r>
    </w:p>
    <w:p w14:paraId="23EDB251" w14:textId="77777777" w:rsidR="00393069" w:rsidRPr="007767AC" w:rsidRDefault="00393069" w:rsidP="00393069">
      <w:pPr>
        <w:numPr>
          <w:ilvl w:val="0"/>
          <w:numId w:val="2"/>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lang w:val="fr-SN"/>
        </w:rPr>
        <w:t xml:space="preserve">les autorités locales (préfets, sous-préfets, gouverneurs et maires) des zones d’étude, </w:t>
      </w:r>
    </w:p>
    <w:p w14:paraId="70DE926F" w14:textId="5C7C1A2C" w:rsidR="00393069" w:rsidRDefault="000A45EA" w:rsidP="00393069">
      <w:pPr>
        <w:numPr>
          <w:ilvl w:val="0"/>
          <w:numId w:val="2"/>
        </w:numPr>
        <w:pBdr>
          <w:top w:val="nil"/>
          <w:left w:val="nil"/>
          <w:bottom w:val="nil"/>
          <w:right w:val="nil"/>
          <w:between w:val="nil"/>
        </w:pBdr>
        <w:rPr>
          <w:rFonts w:eastAsia="Arial Narrow" w:cs="Arial Narrow"/>
          <w:color w:val="000000"/>
          <w:szCs w:val="24"/>
        </w:rPr>
      </w:pPr>
      <w:ins w:id="505" w:author="Ndeye Fatou Faye" w:date="2021-05-29T17:35:00Z">
        <w:r>
          <w:rPr>
            <w:rFonts w:eastAsia="Arial Narrow" w:cs="Arial Narrow"/>
            <w:color w:val="000000"/>
            <w:szCs w:val="24"/>
          </w:rPr>
          <w:t xml:space="preserve">les </w:t>
        </w:r>
      </w:ins>
      <w:del w:id="506" w:author="Ndeye Fatou Faye" w:date="2021-05-29T17:35:00Z">
        <w:r w:rsidR="00393069" w:rsidDel="000A45EA">
          <w:rPr>
            <w:rFonts w:eastAsia="Arial Narrow" w:cs="Arial Narrow"/>
            <w:color w:val="000000"/>
            <w:szCs w:val="24"/>
          </w:rPr>
          <w:delText>O</w:delText>
        </w:r>
      </w:del>
      <w:ins w:id="507" w:author="Ndeye Fatou Faye" w:date="2021-05-29T17:35:00Z">
        <w:r>
          <w:rPr>
            <w:rFonts w:eastAsia="Arial Narrow" w:cs="Arial Narrow"/>
            <w:color w:val="000000"/>
            <w:szCs w:val="24"/>
          </w:rPr>
          <w:t>o</w:t>
        </w:r>
      </w:ins>
      <w:r w:rsidR="00393069">
        <w:rPr>
          <w:rFonts w:eastAsia="Arial Narrow" w:cs="Arial Narrow"/>
          <w:color w:val="000000"/>
          <w:szCs w:val="24"/>
        </w:rPr>
        <w:t>pérateurs sociaux RNU,</w:t>
      </w:r>
    </w:p>
    <w:p w14:paraId="25A49154" w14:textId="6EAAE0F6" w:rsidR="00393069" w:rsidRPr="0076123C" w:rsidRDefault="000A45EA" w:rsidP="00393069">
      <w:pPr>
        <w:numPr>
          <w:ilvl w:val="0"/>
          <w:numId w:val="2"/>
        </w:numPr>
        <w:pBdr>
          <w:top w:val="nil"/>
          <w:left w:val="nil"/>
          <w:bottom w:val="nil"/>
          <w:right w:val="nil"/>
          <w:between w:val="nil"/>
        </w:pBdr>
        <w:rPr>
          <w:rFonts w:eastAsia="Arial Narrow" w:cs="Arial Narrow"/>
          <w:color w:val="000000"/>
          <w:szCs w:val="24"/>
        </w:rPr>
      </w:pPr>
      <w:ins w:id="508" w:author="Ndeye Fatou Faye" w:date="2021-05-29T17:35:00Z">
        <w:r>
          <w:rPr>
            <w:rFonts w:eastAsia="Arial Narrow" w:cs="Arial Narrow"/>
            <w:color w:val="000000"/>
            <w:szCs w:val="24"/>
          </w:rPr>
          <w:t xml:space="preserve">le </w:t>
        </w:r>
      </w:ins>
      <w:r w:rsidR="00393069">
        <w:rPr>
          <w:rFonts w:eastAsia="Arial Narrow" w:cs="Arial Narrow"/>
          <w:color w:val="000000"/>
          <w:szCs w:val="24"/>
        </w:rPr>
        <w:t xml:space="preserve">Centre de </w:t>
      </w:r>
      <w:ins w:id="509" w:author="Ndeye Fatou Faye" w:date="2021-05-29T17:35:00Z">
        <w:r>
          <w:rPr>
            <w:rFonts w:eastAsia="Arial Narrow" w:cs="Arial Narrow"/>
            <w:color w:val="000000"/>
            <w:szCs w:val="24"/>
          </w:rPr>
          <w:t>S</w:t>
        </w:r>
      </w:ins>
      <w:del w:id="510" w:author="Ndeye Fatou Faye" w:date="2021-05-29T17:35:00Z">
        <w:r w:rsidR="00393069" w:rsidDel="000A45EA">
          <w:rPr>
            <w:rFonts w:eastAsia="Arial Narrow" w:cs="Arial Narrow"/>
            <w:color w:val="000000"/>
            <w:szCs w:val="24"/>
          </w:rPr>
          <w:delText>s</w:delText>
        </w:r>
      </w:del>
      <w:r w:rsidR="00393069">
        <w:rPr>
          <w:rFonts w:eastAsia="Arial Narrow" w:cs="Arial Narrow"/>
          <w:color w:val="000000"/>
          <w:szCs w:val="24"/>
        </w:rPr>
        <w:t xml:space="preserve">uivi </w:t>
      </w:r>
      <w:ins w:id="511" w:author="Ndeye Fatou Faye" w:date="2021-05-29T17:35:00Z">
        <w:r>
          <w:rPr>
            <w:rFonts w:eastAsia="Arial Narrow" w:cs="Arial Narrow"/>
            <w:color w:val="000000"/>
            <w:szCs w:val="24"/>
          </w:rPr>
          <w:t>E</w:t>
        </w:r>
      </w:ins>
      <w:del w:id="512" w:author="Ndeye Fatou Faye" w:date="2021-05-29T17:35:00Z">
        <w:r w:rsidR="00393069" w:rsidDel="000A45EA">
          <w:rPr>
            <w:rFonts w:eastAsia="Arial Narrow" w:cs="Arial Narrow"/>
            <w:color w:val="000000"/>
            <w:szCs w:val="24"/>
          </w:rPr>
          <w:delText>é</w:delText>
        </w:r>
      </w:del>
      <w:r w:rsidR="00393069">
        <w:rPr>
          <w:rFonts w:eastAsia="Arial Narrow" w:cs="Arial Narrow"/>
          <w:color w:val="000000"/>
          <w:szCs w:val="24"/>
        </w:rPr>
        <w:t>cologique</w:t>
      </w:r>
    </w:p>
    <w:p w14:paraId="356817A9" w14:textId="77777777" w:rsidR="00393069" w:rsidRPr="0076123C" w:rsidRDefault="00393069" w:rsidP="00393069">
      <w:pPr>
        <w:numPr>
          <w:ilvl w:val="0"/>
          <w:numId w:val="2"/>
        </w:numPr>
        <w:pBdr>
          <w:top w:val="nil"/>
          <w:left w:val="nil"/>
          <w:bottom w:val="nil"/>
          <w:right w:val="nil"/>
          <w:between w:val="nil"/>
        </w:pBdr>
        <w:rPr>
          <w:rFonts w:eastAsia="Arial Narrow" w:cs="Arial Narrow"/>
          <w:color w:val="000000"/>
          <w:szCs w:val="24"/>
        </w:rPr>
      </w:pPr>
      <w:r>
        <w:rPr>
          <w:rFonts w:eastAsia="Arial Narrow" w:cs="Arial Narrow"/>
          <w:color w:val="000000"/>
          <w:szCs w:val="24"/>
        </w:rPr>
        <w:t xml:space="preserve">les </w:t>
      </w:r>
      <w:r w:rsidRPr="0076123C">
        <w:rPr>
          <w:rFonts w:eastAsia="Arial Narrow" w:cs="Arial Narrow"/>
          <w:color w:val="000000"/>
          <w:szCs w:val="24"/>
        </w:rPr>
        <w:t xml:space="preserve">relais communautaires, </w:t>
      </w:r>
    </w:p>
    <w:p w14:paraId="7560878E" w14:textId="77777777" w:rsidR="00393069" w:rsidRPr="0076123C" w:rsidRDefault="00393069" w:rsidP="00393069">
      <w:pPr>
        <w:numPr>
          <w:ilvl w:val="0"/>
          <w:numId w:val="2"/>
        </w:numPr>
        <w:pBdr>
          <w:top w:val="nil"/>
          <w:left w:val="nil"/>
          <w:bottom w:val="nil"/>
          <w:right w:val="nil"/>
          <w:between w:val="nil"/>
        </w:pBdr>
        <w:rPr>
          <w:rFonts w:eastAsia="Arial Narrow" w:cs="Arial Narrow"/>
          <w:color w:val="000000"/>
          <w:szCs w:val="24"/>
        </w:rPr>
      </w:pPr>
      <w:r w:rsidRPr="0076123C">
        <w:rPr>
          <w:rFonts w:eastAsia="Arial Narrow" w:cs="Arial Narrow"/>
          <w:color w:val="000000"/>
          <w:szCs w:val="24"/>
        </w:rPr>
        <w:t>les comités villageois ;</w:t>
      </w:r>
    </w:p>
    <w:p w14:paraId="133D58A3" w14:textId="58F5AE2D" w:rsidR="00393069" w:rsidRPr="007767AC" w:rsidRDefault="000A45EA" w:rsidP="00393069">
      <w:pPr>
        <w:numPr>
          <w:ilvl w:val="0"/>
          <w:numId w:val="2"/>
        </w:numPr>
        <w:pBdr>
          <w:top w:val="nil"/>
          <w:left w:val="nil"/>
          <w:bottom w:val="nil"/>
          <w:right w:val="nil"/>
          <w:between w:val="nil"/>
        </w:pBdr>
        <w:rPr>
          <w:rFonts w:eastAsia="Arial Narrow" w:cs="Arial Narrow"/>
          <w:color w:val="000000"/>
          <w:szCs w:val="24"/>
          <w:lang w:val="fr-SN"/>
        </w:rPr>
      </w:pPr>
      <w:ins w:id="513" w:author="Ndeye Fatou Faye" w:date="2021-05-29T17:35:00Z">
        <w:r>
          <w:rPr>
            <w:rFonts w:eastAsia="Arial Narrow" w:cs="Arial Narrow"/>
            <w:color w:val="000000"/>
            <w:szCs w:val="24"/>
            <w:lang w:val="fr-SN"/>
          </w:rPr>
          <w:t>des sous-</w:t>
        </w:r>
      </w:ins>
      <w:r w:rsidR="00393069" w:rsidRPr="007767AC">
        <w:rPr>
          <w:rFonts w:eastAsia="Arial Narrow" w:cs="Arial Narrow"/>
          <w:color w:val="000000"/>
          <w:szCs w:val="24"/>
          <w:lang w:val="fr-SN"/>
        </w:rPr>
        <w:t>échantillon</w:t>
      </w:r>
      <w:del w:id="514" w:author="Ndeye Fatou Faye" w:date="2021-05-29T17:36:00Z">
        <w:r w:rsidR="00393069" w:rsidRPr="007767AC" w:rsidDel="000A45EA">
          <w:rPr>
            <w:rFonts w:eastAsia="Arial Narrow" w:cs="Arial Narrow"/>
            <w:color w:val="000000"/>
            <w:szCs w:val="24"/>
            <w:lang w:val="fr-SN"/>
          </w:rPr>
          <w:delText>s</w:delText>
        </w:r>
      </w:del>
      <w:r w:rsidR="00393069" w:rsidRPr="007767AC">
        <w:rPr>
          <w:rFonts w:eastAsia="Arial Narrow" w:cs="Arial Narrow"/>
          <w:color w:val="000000"/>
          <w:szCs w:val="24"/>
          <w:lang w:val="fr-SN"/>
        </w:rPr>
        <w:t xml:space="preserve"> de bénéficiaires dans les communes ciblé</w:t>
      </w:r>
      <w:ins w:id="515" w:author="Ndeye Fatou Faye" w:date="2021-05-29T17:36:00Z">
        <w:r>
          <w:rPr>
            <w:rFonts w:eastAsia="Arial Narrow" w:cs="Arial Narrow"/>
            <w:color w:val="000000"/>
            <w:szCs w:val="24"/>
            <w:lang w:val="fr-SN"/>
          </w:rPr>
          <w:t>e</w:t>
        </w:r>
      </w:ins>
      <w:r w:rsidR="00393069" w:rsidRPr="007767AC">
        <w:rPr>
          <w:rFonts w:eastAsia="Arial Narrow" w:cs="Arial Narrow"/>
          <w:color w:val="000000"/>
          <w:szCs w:val="24"/>
          <w:lang w:val="fr-SN"/>
        </w:rPr>
        <w:t>s;</w:t>
      </w:r>
    </w:p>
    <w:p w14:paraId="337E170B" w14:textId="16F8B3F0" w:rsidR="00393069" w:rsidRPr="007767AC" w:rsidRDefault="000A45EA" w:rsidP="00393069">
      <w:pPr>
        <w:numPr>
          <w:ilvl w:val="0"/>
          <w:numId w:val="2"/>
        </w:numPr>
        <w:pBdr>
          <w:top w:val="nil"/>
          <w:left w:val="nil"/>
          <w:bottom w:val="nil"/>
          <w:right w:val="nil"/>
          <w:between w:val="nil"/>
        </w:pBdr>
        <w:rPr>
          <w:rFonts w:eastAsia="Arial Narrow" w:cs="Arial Narrow"/>
          <w:color w:val="000000"/>
          <w:szCs w:val="24"/>
          <w:lang w:val="fr-SN"/>
        </w:rPr>
      </w:pPr>
      <w:ins w:id="516" w:author="Ndeye Fatou Faye" w:date="2021-05-29T17:36:00Z">
        <w:r>
          <w:rPr>
            <w:rFonts w:eastAsia="Arial Narrow" w:cs="Arial Narrow"/>
            <w:color w:val="000000"/>
            <w:szCs w:val="24"/>
            <w:lang w:val="fr-SN"/>
          </w:rPr>
          <w:t xml:space="preserve">les </w:t>
        </w:r>
      </w:ins>
      <w:r w:rsidR="00393069" w:rsidRPr="007767AC">
        <w:rPr>
          <w:rFonts w:eastAsia="Arial Narrow" w:cs="Arial Narrow"/>
          <w:color w:val="000000"/>
          <w:szCs w:val="24"/>
          <w:lang w:val="fr-SN"/>
        </w:rPr>
        <w:t xml:space="preserve">organisations locales (groupement de femmes, associations d’éleveurs, </w:t>
      </w:r>
      <w:r w:rsidR="00393069" w:rsidRPr="007767AC">
        <w:rPr>
          <w:lang w:val="fr-SN"/>
        </w:rPr>
        <w:t>…</w:t>
      </w:r>
      <w:r w:rsidR="00393069" w:rsidRPr="007767AC">
        <w:rPr>
          <w:rFonts w:eastAsia="Arial Narrow" w:cs="Arial Narrow"/>
          <w:color w:val="000000"/>
          <w:szCs w:val="24"/>
          <w:lang w:val="fr-SN"/>
        </w:rPr>
        <w:t xml:space="preserve">). </w:t>
      </w:r>
    </w:p>
    <w:p w14:paraId="0746D2D2" w14:textId="77777777" w:rsidR="00393069" w:rsidRPr="007767AC" w:rsidRDefault="00393069" w:rsidP="00393069">
      <w:pPr>
        <w:rPr>
          <w:lang w:val="fr-SN"/>
        </w:rPr>
      </w:pPr>
    </w:p>
    <w:p w14:paraId="43128341" w14:textId="77777777" w:rsidR="00393069" w:rsidRPr="007767AC" w:rsidRDefault="00393069" w:rsidP="00393069">
      <w:pPr>
        <w:rPr>
          <w:lang w:val="fr-SN"/>
        </w:rPr>
      </w:pPr>
      <w:r w:rsidRPr="007767AC">
        <w:rPr>
          <w:lang w:val="fr-SN"/>
        </w:rPr>
        <w:t>Au cours de ces entretiens, d’autres acteurs pertinents pourraient apparaître, ils seront intégrés au protocole d’entretien dans la mesure du possible.</w:t>
      </w:r>
    </w:p>
    <w:p w14:paraId="38421A99" w14:textId="38FF8CFD" w:rsidR="00393069" w:rsidRPr="007E71EA" w:rsidRDefault="000A45EA" w:rsidP="00393069">
      <w:pPr>
        <w:pStyle w:val="Titre1"/>
        <w:numPr>
          <w:ilvl w:val="0"/>
          <w:numId w:val="6"/>
        </w:numPr>
        <w:rPr>
          <w:b/>
        </w:rPr>
      </w:pPr>
      <w:bookmarkStart w:id="517" w:name="_Toc73163991"/>
      <w:r w:rsidRPr="007E71EA">
        <w:rPr>
          <w:b/>
        </w:rPr>
        <w:t>LE PROTOCOLE D’ENQUETE ET D’ECHANTILLONNAGE</w:t>
      </w:r>
      <w:bookmarkEnd w:id="517"/>
      <w:r w:rsidRPr="007E71EA">
        <w:rPr>
          <w:b/>
        </w:rPr>
        <w:t xml:space="preserve"> </w:t>
      </w:r>
    </w:p>
    <w:p w14:paraId="5B032C15" w14:textId="18DCD6FB" w:rsidR="00393069" w:rsidRPr="007767AC" w:rsidRDefault="00DB2E4A">
      <w:pPr>
        <w:pStyle w:val="Titre2"/>
        <w:tabs>
          <w:tab w:val="clear" w:pos="720"/>
        </w:tabs>
        <w:ind w:left="360" w:firstLine="0"/>
        <w:rPr>
          <w:lang w:val="fr-SN"/>
        </w:rPr>
        <w:pPrChange w:id="518" w:author="Mamadou Bobo Barry" w:date="2021-05-29T20:13:00Z">
          <w:pPr>
            <w:pStyle w:val="Titre2"/>
            <w:numPr>
              <w:numId w:val="4"/>
            </w:numPr>
            <w:tabs>
              <w:tab w:val="clear" w:pos="720"/>
            </w:tabs>
            <w:ind w:hanging="360"/>
          </w:pPr>
        </w:pPrChange>
      </w:pPr>
      <w:bookmarkStart w:id="519" w:name="_Toc73163992"/>
      <w:ins w:id="520" w:author="Mamadou Bobo Barry" w:date="2021-05-29T20:13:00Z">
        <w:r>
          <w:rPr>
            <w:lang w:val="fr-SN"/>
          </w:rPr>
          <w:t xml:space="preserve">4.1 </w:t>
        </w:r>
      </w:ins>
      <w:commentRangeStart w:id="521"/>
      <w:r w:rsidR="00393069" w:rsidRPr="007767AC">
        <w:rPr>
          <w:lang w:val="fr-SN"/>
        </w:rPr>
        <w:t>Spécificités de la vulnérabilité pastorale justifiant l’adaptation de l’analyse socio-économique</w:t>
      </w:r>
      <w:bookmarkEnd w:id="519"/>
      <w:commentRangeEnd w:id="521"/>
      <w:r w:rsidR="00C31C6A">
        <w:rPr>
          <w:rStyle w:val="Marquedecommentaire"/>
          <w:rFonts w:eastAsia="Times New Roman" w:cs="Times New Roman"/>
          <w:b w:val="0"/>
          <w:color w:val="auto"/>
        </w:rPr>
        <w:commentReference w:id="521"/>
      </w:r>
    </w:p>
    <w:p w14:paraId="23BF0CEE" w14:textId="77777777" w:rsidR="00393069" w:rsidRPr="007767AC" w:rsidRDefault="00393069" w:rsidP="00393069">
      <w:pPr>
        <w:rPr>
          <w:lang w:val="fr-SN"/>
        </w:rPr>
      </w:pPr>
      <w:r w:rsidRPr="007767AC">
        <w:rPr>
          <w:lang w:val="fr-SN"/>
        </w:rPr>
        <w:t xml:space="preserve">La vulnérabilité des pasteurs sahéliens se caractérise, selon une définition courante, par l’exposition, la sensibilité et la réactivité des populations à un milieu très contraignant. Les pasteurs vivent et opèrent dans un environnement sujet aux risques et chocs de diverses formes (Wane et al., 2010). La variabilité climatique joue un rôle central en ayant un impact direct sur la dynamique des ressources naturelles, poussant les éleveurs à faire face aux variations spatio-temporelles. L’aide internationale, en cas de crise, </w:t>
      </w:r>
      <w:r w:rsidRPr="007767AC">
        <w:rPr>
          <w:lang w:val="fr-SN"/>
        </w:rPr>
        <w:lastRenderedPageBreak/>
        <w:t>et la recherche finalisée, de façon structurelle, sont régulièrement interpellées sur ce sujet (Ancey</w:t>
      </w:r>
      <w:del w:id="522" w:author="Ndeye Fatou Faye" w:date="2021-05-29T17:38:00Z">
        <w:r w:rsidRPr="007767AC" w:rsidDel="000A45EA">
          <w:rPr>
            <w:lang w:val="fr-SN"/>
          </w:rPr>
          <w:delText xml:space="preserve"> </w:delText>
        </w:r>
      </w:del>
      <w:r w:rsidRPr="007767AC">
        <w:rPr>
          <w:lang w:val="fr-SN"/>
        </w:rPr>
        <w:t xml:space="preserve"> et al, 2009).</w:t>
      </w:r>
      <w:r>
        <w:rPr>
          <w:lang w:val="fr-SN"/>
        </w:rPr>
        <w:t xml:space="preserve"> </w:t>
      </w:r>
    </w:p>
    <w:p w14:paraId="735FBE21" w14:textId="77777777" w:rsidR="00393069" w:rsidRDefault="00393069" w:rsidP="00393069">
      <w:pPr>
        <w:rPr>
          <w:lang w:val="fr-SN"/>
        </w:rPr>
      </w:pPr>
      <w:r w:rsidRPr="007767AC">
        <w:rPr>
          <w:lang w:val="fr-SN"/>
        </w:rPr>
        <w:t xml:space="preserve">Le changement climatique est également un facteur qui aggrave les perturbations économiques, sociales, culturelles et politiques (volatilité des prix des denrées alimentaires et des aliments pour animaux aux niveaux national et international, maladies, instabilité politique, transformations sociales, etc.) Les pasteurs sont également confrontés au manque d'infrastructures et aux incertitudes du marché, ce qui affecte gravement leurs moyens de subsistance. Ils adaptent leurs activités à ces conditions en utilisant des stratégies de mobilité et de diversification pour améliorer la production et sécuriser leurs moyens de subsistance (Alary et al., 2015). </w:t>
      </w:r>
    </w:p>
    <w:p w14:paraId="3B0DF69E" w14:textId="77777777" w:rsidR="00393069" w:rsidRPr="007767AC" w:rsidRDefault="00393069" w:rsidP="00393069">
      <w:pPr>
        <w:rPr>
          <w:lang w:val="fr-SN"/>
        </w:rPr>
      </w:pPr>
      <w:r w:rsidRPr="007767AC">
        <w:rPr>
          <w:lang w:val="fr-SN"/>
        </w:rPr>
        <w:t xml:space="preserve">De multiples lacunes dans les connaissances limitent la possibilité pour les politiques de s'attaquer aux principales contraintes affectant les secteurs de l'élevage et du pastoralisme dans les pays </w:t>
      </w:r>
      <w:r>
        <w:rPr>
          <w:lang w:val="fr-SN"/>
        </w:rPr>
        <w:t>d’élevage sahéliens</w:t>
      </w:r>
      <w:r w:rsidRPr="007767AC">
        <w:rPr>
          <w:lang w:val="fr-SN"/>
        </w:rPr>
        <w:t>.</w:t>
      </w:r>
    </w:p>
    <w:p w14:paraId="21BAE457" w14:textId="77777777" w:rsidR="00393069" w:rsidRPr="007767AC" w:rsidRDefault="00393069" w:rsidP="00393069">
      <w:pPr>
        <w:rPr>
          <w:lang w:val="fr-SN"/>
        </w:rPr>
      </w:pPr>
      <w:r w:rsidRPr="007767AC">
        <w:rPr>
          <w:lang w:val="fr-SN"/>
        </w:rPr>
        <w:t>Parfois, les pasteurs s'engagent dans l'élevage d'espèces de bétail avec des cycles de vie courts, qui fournissent des gains rapides pour échapper à la pauvreté (Alary et al., 2015). Dans d'autres contextes, ils favorisent les grands ruminants qui représentent un investissement à long terme (Wane et al., 2010).</w:t>
      </w:r>
    </w:p>
    <w:p w14:paraId="19D6A863" w14:textId="77777777" w:rsidR="00393069" w:rsidRPr="007767AC" w:rsidRDefault="00393069" w:rsidP="00393069">
      <w:pPr>
        <w:rPr>
          <w:lang w:val="fr-SN"/>
        </w:rPr>
      </w:pPr>
      <w:r w:rsidRPr="007767AC">
        <w:rPr>
          <w:lang w:val="fr-SN"/>
        </w:rPr>
        <w:t>Il faut noter que dans un contexte risqué, la détention d'animaux au-delà d'une période de commercialisation non optimale correspond à une forme de rationalité de contingence</w:t>
      </w:r>
      <w:r>
        <w:rPr>
          <w:lang w:val="fr-SN"/>
        </w:rPr>
        <w:t xml:space="preserve"> (Wane et al, 2020)</w:t>
      </w:r>
      <w:r w:rsidRPr="007767AC">
        <w:rPr>
          <w:lang w:val="fr-SN"/>
        </w:rPr>
        <w:t xml:space="preserve">. L'information imparfaite et incomplète sur les marchés incite les pasteurs à adopter une position prudente, adaptée aux circonstances et donc contingente à leur environnement socio-économique (Wane, 2005 ; Wane et al., 2010). Ceci explique pourquoi les pasteurs ne sont pas favorables à « un déstockage régulier des animaux » même si les services techniques les y encouragent. </w:t>
      </w:r>
    </w:p>
    <w:p w14:paraId="5B069C14" w14:textId="77777777" w:rsidR="00393069" w:rsidRPr="007767AC" w:rsidRDefault="00393069" w:rsidP="00393069">
      <w:pPr>
        <w:rPr>
          <w:lang w:val="fr-SN"/>
        </w:rPr>
      </w:pPr>
      <w:r>
        <w:rPr>
          <w:lang w:val="fr-SN"/>
        </w:rPr>
        <w:t>Ainsi, l</w:t>
      </w:r>
      <w:r w:rsidRPr="007767AC">
        <w:rPr>
          <w:lang w:val="fr-SN"/>
        </w:rPr>
        <w:t xml:space="preserve">es systèmes extensifs ne peuvent pas être mesurés uniquement en termes de dotations, car ils évoluent et s'adaptent continuellement à un environnement biophysique de plus en plus incertain et à un monde monétisé (Chambers, 1989 ; Van Dijk, 1997 ; Bovin, 2000 ; Ancey et al., 2009). Cela suggère qu’il faudra analyser la vulnérabilité pastorale à travers plusieurs catégories d’indicateurs. </w:t>
      </w:r>
    </w:p>
    <w:p w14:paraId="279E9B5C" w14:textId="77777777" w:rsidR="00393069" w:rsidRPr="007767AC" w:rsidRDefault="00393069" w:rsidP="00393069">
      <w:pPr>
        <w:rPr>
          <w:rFonts w:ascii="Arial" w:eastAsia="Arial" w:hAnsi="Arial" w:cs="Arial"/>
          <w:lang w:val="fr-SN"/>
        </w:rPr>
      </w:pPr>
    </w:p>
    <w:p w14:paraId="0ABAE813" w14:textId="6B301DDE" w:rsidR="00393069" w:rsidRPr="007767AC" w:rsidRDefault="00DB2E4A">
      <w:pPr>
        <w:pStyle w:val="Titre2"/>
        <w:tabs>
          <w:tab w:val="clear" w:pos="720"/>
        </w:tabs>
        <w:ind w:firstLine="0"/>
        <w:rPr>
          <w:lang w:val="fr-SN"/>
        </w:rPr>
        <w:pPrChange w:id="523" w:author="Mamadou Bobo Barry" w:date="2021-05-29T20:13:00Z">
          <w:pPr>
            <w:pStyle w:val="Titre2"/>
            <w:numPr>
              <w:numId w:val="4"/>
            </w:numPr>
            <w:tabs>
              <w:tab w:val="clear" w:pos="720"/>
            </w:tabs>
            <w:ind w:hanging="360"/>
          </w:pPr>
        </w:pPrChange>
      </w:pPr>
      <w:bookmarkStart w:id="524" w:name="_Toc73163993"/>
      <w:ins w:id="525" w:author="Mamadou Bobo Barry" w:date="2021-05-29T20:13:00Z">
        <w:r>
          <w:rPr>
            <w:lang w:val="fr-SN"/>
          </w:rPr>
          <w:t xml:space="preserve">4.2 </w:t>
        </w:r>
      </w:ins>
      <w:r w:rsidR="00393069" w:rsidRPr="007767AC">
        <w:rPr>
          <w:lang w:val="fr-SN"/>
        </w:rPr>
        <w:t>Différentes catégories d’indicateurs de vulnérabilité pastorale</w:t>
      </w:r>
      <w:bookmarkEnd w:id="524"/>
    </w:p>
    <w:p w14:paraId="3F65D79A" w14:textId="77777777" w:rsidR="00393069" w:rsidRPr="007767AC" w:rsidRDefault="00393069" w:rsidP="00393069">
      <w:pPr>
        <w:rPr>
          <w:rFonts w:ascii="Arial" w:eastAsia="Arial" w:hAnsi="Arial" w:cs="Arial"/>
          <w:b/>
          <w:i/>
          <w:color w:val="000000"/>
          <w:lang w:val="fr-SN"/>
        </w:rPr>
      </w:pPr>
    </w:p>
    <w:p w14:paraId="410CF959" w14:textId="77777777" w:rsidR="00393069" w:rsidRPr="007767AC" w:rsidRDefault="00393069" w:rsidP="00393069">
      <w:pPr>
        <w:rPr>
          <w:lang w:val="fr-SN"/>
        </w:rPr>
      </w:pPr>
      <w:r w:rsidRPr="007767AC">
        <w:rPr>
          <w:lang w:val="fr-SN"/>
        </w:rPr>
        <w:t xml:space="preserve">Les indicateurs de vulnérabilité pastorale sont répartis en deux catégories notamment les indicateurs liés aux risques covariants qui touchent l’ensemble des individus d’une même population et les indicateurs liés aux risques idiosyncratiques qui ne concernent pas l’ensemble des individus d’une même population. Cependant, les indicateurs </w:t>
      </w:r>
      <w:r>
        <w:rPr>
          <w:lang w:val="fr-SN"/>
        </w:rPr>
        <w:t>propres aux caractéristiques socioéconomiques du ménage</w:t>
      </w:r>
      <w:r w:rsidRPr="007767AC">
        <w:rPr>
          <w:lang w:val="fr-SN"/>
        </w:rPr>
        <w:t xml:space="preserve"> sont répartis en deux groupes à savoir les indicateurs de dotation et les indicateurs de capacité ou de stratégie</w:t>
      </w:r>
      <w:r>
        <w:rPr>
          <w:lang w:val="fr-SN"/>
        </w:rPr>
        <w:t xml:space="preserve"> </w:t>
      </w:r>
      <w:r w:rsidRPr="00912B61">
        <w:rPr>
          <w:lang w:val="fr-SN"/>
        </w:rPr>
        <w:t>(Sen, 1981).</w:t>
      </w:r>
      <w:r w:rsidRPr="007767AC">
        <w:rPr>
          <w:lang w:val="fr-SN"/>
        </w:rPr>
        <w:t xml:space="preserve">  </w:t>
      </w:r>
    </w:p>
    <w:p w14:paraId="29C6B356" w14:textId="58BEB5A9" w:rsidR="00393069" w:rsidRPr="007767AC" w:rsidRDefault="00DB2E4A">
      <w:pPr>
        <w:pStyle w:val="Titre3"/>
        <w:tabs>
          <w:tab w:val="clear" w:pos="720"/>
        </w:tabs>
        <w:ind w:firstLine="0"/>
        <w:rPr>
          <w:b w:val="0"/>
          <w:i w:val="0"/>
          <w:lang w:val="fr-SN"/>
        </w:rPr>
        <w:pPrChange w:id="526" w:author="Mamadou Bobo Barry" w:date="2021-05-29T20:16:00Z">
          <w:pPr>
            <w:pStyle w:val="Titre3"/>
            <w:numPr>
              <w:numId w:val="5"/>
            </w:numPr>
            <w:tabs>
              <w:tab w:val="clear" w:pos="720"/>
            </w:tabs>
            <w:ind w:hanging="360"/>
          </w:pPr>
        </w:pPrChange>
      </w:pPr>
      <w:bookmarkStart w:id="527" w:name="_Toc73163994"/>
      <w:ins w:id="528" w:author="Mamadou Bobo Barry" w:date="2021-05-29T20:16:00Z">
        <w:r>
          <w:rPr>
            <w:lang w:val="fr-SN"/>
          </w:rPr>
          <w:t xml:space="preserve">4.2.1 </w:t>
        </w:r>
      </w:ins>
      <w:r w:rsidR="00393069" w:rsidRPr="007767AC">
        <w:rPr>
          <w:lang w:val="fr-SN"/>
        </w:rPr>
        <w:t>Indicateurs de vulnérabilité liés aux risques covariants</w:t>
      </w:r>
      <w:bookmarkEnd w:id="527"/>
    </w:p>
    <w:p w14:paraId="46DAA237" w14:textId="77777777" w:rsidR="00393069" w:rsidRPr="007767AC" w:rsidRDefault="00393069" w:rsidP="00393069">
      <w:pPr>
        <w:numPr>
          <w:ilvl w:val="0"/>
          <w:numId w:val="10"/>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lang w:val="fr-SN"/>
        </w:rPr>
        <w:t xml:space="preserve">Les risques covariants liés aux phénomènes naturels prévisibles </w:t>
      </w:r>
    </w:p>
    <w:p w14:paraId="4C8DE5C1" w14:textId="77777777" w:rsidR="00393069" w:rsidRPr="007767AC" w:rsidRDefault="00393069" w:rsidP="00393069">
      <w:pPr>
        <w:rPr>
          <w:lang w:val="fr-SN"/>
        </w:rPr>
      </w:pPr>
      <w:r>
        <w:rPr>
          <w:lang w:val="fr-SN"/>
        </w:rPr>
        <w:t>L</w:t>
      </w:r>
      <w:r w:rsidRPr="007767AC">
        <w:rPr>
          <w:lang w:val="fr-SN"/>
        </w:rPr>
        <w:t xml:space="preserve">’utilisation de ces indicateurs dans le cadre de cette étude est jugée moins opportune car ce type d’indicateur n’est pas intrinsèque aux ménages pastoraux, d’une part, mais aussi il impacte l’ensemble des ménages d’un espace donné. </w:t>
      </w:r>
      <w:del w:id="529" w:author="Ndeye Fatou Faye" w:date="2021-05-29T17:45:00Z">
        <w:r w:rsidRPr="007767AC" w:rsidDel="00C31C6A">
          <w:rPr>
            <w:lang w:val="fr-SN"/>
          </w:rPr>
          <w:delText xml:space="preserve"> </w:delText>
        </w:r>
      </w:del>
      <w:r>
        <w:rPr>
          <w:lang w:val="fr-SN"/>
        </w:rPr>
        <w:t>A titre indicatif, ci-dessous les indicateurs y afférents.</w:t>
      </w:r>
    </w:p>
    <w:p w14:paraId="7AB40BC7" w14:textId="2FF6C0D1" w:rsidR="00393069" w:rsidRPr="007767AC" w:rsidRDefault="00393069" w:rsidP="00393069">
      <w:pPr>
        <w:rPr>
          <w:lang w:val="fr-SN"/>
        </w:rPr>
      </w:pPr>
      <w:r w:rsidRPr="007767AC">
        <w:rPr>
          <w:lang w:val="fr-SN"/>
        </w:rPr>
        <w:t xml:space="preserve">Tableau </w:t>
      </w:r>
      <w:ins w:id="530" w:author="Mamadou Bobo Barry" w:date="2021-05-29T20:14:00Z">
        <w:r w:rsidR="00DB2E4A">
          <w:rPr>
            <w:lang w:val="fr-SN"/>
          </w:rPr>
          <w:t>3</w:t>
        </w:r>
      </w:ins>
      <w:del w:id="531" w:author="Mamadou Bobo Barry" w:date="2021-05-29T20:14:00Z">
        <w:r w:rsidRPr="007767AC" w:rsidDel="00DB2E4A">
          <w:rPr>
            <w:lang w:val="fr-SN"/>
          </w:rPr>
          <w:delText>1</w:delText>
        </w:r>
      </w:del>
      <w:r w:rsidRPr="007767AC">
        <w:rPr>
          <w:lang w:val="fr-SN"/>
        </w:rPr>
        <w:t> : Indicateurs de vulnérabilité liés aux risques covariants induits par les phénomènes naturels prévisibles</w:t>
      </w:r>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0"/>
        <w:gridCol w:w="6242"/>
      </w:tblGrid>
      <w:tr w:rsidR="00393069" w14:paraId="649AC6BC" w14:textId="77777777" w:rsidTr="00A153B5">
        <w:trPr>
          <w:trHeight w:val="315"/>
          <w:jc w:val="center"/>
        </w:trPr>
        <w:tc>
          <w:tcPr>
            <w:tcW w:w="2820" w:type="dxa"/>
            <w:shd w:val="clear" w:color="auto" w:fill="auto"/>
            <w:vAlign w:val="center"/>
          </w:tcPr>
          <w:p w14:paraId="6834DC5C" w14:textId="77777777" w:rsidR="00393069" w:rsidRDefault="00393069" w:rsidP="00A153B5">
            <w:pPr>
              <w:rPr>
                <w:color w:val="000000"/>
              </w:rPr>
            </w:pPr>
            <w:r>
              <w:rPr>
                <w:color w:val="000000"/>
              </w:rPr>
              <w:t>Thèmes</w:t>
            </w:r>
          </w:p>
        </w:tc>
        <w:tc>
          <w:tcPr>
            <w:tcW w:w="6242" w:type="dxa"/>
            <w:shd w:val="clear" w:color="auto" w:fill="auto"/>
            <w:vAlign w:val="center"/>
          </w:tcPr>
          <w:p w14:paraId="4EF6940E" w14:textId="77777777" w:rsidR="00393069" w:rsidRDefault="00393069" w:rsidP="00A153B5">
            <w:pPr>
              <w:rPr>
                <w:color w:val="000000"/>
              </w:rPr>
            </w:pPr>
            <w:r>
              <w:rPr>
                <w:color w:val="000000"/>
              </w:rPr>
              <w:t>Indicateurs</w:t>
            </w:r>
          </w:p>
        </w:tc>
      </w:tr>
      <w:tr w:rsidR="00393069" w:rsidRPr="007767AC" w14:paraId="45591103" w14:textId="77777777" w:rsidTr="00A153B5">
        <w:trPr>
          <w:trHeight w:val="300"/>
          <w:jc w:val="center"/>
        </w:trPr>
        <w:tc>
          <w:tcPr>
            <w:tcW w:w="2820" w:type="dxa"/>
            <w:shd w:val="clear" w:color="auto" w:fill="auto"/>
            <w:vAlign w:val="center"/>
          </w:tcPr>
          <w:p w14:paraId="20C6F87C" w14:textId="77777777" w:rsidR="00393069" w:rsidRDefault="00393069" w:rsidP="00A153B5">
            <w:pPr>
              <w:rPr>
                <w:color w:val="000000"/>
              </w:rPr>
            </w:pPr>
            <w:r>
              <w:rPr>
                <w:color w:val="000000"/>
              </w:rPr>
              <w:t>Végétation</w:t>
            </w:r>
          </w:p>
        </w:tc>
        <w:tc>
          <w:tcPr>
            <w:tcW w:w="6242" w:type="dxa"/>
            <w:shd w:val="clear" w:color="auto" w:fill="auto"/>
            <w:vAlign w:val="center"/>
          </w:tcPr>
          <w:p w14:paraId="0C376CE4" w14:textId="77777777" w:rsidR="00393069" w:rsidRPr="007767AC" w:rsidRDefault="00393069" w:rsidP="00A153B5">
            <w:pPr>
              <w:rPr>
                <w:color w:val="000000"/>
                <w:lang w:val="fr-SN"/>
              </w:rPr>
            </w:pPr>
            <w:del w:id="532" w:author="Ndeye Fatou Faye" w:date="2021-05-29T17:45:00Z">
              <w:r w:rsidRPr="007767AC" w:rsidDel="00C31C6A">
                <w:rPr>
                  <w:color w:val="000000"/>
                  <w:lang w:val="fr-SN"/>
                </w:rPr>
                <w:delText xml:space="preserve"> </w:delText>
              </w:r>
            </w:del>
            <w:r w:rsidRPr="007767AC">
              <w:rPr>
                <w:color w:val="000000"/>
                <w:lang w:val="fr-SN"/>
              </w:rPr>
              <w:t>Quantité et qualité de biomasse de fin de saison des pluies</w:t>
            </w:r>
          </w:p>
        </w:tc>
      </w:tr>
      <w:tr w:rsidR="00393069" w:rsidRPr="007767AC" w14:paraId="0ACAD5FC" w14:textId="77777777" w:rsidTr="00A153B5">
        <w:trPr>
          <w:trHeight w:val="300"/>
          <w:jc w:val="center"/>
        </w:trPr>
        <w:tc>
          <w:tcPr>
            <w:tcW w:w="2820" w:type="dxa"/>
            <w:shd w:val="clear" w:color="auto" w:fill="auto"/>
            <w:vAlign w:val="center"/>
          </w:tcPr>
          <w:p w14:paraId="04EE840C" w14:textId="77777777" w:rsidR="00393069" w:rsidRDefault="00393069" w:rsidP="00A153B5">
            <w:pPr>
              <w:rPr>
                <w:color w:val="000000"/>
              </w:rPr>
            </w:pPr>
            <w:r>
              <w:rPr>
                <w:color w:val="000000"/>
              </w:rPr>
              <w:t xml:space="preserve">Situation climatique </w:t>
            </w:r>
          </w:p>
        </w:tc>
        <w:tc>
          <w:tcPr>
            <w:tcW w:w="6242" w:type="dxa"/>
            <w:shd w:val="clear" w:color="auto" w:fill="auto"/>
            <w:vAlign w:val="center"/>
          </w:tcPr>
          <w:p w14:paraId="4D4C7FAC" w14:textId="77777777" w:rsidR="00393069" w:rsidRPr="007767AC" w:rsidRDefault="00393069" w:rsidP="00A153B5">
            <w:pPr>
              <w:rPr>
                <w:color w:val="000000"/>
                <w:lang w:val="fr-SN"/>
              </w:rPr>
            </w:pPr>
            <w:r w:rsidRPr="007767AC">
              <w:rPr>
                <w:color w:val="000000"/>
                <w:lang w:val="fr-SN"/>
              </w:rPr>
              <w:t>Evolution spatio-temporelle des variables climatiques (pluviométrie, température, vent etc.)</w:t>
            </w:r>
          </w:p>
        </w:tc>
      </w:tr>
      <w:tr w:rsidR="00393069" w:rsidRPr="007767AC" w14:paraId="0B5EE6B7" w14:textId="77777777" w:rsidTr="00A153B5">
        <w:trPr>
          <w:trHeight w:val="300"/>
          <w:jc w:val="center"/>
        </w:trPr>
        <w:tc>
          <w:tcPr>
            <w:tcW w:w="2820" w:type="dxa"/>
            <w:shd w:val="clear" w:color="auto" w:fill="auto"/>
            <w:vAlign w:val="center"/>
          </w:tcPr>
          <w:p w14:paraId="227FD8A0" w14:textId="77777777" w:rsidR="00393069" w:rsidRDefault="00393069" w:rsidP="00A153B5">
            <w:pPr>
              <w:rPr>
                <w:color w:val="000000"/>
              </w:rPr>
            </w:pPr>
            <w:r>
              <w:rPr>
                <w:color w:val="000000"/>
              </w:rPr>
              <w:t>Situation hydrologique</w:t>
            </w:r>
          </w:p>
        </w:tc>
        <w:tc>
          <w:tcPr>
            <w:tcW w:w="6242" w:type="dxa"/>
            <w:shd w:val="clear" w:color="auto" w:fill="auto"/>
            <w:vAlign w:val="center"/>
          </w:tcPr>
          <w:p w14:paraId="1DA62ED2" w14:textId="77777777" w:rsidR="00393069" w:rsidRPr="007767AC" w:rsidRDefault="00393069" w:rsidP="00A153B5">
            <w:pPr>
              <w:rPr>
                <w:color w:val="000000"/>
                <w:lang w:val="fr-SN"/>
              </w:rPr>
            </w:pPr>
            <w:r w:rsidRPr="007767AC">
              <w:rPr>
                <w:color w:val="000000"/>
                <w:lang w:val="fr-SN"/>
              </w:rPr>
              <w:t>Débit potentiel - eaux souterraines et cours d'eau</w:t>
            </w:r>
          </w:p>
        </w:tc>
      </w:tr>
      <w:tr w:rsidR="00393069" w:rsidRPr="007767AC" w14:paraId="4DA171CF" w14:textId="77777777" w:rsidTr="00A153B5">
        <w:trPr>
          <w:trHeight w:val="300"/>
          <w:jc w:val="center"/>
        </w:trPr>
        <w:tc>
          <w:tcPr>
            <w:tcW w:w="2820" w:type="dxa"/>
            <w:shd w:val="clear" w:color="auto" w:fill="auto"/>
            <w:vAlign w:val="center"/>
          </w:tcPr>
          <w:p w14:paraId="52C5A557" w14:textId="77777777" w:rsidR="00393069" w:rsidRPr="007767AC" w:rsidRDefault="00393069" w:rsidP="00A153B5">
            <w:pPr>
              <w:rPr>
                <w:color w:val="000000"/>
                <w:lang w:val="fr-SN"/>
              </w:rPr>
            </w:pPr>
            <w:r w:rsidRPr="007767AC">
              <w:rPr>
                <w:color w:val="000000"/>
                <w:lang w:val="fr-SN"/>
              </w:rPr>
              <w:t>Situation sanitaire (humaine et animale)</w:t>
            </w:r>
          </w:p>
        </w:tc>
        <w:tc>
          <w:tcPr>
            <w:tcW w:w="6242" w:type="dxa"/>
            <w:shd w:val="clear" w:color="auto" w:fill="auto"/>
            <w:vAlign w:val="center"/>
          </w:tcPr>
          <w:p w14:paraId="0364D08D" w14:textId="77777777" w:rsidR="00393069" w:rsidRPr="007767AC" w:rsidRDefault="00393069" w:rsidP="00A153B5">
            <w:pPr>
              <w:rPr>
                <w:color w:val="000000"/>
                <w:lang w:val="fr-SN"/>
              </w:rPr>
            </w:pPr>
            <w:r w:rsidRPr="007767AC">
              <w:rPr>
                <w:color w:val="000000"/>
                <w:lang w:val="fr-SN"/>
              </w:rPr>
              <w:t>Nombre de foyers de maladies ; taux de vaccination</w:t>
            </w:r>
          </w:p>
        </w:tc>
      </w:tr>
      <w:tr w:rsidR="00393069" w:rsidRPr="007767AC" w14:paraId="15B3DE95" w14:textId="77777777" w:rsidTr="00A153B5">
        <w:trPr>
          <w:trHeight w:val="600"/>
          <w:jc w:val="center"/>
        </w:trPr>
        <w:tc>
          <w:tcPr>
            <w:tcW w:w="2820" w:type="dxa"/>
            <w:shd w:val="clear" w:color="auto" w:fill="auto"/>
            <w:vAlign w:val="center"/>
          </w:tcPr>
          <w:p w14:paraId="45980211" w14:textId="77777777" w:rsidR="00393069" w:rsidRDefault="00393069" w:rsidP="00A153B5">
            <w:pPr>
              <w:rPr>
                <w:color w:val="000000"/>
              </w:rPr>
            </w:pPr>
            <w:r>
              <w:rPr>
                <w:color w:val="000000"/>
              </w:rPr>
              <w:lastRenderedPageBreak/>
              <w:t>Mouvements de bétail (transhumances)</w:t>
            </w:r>
          </w:p>
        </w:tc>
        <w:tc>
          <w:tcPr>
            <w:tcW w:w="6242" w:type="dxa"/>
            <w:shd w:val="clear" w:color="auto" w:fill="auto"/>
            <w:vAlign w:val="center"/>
          </w:tcPr>
          <w:p w14:paraId="73942748" w14:textId="77777777" w:rsidR="00393069" w:rsidRPr="007767AC" w:rsidRDefault="00393069" w:rsidP="00A153B5">
            <w:pPr>
              <w:rPr>
                <w:color w:val="000000"/>
                <w:lang w:val="fr-SN"/>
              </w:rPr>
            </w:pPr>
            <w:r w:rsidRPr="007767AC">
              <w:rPr>
                <w:color w:val="000000"/>
                <w:lang w:val="fr-SN"/>
              </w:rPr>
              <w:t>Indices d'attractivité et d'émissivité des zones (nombre moyen de troupeaux accueillis dans la zone et nombre de troupeaux qui quittent la zone)</w:t>
            </w:r>
          </w:p>
        </w:tc>
      </w:tr>
    </w:tbl>
    <w:p w14:paraId="306EC37C" w14:textId="77777777" w:rsidR="00393069" w:rsidRPr="007767AC" w:rsidRDefault="00393069" w:rsidP="00393069">
      <w:pPr>
        <w:rPr>
          <w:lang w:val="fr-SN"/>
        </w:rPr>
      </w:pPr>
    </w:p>
    <w:p w14:paraId="244E3F38" w14:textId="77777777" w:rsidR="00393069" w:rsidRPr="007767AC" w:rsidRDefault="00393069" w:rsidP="00393069">
      <w:pPr>
        <w:numPr>
          <w:ilvl w:val="0"/>
          <w:numId w:val="10"/>
        </w:numPr>
        <w:pBdr>
          <w:top w:val="nil"/>
          <w:left w:val="nil"/>
          <w:bottom w:val="nil"/>
          <w:right w:val="nil"/>
          <w:between w:val="nil"/>
        </w:pBdr>
        <w:rPr>
          <w:rFonts w:eastAsia="Arial Narrow" w:cs="Arial Narrow"/>
          <w:color w:val="000000"/>
          <w:szCs w:val="24"/>
          <w:lang w:val="fr-SN"/>
        </w:rPr>
      </w:pPr>
      <w:r w:rsidRPr="007767AC">
        <w:rPr>
          <w:rFonts w:eastAsia="Arial Narrow" w:cs="Arial Narrow"/>
          <w:color w:val="000000"/>
          <w:szCs w:val="24"/>
          <w:lang w:val="fr-SN"/>
        </w:rPr>
        <w:t>Les risques covariants liés aux chocs imprévisibles</w:t>
      </w:r>
    </w:p>
    <w:p w14:paraId="68DC12A5" w14:textId="12A3BB83" w:rsidR="00393069" w:rsidRPr="007767AC" w:rsidRDefault="00393069" w:rsidP="00393069">
      <w:pPr>
        <w:rPr>
          <w:lang w:val="fr-SN"/>
        </w:rPr>
      </w:pPr>
      <w:r>
        <w:rPr>
          <w:lang w:val="fr-SN"/>
        </w:rPr>
        <w:t>C</w:t>
      </w:r>
      <w:r w:rsidRPr="007767AC">
        <w:rPr>
          <w:lang w:val="fr-SN"/>
        </w:rPr>
        <w:t xml:space="preserve">es risques covariants imprévisibles renvoient à des événements extrêmes qui impactent négativement les ménages et qui peuvent survenir à n’importe quel moment. Par exemple, les feux de brousses, les pluies hors saison, les pannes de forage, entre autres, font partie de cette catégorie de risques. Ces risques sont </w:t>
      </w:r>
      <w:r>
        <w:rPr>
          <w:lang w:val="fr-SN"/>
        </w:rPr>
        <w:t xml:space="preserve">importants dans le contexte de l’élevage pastoral et pourraient être pertinents à prendre </w:t>
      </w:r>
      <w:del w:id="533" w:author="Ndeye Fatou Faye" w:date="2021-05-29T17:46:00Z">
        <w:r w:rsidDel="00C31C6A">
          <w:rPr>
            <w:lang w:val="fr-SN"/>
          </w:rPr>
          <w:delText>n</w:delText>
        </w:r>
      </w:del>
      <w:r>
        <w:rPr>
          <w:lang w:val="fr-SN"/>
        </w:rPr>
        <w:t>e</w:t>
      </w:r>
      <w:ins w:id="534" w:author="Ndeye Fatou Faye" w:date="2021-05-29T17:46:00Z">
        <w:r w:rsidR="00C31C6A">
          <w:rPr>
            <w:lang w:val="fr-SN"/>
          </w:rPr>
          <w:t>n</w:t>
        </w:r>
      </w:ins>
      <w:r>
        <w:rPr>
          <w:lang w:val="fr-SN"/>
        </w:rPr>
        <w:t xml:space="preserve"> compte dans l’analyse des données d’enquête</w:t>
      </w:r>
      <w:r w:rsidRPr="007767AC">
        <w:rPr>
          <w:lang w:val="fr-SN"/>
        </w:rPr>
        <w:t xml:space="preserve">. </w:t>
      </w:r>
    </w:p>
    <w:p w14:paraId="5DC432D5" w14:textId="77777777" w:rsidR="00393069" w:rsidRPr="007767AC" w:rsidRDefault="00393069" w:rsidP="00393069">
      <w:pPr>
        <w:rPr>
          <w:lang w:val="fr-SN"/>
        </w:rPr>
      </w:pPr>
    </w:p>
    <w:p w14:paraId="4ADF0EFD" w14:textId="284FCC72" w:rsidR="00393069" w:rsidRPr="007767AC" w:rsidRDefault="00393069" w:rsidP="00393069">
      <w:pPr>
        <w:rPr>
          <w:lang w:val="fr-SN"/>
        </w:rPr>
      </w:pPr>
      <w:r w:rsidRPr="007767AC">
        <w:rPr>
          <w:lang w:val="fr-SN"/>
        </w:rPr>
        <w:t xml:space="preserve">Tableau </w:t>
      </w:r>
      <w:ins w:id="535" w:author="Mamadou Bobo Barry" w:date="2021-05-29T20:14:00Z">
        <w:r w:rsidR="00DB2E4A">
          <w:rPr>
            <w:lang w:val="fr-SN"/>
          </w:rPr>
          <w:t>4</w:t>
        </w:r>
      </w:ins>
      <w:del w:id="536" w:author="Mamadou Bobo Barry" w:date="2021-05-29T20:14:00Z">
        <w:r w:rsidRPr="007767AC" w:rsidDel="00DB2E4A">
          <w:rPr>
            <w:lang w:val="fr-SN"/>
          </w:rPr>
          <w:delText>2</w:delText>
        </w:r>
      </w:del>
      <w:r w:rsidRPr="007767AC">
        <w:rPr>
          <w:lang w:val="fr-SN"/>
        </w:rPr>
        <w:t xml:space="preserve"> : Indicateurs de vulnérabilité liés aux risques covariants induits par les chocs imprévisibles </w:t>
      </w:r>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8"/>
        <w:gridCol w:w="5334"/>
      </w:tblGrid>
      <w:tr w:rsidR="00393069" w:rsidRPr="009E04A6" w14:paraId="38F87DAB" w14:textId="77777777" w:rsidTr="00A153B5">
        <w:trPr>
          <w:trHeight w:val="315"/>
          <w:jc w:val="center"/>
        </w:trPr>
        <w:tc>
          <w:tcPr>
            <w:tcW w:w="3728" w:type="dxa"/>
            <w:shd w:val="clear" w:color="auto" w:fill="auto"/>
            <w:vAlign w:val="center"/>
          </w:tcPr>
          <w:p w14:paraId="6A4ED22E" w14:textId="77777777" w:rsidR="00393069" w:rsidRPr="009E04A6" w:rsidRDefault="00393069" w:rsidP="00A153B5">
            <w:pPr>
              <w:rPr>
                <w:color w:val="000000"/>
              </w:rPr>
            </w:pPr>
            <w:r w:rsidRPr="009E04A6">
              <w:rPr>
                <w:color w:val="000000"/>
              </w:rPr>
              <w:t>Thèmes</w:t>
            </w:r>
          </w:p>
        </w:tc>
        <w:tc>
          <w:tcPr>
            <w:tcW w:w="5334" w:type="dxa"/>
            <w:shd w:val="clear" w:color="auto" w:fill="auto"/>
            <w:vAlign w:val="center"/>
          </w:tcPr>
          <w:p w14:paraId="6CE2197B" w14:textId="77777777" w:rsidR="00393069" w:rsidRPr="009E04A6" w:rsidRDefault="00393069" w:rsidP="00A153B5">
            <w:pPr>
              <w:rPr>
                <w:color w:val="000000"/>
              </w:rPr>
            </w:pPr>
            <w:r w:rsidRPr="009E04A6">
              <w:rPr>
                <w:color w:val="000000"/>
              </w:rPr>
              <w:t>Indicateurs</w:t>
            </w:r>
          </w:p>
        </w:tc>
      </w:tr>
      <w:tr w:rsidR="00393069" w:rsidRPr="009E04A6" w14:paraId="606C2634" w14:textId="77777777" w:rsidTr="00A153B5">
        <w:trPr>
          <w:trHeight w:val="300"/>
          <w:jc w:val="center"/>
        </w:trPr>
        <w:tc>
          <w:tcPr>
            <w:tcW w:w="3728" w:type="dxa"/>
            <w:shd w:val="clear" w:color="auto" w:fill="auto"/>
            <w:vAlign w:val="center"/>
          </w:tcPr>
          <w:p w14:paraId="2FF9D7DF" w14:textId="77777777" w:rsidR="00393069" w:rsidRPr="009E04A6" w:rsidRDefault="00393069" w:rsidP="00A153B5">
            <w:pPr>
              <w:rPr>
                <w:color w:val="000000"/>
              </w:rPr>
            </w:pPr>
            <w:r w:rsidRPr="009E04A6">
              <w:rPr>
                <w:color w:val="000000"/>
              </w:rPr>
              <w:t>Feux de brousse</w:t>
            </w:r>
          </w:p>
        </w:tc>
        <w:tc>
          <w:tcPr>
            <w:tcW w:w="5334" w:type="dxa"/>
            <w:shd w:val="clear" w:color="auto" w:fill="auto"/>
            <w:vAlign w:val="center"/>
          </w:tcPr>
          <w:p w14:paraId="1EDB5C2E" w14:textId="77777777" w:rsidR="00393069" w:rsidRPr="009E04A6" w:rsidRDefault="00393069" w:rsidP="00A153B5">
            <w:pPr>
              <w:rPr>
                <w:color w:val="000000"/>
              </w:rPr>
            </w:pPr>
            <w:r w:rsidRPr="009E04A6">
              <w:rPr>
                <w:color w:val="000000"/>
              </w:rPr>
              <w:t>Nombre de feux de brousse par an</w:t>
            </w:r>
          </w:p>
        </w:tc>
      </w:tr>
      <w:tr w:rsidR="00393069" w:rsidRPr="009E04A6" w14:paraId="28750C98" w14:textId="77777777" w:rsidTr="00A153B5">
        <w:trPr>
          <w:trHeight w:val="300"/>
          <w:jc w:val="center"/>
        </w:trPr>
        <w:tc>
          <w:tcPr>
            <w:tcW w:w="3728" w:type="dxa"/>
            <w:shd w:val="clear" w:color="auto" w:fill="auto"/>
            <w:vAlign w:val="center"/>
          </w:tcPr>
          <w:p w14:paraId="30027C66" w14:textId="77777777" w:rsidR="00393069" w:rsidRPr="009E04A6" w:rsidRDefault="00393069" w:rsidP="00A153B5">
            <w:pPr>
              <w:rPr>
                <w:color w:val="000000"/>
              </w:rPr>
            </w:pPr>
            <w:r w:rsidRPr="009E04A6">
              <w:rPr>
                <w:color w:val="000000"/>
              </w:rPr>
              <w:t>Panne de forage</w:t>
            </w:r>
          </w:p>
        </w:tc>
        <w:tc>
          <w:tcPr>
            <w:tcW w:w="5334" w:type="dxa"/>
            <w:shd w:val="clear" w:color="auto" w:fill="auto"/>
            <w:vAlign w:val="center"/>
          </w:tcPr>
          <w:p w14:paraId="6A6B10EC" w14:textId="77777777" w:rsidR="00393069" w:rsidRPr="009E04A6" w:rsidRDefault="00393069" w:rsidP="00A153B5">
            <w:pPr>
              <w:rPr>
                <w:color w:val="000000"/>
              </w:rPr>
            </w:pPr>
            <w:r w:rsidRPr="009E04A6">
              <w:rPr>
                <w:color w:val="000000"/>
              </w:rPr>
              <w:t xml:space="preserve">Nombre de pannes de forage par an </w:t>
            </w:r>
          </w:p>
        </w:tc>
      </w:tr>
      <w:tr w:rsidR="00393069" w:rsidRPr="009E04A6" w14:paraId="0D83370F" w14:textId="77777777" w:rsidTr="00A153B5">
        <w:trPr>
          <w:trHeight w:val="600"/>
          <w:jc w:val="center"/>
        </w:trPr>
        <w:tc>
          <w:tcPr>
            <w:tcW w:w="3728" w:type="dxa"/>
            <w:shd w:val="clear" w:color="auto" w:fill="auto"/>
            <w:vAlign w:val="center"/>
          </w:tcPr>
          <w:p w14:paraId="2D70FB69" w14:textId="77777777" w:rsidR="00393069" w:rsidRPr="009E04A6" w:rsidRDefault="00393069" w:rsidP="00A153B5">
            <w:pPr>
              <w:rPr>
                <w:color w:val="000000"/>
              </w:rPr>
            </w:pPr>
            <w:r w:rsidRPr="009E04A6">
              <w:rPr>
                <w:color w:val="000000"/>
              </w:rPr>
              <w:t>Pluies hors saison</w:t>
            </w:r>
          </w:p>
        </w:tc>
        <w:tc>
          <w:tcPr>
            <w:tcW w:w="5334" w:type="dxa"/>
            <w:shd w:val="clear" w:color="auto" w:fill="auto"/>
            <w:vAlign w:val="center"/>
          </w:tcPr>
          <w:p w14:paraId="6269BCF7" w14:textId="77777777" w:rsidR="00393069" w:rsidRPr="009E04A6" w:rsidRDefault="00393069" w:rsidP="00A153B5">
            <w:pPr>
              <w:rPr>
                <w:color w:val="000000"/>
              </w:rPr>
            </w:pPr>
            <w:r w:rsidRPr="009E04A6">
              <w:rPr>
                <w:color w:val="000000"/>
              </w:rPr>
              <w:t>Nombre de pluies hors saison par an</w:t>
            </w:r>
          </w:p>
        </w:tc>
      </w:tr>
    </w:tbl>
    <w:p w14:paraId="7DE4006E" w14:textId="77777777" w:rsidR="00393069" w:rsidRPr="007767AC" w:rsidRDefault="00393069" w:rsidP="00393069">
      <w:pPr>
        <w:rPr>
          <w:rFonts w:ascii="Arial" w:eastAsia="Arial" w:hAnsi="Arial" w:cs="Arial"/>
          <w:lang w:val="fr-SN"/>
        </w:rPr>
      </w:pPr>
    </w:p>
    <w:p w14:paraId="2EF16ED4" w14:textId="274BEC10" w:rsidR="00393069" w:rsidRPr="007767AC" w:rsidRDefault="00DB2E4A">
      <w:pPr>
        <w:pStyle w:val="Titre3"/>
        <w:tabs>
          <w:tab w:val="clear" w:pos="720"/>
        </w:tabs>
        <w:ind w:firstLine="0"/>
        <w:rPr>
          <w:lang w:val="fr-SN"/>
        </w:rPr>
        <w:pPrChange w:id="537" w:author="Mamadou Bobo Barry" w:date="2021-05-29T20:17:00Z">
          <w:pPr>
            <w:pStyle w:val="Titre3"/>
            <w:numPr>
              <w:numId w:val="5"/>
            </w:numPr>
            <w:tabs>
              <w:tab w:val="clear" w:pos="720"/>
            </w:tabs>
            <w:ind w:hanging="360"/>
          </w:pPr>
        </w:pPrChange>
      </w:pPr>
      <w:bookmarkStart w:id="538" w:name="_Toc73163995"/>
      <w:ins w:id="539" w:author="Mamadou Bobo Barry" w:date="2021-05-29T20:17:00Z">
        <w:r>
          <w:rPr>
            <w:lang w:val="fr-SN"/>
          </w:rPr>
          <w:t xml:space="preserve">4.2.2 </w:t>
        </w:r>
      </w:ins>
      <w:r w:rsidR="00393069" w:rsidRPr="007767AC">
        <w:rPr>
          <w:lang w:val="fr-SN"/>
        </w:rPr>
        <w:t>Indicateurs de vulnérabilité liés aux risques idiosyncratiques</w:t>
      </w:r>
      <w:bookmarkEnd w:id="538"/>
    </w:p>
    <w:p w14:paraId="7F358005" w14:textId="77777777" w:rsidR="00393069" w:rsidRDefault="00393069" w:rsidP="00393069">
      <w:pPr>
        <w:numPr>
          <w:ilvl w:val="0"/>
          <w:numId w:val="10"/>
        </w:numPr>
        <w:pBdr>
          <w:top w:val="nil"/>
          <w:left w:val="nil"/>
          <w:bottom w:val="nil"/>
          <w:right w:val="nil"/>
          <w:between w:val="nil"/>
        </w:pBdr>
        <w:rPr>
          <w:rFonts w:eastAsia="Arial Narrow" w:cs="Arial Narrow"/>
          <w:color w:val="000000"/>
          <w:szCs w:val="24"/>
        </w:rPr>
      </w:pPr>
      <w:r>
        <w:rPr>
          <w:rFonts w:eastAsia="Arial Narrow" w:cs="Arial Narrow"/>
          <w:color w:val="000000"/>
          <w:szCs w:val="24"/>
        </w:rPr>
        <w:t>Indicateurs de dotation (endowment)</w:t>
      </w:r>
    </w:p>
    <w:p w14:paraId="427D4B2F" w14:textId="77777777" w:rsidR="00393069" w:rsidRPr="007767AC" w:rsidRDefault="00393069" w:rsidP="00393069">
      <w:pPr>
        <w:rPr>
          <w:lang w:val="fr-SN"/>
        </w:rPr>
      </w:pPr>
      <w:r w:rsidRPr="007767AC">
        <w:rPr>
          <w:lang w:val="fr-SN"/>
        </w:rPr>
        <w:t xml:space="preserve">Les indicateurs de dotation renvoient aux variables intrinsèques aux ménages. Ces variables </w:t>
      </w:r>
      <w:r>
        <w:rPr>
          <w:lang w:val="fr-SN"/>
        </w:rPr>
        <w:t>sont ac</w:t>
      </w:r>
      <w:r w:rsidRPr="007767AC">
        <w:rPr>
          <w:lang w:val="fr-SN"/>
        </w:rPr>
        <w:t xml:space="preserve">cumulables et quantifiables ; par conséquent ils peuvent évoluer dans le temps en hausse comme en baisse. Les informations qui permettront de calculer ces indicateurs seront collectées à travers l’enquête de terrain auprès des ménages pastoraux. </w:t>
      </w:r>
    </w:p>
    <w:p w14:paraId="5BBA1E38" w14:textId="40228DD3" w:rsidR="00393069" w:rsidRPr="007767AC" w:rsidRDefault="00393069" w:rsidP="00393069">
      <w:pPr>
        <w:rPr>
          <w:b/>
          <w:lang w:val="fr-SN"/>
        </w:rPr>
      </w:pPr>
      <w:r w:rsidRPr="007767AC">
        <w:rPr>
          <w:b/>
          <w:lang w:val="fr-SN"/>
        </w:rPr>
        <w:t xml:space="preserve">Tableau </w:t>
      </w:r>
      <w:ins w:id="540" w:author="Mamadou Bobo Barry" w:date="2021-05-29T20:14:00Z">
        <w:r w:rsidR="00DB2E4A">
          <w:rPr>
            <w:b/>
            <w:lang w:val="fr-SN"/>
          </w:rPr>
          <w:t>5</w:t>
        </w:r>
      </w:ins>
      <w:del w:id="541" w:author="Mamadou Bobo Barry" w:date="2021-05-29T20:14:00Z">
        <w:r w:rsidRPr="007767AC" w:rsidDel="00DB2E4A">
          <w:rPr>
            <w:b/>
            <w:lang w:val="fr-SN"/>
          </w:rPr>
          <w:delText>3</w:delText>
        </w:r>
      </w:del>
      <w:r w:rsidRPr="007767AC">
        <w:rPr>
          <w:b/>
          <w:lang w:val="fr-SN"/>
        </w:rPr>
        <w:t> : Indicateurs de dotation liés aux risques idiosyncratiques</w:t>
      </w: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1"/>
        <w:gridCol w:w="7491"/>
      </w:tblGrid>
      <w:tr w:rsidR="00393069" w14:paraId="2414EFC3" w14:textId="77777777" w:rsidTr="00A153B5">
        <w:trPr>
          <w:trHeight w:val="315"/>
        </w:trPr>
        <w:tc>
          <w:tcPr>
            <w:tcW w:w="1571" w:type="dxa"/>
            <w:shd w:val="clear" w:color="auto" w:fill="auto"/>
            <w:vAlign w:val="center"/>
          </w:tcPr>
          <w:p w14:paraId="0E262383" w14:textId="77777777" w:rsidR="00393069" w:rsidRDefault="00393069" w:rsidP="00A153B5">
            <w:pPr>
              <w:rPr>
                <w:b/>
              </w:rPr>
            </w:pPr>
            <w:r>
              <w:rPr>
                <w:b/>
              </w:rPr>
              <w:t>Thèmes</w:t>
            </w:r>
          </w:p>
        </w:tc>
        <w:tc>
          <w:tcPr>
            <w:tcW w:w="7491" w:type="dxa"/>
            <w:shd w:val="clear" w:color="auto" w:fill="auto"/>
            <w:vAlign w:val="center"/>
          </w:tcPr>
          <w:p w14:paraId="682D11E8" w14:textId="77777777" w:rsidR="00393069" w:rsidRDefault="00393069" w:rsidP="00A153B5">
            <w:pPr>
              <w:rPr>
                <w:b/>
              </w:rPr>
            </w:pPr>
            <w:r>
              <w:rPr>
                <w:b/>
              </w:rPr>
              <w:t>Indicateurs de dotations (endowment)</w:t>
            </w:r>
          </w:p>
        </w:tc>
      </w:tr>
      <w:tr w:rsidR="00393069" w:rsidRPr="007767AC" w14:paraId="74979E5B" w14:textId="77777777" w:rsidTr="00A153B5">
        <w:trPr>
          <w:trHeight w:val="315"/>
        </w:trPr>
        <w:tc>
          <w:tcPr>
            <w:tcW w:w="1571" w:type="dxa"/>
            <w:vMerge w:val="restart"/>
            <w:shd w:val="clear" w:color="auto" w:fill="auto"/>
            <w:vAlign w:val="center"/>
          </w:tcPr>
          <w:p w14:paraId="523ED6B1" w14:textId="77777777" w:rsidR="00393069" w:rsidRDefault="00393069" w:rsidP="00A153B5">
            <w:r>
              <w:t>Données démographiques</w:t>
            </w:r>
          </w:p>
        </w:tc>
        <w:tc>
          <w:tcPr>
            <w:tcW w:w="7491" w:type="dxa"/>
            <w:shd w:val="clear" w:color="auto" w:fill="auto"/>
            <w:vAlign w:val="center"/>
          </w:tcPr>
          <w:p w14:paraId="4FBF2FBF" w14:textId="77777777" w:rsidR="00393069" w:rsidRPr="007767AC" w:rsidRDefault="00393069" w:rsidP="00A153B5">
            <w:pPr>
              <w:rPr>
                <w:lang w:val="fr-SN"/>
              </w:rPr>
            </w:pPr>
            <w:r w:rsidRPr="007767AC">
              <w:rPr>
                <w:lang w:val="fr-SN"/>
              </w:rPr>
              <w:t>Taille, composition et structure du troupeau (à utiliser dans le calcul du seuil de viabilité par la méthode UBT)</w:t>
            </w:r>
          </w:p>
        </w:tc>
      </w:tr>
      <w:tr w:rsidR="00393069" w:rsidRPr="007767AC" w14:paraId="6CA219E0" w14:textId="77777777" w:rsidTr="00A153B5">
        <w:trPr>
          <w:trHeight w:val="315"/>
        </w:trPr>
        <w:tc>
          <w:tcPr>
            <w:tcW w:w="1571" w:type="dxa"/>
            <w:vMerge/>
            <w:shd w:val="clear" w:color="auto" w:fill="auto"/>
            <w:vAlign w:val="center"/>
          </w:tcPr>
          <w:p w14:paraId="77A2FF71" w14:textId="77777777" w:rsidR="00393069" w:rsidRPr="007767AC" w:rsidRDefault="00393069" w:rsidP="00A153B5">
            <w:pPr>
              <w:widowControl w:val="0"/>
              <w:pBdr>
                <w:top w:val="nil"/>
                <w:left w:val="nil"/>
                <w:bottom w:val="nil"/>
                <w:right w:val="nil"/>
                <w:between w:val="nil"/>
              </w:pBdr>
              <w:spacing w:line="276" w:lineRule="auto"/>
              <w:jc w:val="left"/>
              <w:rPr>
                <w:lang w:val="fr-SN"/>
              </w:rPr>
            </w:pPr>
          </w:p>
        </w:tc>
        <w:tc>
          <w:tcPr>
            <w:tcW w:w="7491" w:type="dxa"/>
            <w:shd w:val="clear" w:color="auto" w:fill="auto"/>
            <w:vAlign w:val="center"/>
          </w:tcPr>
          <w:p w14:paraId="432E91F4" w14:textId="77777777" w:rsidR="00393069" w:rsidRPr="007767AC" w:rsidRDefault="00393069" w:rsidP="00A153B5">
            <w:pPr>
              <w:rPr>
                <w:lang w:val="fr-SN"/>
              </w:rPr>
            </w:pPr>
            <w:r w:rsidRPr="007767AC">
              <w:rPr>
                <w:lang w:val="fr-SN"/>
              </w:rPr>
              <w:t xml:space="preserve">Taille, composition et structure du ménage (à utiliser dans le calcul du seuil de viabilité par la méthode UBT) </w:t>
            </w:r>
          </w:p>
        </w:tc>
      </w:tr>
      <w:tr w:rsidR="00393069" w:rsidRPr="007767AC" w14:paraId="1FA08F3C" w14:textId="77777777" w:rsidTr="00A153B5">
        <w:trPr>
          <w:trHeight w:val="315"/>
        </w:trPr>
        <w:tc>
          <w:tcPr>
            <w:tcW w:w="1571" w:type="dxa"/>
            <w:shd w:val="clear" w:color="auto" w:fill="auto"/>
            <w:vAlign w:val="center"/>
          </w:tcPr>
          <w:p w14:paraId="21C79738" w14:textId="77777777" w:rsidR="00393069" w:rsidRDefault="00393069" w:rsidP="00A153B5">
            <w:r>
              <w:t>Revenus du ménage</w:t>
            </w:r>
          </w:p>
        </w:tc>
        <w:tc>
          <w:tcPr>
            <w:tcW w:w="7491" w:type="dxa"/>
            <w:shd w:val="clear" w:color="auto" w:fill="auto"/>
            <w:vAlign w:val="center"/>
          </w:tcPr>
          <w:p w14:paraId="0101081A" w14:textId="77777777" w:rsidR="00393069" w:rsidRPr="007767AC" w:rsidRDefault="00393069" w:rsidP="00A153B5">
            <w:pPr>
              <w:rPr>
                <w:lang w:val="fr-SN"/>
              </w:rPr>
            </w:pPr>
            <w:r w:rsidRPr="007767AC">
              <w:rPr>
                <w:lang w:val="fr-SN"/>
              </w:rPr>
              <w:t xml:space="preserve">Les ménages pastoraux tirent leurs revenus de cinq sources principales (i) les activités agricoles (céréales et légumes) ; (ii) les produits de l'élevage ; (iii) les services aux autres activités et secteurs ; (iv) les transferts courants reçus et (v) les productions à usage propre ou autoconsommation (ILO, 2003 cité par Wane et al., 2020). </w:t>
            </w:r>
          </w:p>
        </w:tc>
      </w:tr>
      <w:tr w:rsidR="00393069" w:rsidRPr="007767AC" w14:paraId="23353320" w14:textId="77777777" w:rsidTr="00A153B5">
        <w:trPr>
          <w:trHeight w:val="630"/>
        </w:trPr>
        <w:tc>
          <w:tcPr>
            <w:tcW w:w="1571" w:type="dxa"/>
            <w:shd w:val="clear" w:color="auto" w:fill="auto"/>
            <w:vAlign w:val="center"/>
          </w:tcPr>
          <w:p w14:paraId="6DA3B6B4" w14:textId="77777777" w:rsidR="00393069" w:rsidRPr="007767AC" w:rsidRDefault="00393069" w:rsidP="00A153B5">
            <w:pPr>
              <w:rPr>
                <w:lang w:val="fr-SN"/>
              </w:rPr>
            </w:pPr>
            <w:r w:rsidRPr="007767AC">
              <w:rPr>
                <w:lang w:val="fr-SN"/>
              </w:rPr>
              <w:t>Equipements du ménage et accès aux services sociaux de base</w:t>
            </w:r>
          </w:p>
        </w:tc>
        <w:tc>
          <w:tcPr>
            <w:tcW w:w="7491" w:type="dxa"/>
            <w:shd w:val="clear" w:color="auto" w:fill="auto"/>
            <w:vAlign w:val="center"/>
          </w:tcPr>
          <w:p w14:paraId="3CA50ECA" w14:textId="77777777" w:rsidR="00393069" w:rsidRPr="007767AC" w:rsidRDefault="00393069" w:rsidP="00A153B5">
            <w:pPr>
              <w:rPr>
                <w:lang w:val="fr-SN"/>
              </w:rPr>
            </w:pPr>
            <w:r w:rsidRPr="007767AC">
              <w:rPr>
                <w:lang w:val="fr-SN"/>
              </w:rPr>
              <w:t>Indice d'équipement par type d'habitat / Accès et jouissance aux services sociaux de base (forages, marchés, postes vétérinaires, parcs à vaccination, abattoirs, etc.)</w:t>
            </w:r>
          </w:p>
        </w:tc>
      </w:tr>
      <w:tr w:rsidR="00393069" w:rsidRPr="007767AC" w14:paraId="456E0809" w14:textId="77777777" w:rsidTr="00A153B5">
        <w:trPr>
          <w:trHeight w:val="315"/>
        </w:trPr>
        <w:tc>
          <w:tcPr>
            <w:tcW w:w="1571" w:type="dxa"/>
            <w:shd w:val="clear" w:color="auto" w:fill="auto"/>
            <w:vAlign w:val="center"/>
          </w:tcPr>
          <w:p w14:paraId="4AF72100" w14:textId="77777777" w:rsidR="00393069" w:rsidRDefault="00393069" w:rsidP="00A153B5">
            <w:r>
              <w:t>Capital social</w:t>
            </w:r>
          </w:p>
        </w:tc>
        <w:tc>
          <w:tcPr>
            <w:tcW w:w="7491" w:type="dxa"/>
            <w:shd w:val="clear" w:color="auto" w:fill="auto"/>
            <w:vAlign w:val="center"/>
          </w:tcPr>
          <w:p w14:paraId="05B9D6B1" w14:textId="3D264946" w:rsidR="00393069" w:rsidRPr="007767AC" w:rsidRDefault="00C31C6A" w:rsidP="00A153B5">
            <w:pPr>
              <w:rPr>
                <w:lang w:val="fr-SN"/>
              </w:rPr>
            </w:pPr>
            <w:ins w:id="542" w:author="Ndeye Fatou Faye" w:date="2021-05-29T17:48:00Z">
              <w:r>
                <w:rPr>
                  <w:lang w:val="fr-SN"/>
                </w:rPr>
                <w:t>N</w:t>
              </w:r>
            </w:ins>
            <w:del w:id="543" w:author="Ndeye Fatou Faye" w:date="2021-05-29T17:48:00Z">
              <w:r w:rsidR="00393069" w:rsidRPr="007767AC" w:rsidDel="00C31C6A">
                <w:rPr>
                  <w:lang w:val="fr-SN"/>
                </w:rPr>
                <w:delText>n</w:delText>
              </w:r>
            </w:del>
            <w:r w:rsidR="00393069" w:rsidRPr="007767AC">
              <w:rPr>
                <w:lang w:val="fr-SN"/>
              </w:rPr>
              <w:t>iveau d'éducation ; réseaux sociaux d’entraide et de solidarité ; niveau d'inclusion ou d'exclusion sociale.</w:t>
            </w:r>
          </w:p>
        </w:tc>
      </w:tr>
      <w:tr w:rsidR="00393069" w:rsidRPr="0097317A" w14:paraId="739B867C" w14:textId="77777777" w:rsidTr="00A153B5">
        <w:trPr>
          <w:trHeight w:val="315"/>
        </w:trPr>
        <w:tc>
          <w:tcPr>
            <w:tcW w:w="1571" w:type="dxa"/>
            <w:shd w:val="clear" w:color="auto" w:fill="auto"/>
            <w:vAlign w:val="center"/>
          </w:tcPr>
          <w:p w14:paraId="293722E7" w14:textId="77777777" w:rsidR="00393069" w:rsidRDefault="00393069" w:rsidP="00A153B5">
            <w:r>
              <w:t>Base agricole</w:t>
            </w:r>
          </w:p>
        </w:tc>
        <w:tc>
          <w:tcPr>
            <w:tcW w:w="7491" w:type="dxa"/>
            <w:shd w:val="clear" w:color="auto" w:fill="auto"/>
            <w:vAlign w:val="center"/>
          </w:tcPr>
          <w:p w14:paraId="4342C565" w14:textId="77777777" w:rsidR="00393069" w:rsidRPr="0097317A" w:rsidRDefault="00393069" w:rsidP="00A153B5">
            <w:pPr>
              <w:rPr>
                <w:lang w:val="fr-SN"/>
              </w:rPr>
            </w:pPr>
            <w:r w:rsidRPr="0097317A">
              <w:rPr>
                <w:lang w:val="fr-SN"/>
              </w:rPr>
              <w:t>Superficie possédée et/ou exploitée ; équipements de production, production agricole ; niveau de diversification des spéculations.</w:t>
            </w:r>
          </w:p>
        </w:tc>
      </w:tr>
      <w:tr w:rsidR="00393069" w:rsidRPr="0097317A" w14:paraId="6FDBCC32" w14:textId="77777777" w:rsidTr="00A153B5">
        <w:trPr>
          <w:trHeight w:val="630"/>
        </w:trPr>
        <w:tc>
          <w:tcPr>
            <w:tcW w:w="1571" w:type="dxa"/>
            <w:shd w:val="clear" w:color="auto" w:fill="auto"/>
            <w:vAlign w:val="center"/>
          </w:tcPr>
          <w:p w14:paraId="3083383C" w14:textId="77777777" w:rsidR="00393069" w:rsidRDefault="00393069" w:rsidP="00A153B5">
            <w:r>
              <w:t>Ressources des ménages</w:t>
            </w:r>
          </w:p>
        </w:tc>
        <w:tc>
          <w:tcPr>
            <w:tcW w:w="7491" w:type="dxa"/>
            <w:shd w:val="clear" w:color="auto" w:fill="auto"/>
            <w:vAlign w:val="center"/>
          </w:tcPr>
          <w:p w14:paraId="351132EF" w14:textId="77777777" w:rsidR="00393069" w:rsidRPr="0097317A" w:rsidRDefault="00393069" w:rsidP="00A153B5">
            <w:pPr>
              <w:rPr>
                <w:lang w:val="fr-SN"/>
              </w:rPr>
            </w:pPr>
            <w:r w:rsidRPr="0097317A">
              <w:rPr>
                <w:lang w:val="fr-SN"/>
              </w:rPr>
              <w:t>Durée moyenne d'autoconsommation par an (céréales et lait) ; % d'éleveurs ayant d'autres activités ; Productions animales et végétales (quantité, répartition, etc.</w:t>
            </w:r>
          </w:p>
        </w:tc>
      </w:tr>
    </w:tbl>
    <w:p w14:paraId="5E357E0B" w14:textId="77777777" w:rsidR="00393069" w:rsidRPr="0097317A" w:rsidRDefault="00393069" w:rsidP="00393069">
      <w:pPr>
        <w:rPr>
          <w:b/>
          <w:lang w:val="fr-SN"/>
        </w:rPr>
      </w:pPr>
    </w:p>
    <w:p w14:paraId="45314AC8" w14:textId="77777777" w:rsidR="00393069" w:rsidRPr="0097317A" w:rsidRDefault="00393069" w:rsidP="00393069">
      <w:pPr>
        <w:numPr>
          <w:ilvl w:val="0"/>
          <w:numId w:val="10"/>
        </w:numPr>
        <w:pBdr>
          <w:top w:val="nil"/>
          <w:left w:val="nil"/>
          <w:bottom w:val="nil"/>
          <w:right w:val="nil"/>
          <w:between w:val="nil"/>
        </w:pBdr>
        <w:rPr>
          <w:rFonts w:eastAsia="Arial Narrow" w:cs="Arial Narrow"/>
          <w:color w:val="000000"/>
          <w:szCs w:val="24"/>
          <w:lang w:val="fr-SN"/>
        </w:rPr>
      </w:pPr>
      <w:r w:rsidRPr="0097317A">
        <w:rPr>
          <w:rFonts w:eastAsia="Arial Narrow" w:cs="Arial Narrow"/>
          <w:color w:val="000000"/>
          <w:szCs w:val="24"/>
          <w:lang w:val="fr-SN"/>
        </w:rPr>
        <w:t xml:space="preserve"> Indicateurs de capacité / de stratégies (ent</w:t>
      </w:r>
      <w:r>
        <w:rPr>
          <w:rFonts w:eastAsia="Arial Narrow" w:cs="Arial Narrow"/>
          <w:color w:val="000000"/>
          <w:szCs w:val="24"/>
          <w:lang w:val="fr-SN"/>
        </w:rPr>
        <w:t>i</w:t>
      </w:r>
      <w:r w:rsidRPr="0097317A">
        <w:rPr>
          <w:rFonts w:eastAsia="Arial Narrow" w:cs="Arial Narrow"/>
          <w:color w:val="000000"/>
          <w:szCs w:val="24"/>
          <w:lang w:val="fr-SN"/>
        </w:rPr>
        <w:t>telment)</w:t>
      </w:r>
    </w:p>
    <w:p w14:paraId="0F0EABE2" w14:textId="77777777" w:rsidR="00393069" w:rsidRPr="0097317A" w:rsidRDefault="00393069" w:rsidP="00393069">
      <w:pPr>
        <w:rPr>
          <w:lang w:val="fr-SN"/>
        </w:rPr>
      </w:pPr>
      <w:r w:rsidRPr="0097317A">
        <w:rPr>
          <w:lang w:val="fr-SN"/>
        </w:rPr>
        <w:lastRenderedPageBreak/>
        <w:t xml:space="preserve">Les indicateurs de capacité ou de stratégie renvoient aux différentes stratégies d’adaptation des ménages pastoraux permettant de faire face à diverses circonstances dans l’objectif de maintenir leur niveau de bien-être. Ces stratégies peuvent changer d’un système de production à l’autre, mais aussi d’un contexte à l’autre. Les données qui permettront de calculer ces indicateurs seront collectées à travers l’enquête de terrain auprès des ménages pastoraux. </w:t>
      </w:r>
    </w:p>
    <w:p w14:paraId="40E4ACAE" w14:textId="77777777" w:rsidR="00393069" w:rsidRPr="0097317A" w:rsidRDefault="00393069" w:rsidP="00393069">
      <w:pPr>
        <w:rPr>
          <w:lang w:val="fr-SN"/>
        </w:rPr>
      </w:pPr>
    </w:p>
    <w:p w14:paraId="1FC1762A" w14:textId="08A7A6A1" w:rsidR="00393069" w:rsidRPr="0097317A" w:rsidRDefault="00393069" w:rsidP="00393069">
      <w:pPr>
        <w:rPr>
          <w:lang w:val="fr-SN"/>
        </w:rPr>
      </w:pPr>
      <w:r w:rsidRPr="0097317A">
        <w:rPr>
          <w:lang w:val="fr-SN"/>
        </w:rPr>
        <w:t xml:space="preserve">Tableau </w:t>
      </w:r>
      <w:ins w:id="544" w:author="Mamadou Bobo Barry" w:date="2021-05-29T20:14:00Z">
        <w:r w:rsidR="00DB2E4A">
          <w:rPr>
            <w:lang w:val="fr-SN"/>
          </w:rPr>
          <w:t>6</w:t>
        </w:r>
      </w:ins>
      <w:del w:id="545" w:author="Mamadou Bobo Barry" w:date="2021-05-29T20:14:00Z">
        <w:r w:rsidRPr="0097317A" w:rsidDel="00DB2E4A">
          <w:rPr>
            <w:lang w:val="fr-SN"/>
          </w:rPr>
          <w:delText>4</w:delText>
        </w:r>
      </w:del>
      <w:r w:rsidRPr="0097317A">
        <w:rPr>
          <w:lang w:val="fr-SN"/>
        </w:rPr>
        <w:t xml:space="preserve"> : Indicateurs de capacité liés aux risques idiosyncratiques </w:t>
      </w: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4"/>
        <w:gridCol w:w="6638"/>
      </w:tblGrid>
      <w:tr w:rsidR="00393069" w:rsidRPr="00D744D1" w14:paraId="01E84458" w14:textId="77777777" w:rsidTr="00A153B5">
        <w:trPr>
          <w:trHeight w:val="315"/>
        </w:trPr>
        <w:tc>
          <w:tcPr>
            <w:tcW w:w="2424" w:type="dxa"/>
            <w:shd w:val="clear" w:color="auto" w:fill="auto"/>
            <w:vAlign w:val="bottom"/>
          </w:tcPr>
          <w:p w14:paraId="5BDEF2C3" w14:textId="77777777" w:rsidR="00393069" w:rsidRPr="00D744D1" w:rsidRDefault="00393069" w:rsidP="00A153B5">
            <w:r w:rsidRPr="00D744D1">
              <w:t>Thèmes</w:t>
            </w:r>
          </w:p>
        </w:tc>
        <w:tc>
          <w:tcPr>
            <w:tcW w:w="6638" w:type="dxa"/>
            <w:shd w:val="clear" w:color="auto" w:fill="auto"/>
            <w:vAlign w:val="center"/>
          </w:tcPr>
          <w:p w14:paraId="131403F3" w14:textId="0CC6FB44" w:rsidR="00393069" w:rsidRPr="00D744D1" w:rsidRDefault="00393069" w:rsidP="00A153B5">
            <w:r w:rsidRPr="00D744D1">
              <w:t>Indicateurs de capabilités (entit</w:t>
            </w:r>
            <w:del w:id="546" w:author="Ndeye Fatou Faye" w:date="2021-05-29T17:49:00Z">
              <w:r w:rsidRPr="00D744D1" w:rsidDel="00C31C6A">
                <w:delText>e</w:delText>
              </w:r>
            </w:del>
            <w:r w:rsidRPr="00D744D1">
              <w:t>l</w:t>
            </w:r>
            <w:ins w:id="547" w:author="Ndeye Fatou Faye" w:date="2021-05-29T17:49:00Z">
              <w:r w:rsidR="00C31C6A">
                <w:t>e</w:t>
              </w:r>
            </w:ins>
            <w:r w:rsidRPr="00D744D1">
              <w:t>ment)</w:t>
            </w:r>
          </w:p>
        </w:tc>
      </w:tr>
      <w:tr w:rsidR="00393069" w:rsidRPr="00D744D1" w14:paraId="12E27C64" w14:textId="77777777" w:rsidTr="00A153B5">
        <w:trPr>
          <w:trHeight w:val="315"/>
        </w:trPr>
        <w:tc>
          <w:tcPr>
            <w:tcW w:w="2424" w:type="dxa"/>
            <w:shd w:val="clear" w:color="auto" w:fill="auto"/>
            <w:vAlign w:val="center"/>
          </w:tcPr>
          <w:p w14:paraId="469286E3" w14:textId="77777777" w:rsidR="00393069" w:rsidRPr="00D744D1" w:rsidRDefault="00393069" w:rsidP="00A153B5">
            <w:r w:rsidRPr="00D744D1">
              <w:t>Marchés bétail/céréales</w:t>
            </w:r>
          </w:p>
        </w:tc>
        <w:tc>
          <w:tcPr>
            <w:tcW w:w="6638" w:type="dxa"/>
            <w:shd w:val="clear" w:color="auto" w:fill="auto"/>
            <w:vAlign w:val="bottom"/>
          </w:tcPr>
          <w:p w14:paraId="7E4D7EAA" w14:textId="77777777" w:rsidR="00393069" w:rsidRPr="00D744D1" w:rsidRDefault="00393069" w:rsidP="00A153B5">
            <w:r w:rsidRPr="00D744D1">
              <w:t>Tendance des termes de l'échange (céréales/bétail)</w:t>
            </w:r>
          </w:p>
          <w:p w14:paraId="7E014C8B" w14:textId="77777777" w:rsidR="00393069" w:rsidRPr="00D744D1" w:rsidRDefault="00393069" w:rsidP="00A153B5">
            <w:r w:rsidRPr="00D744D1">
              <w:t>Niveau d’anticipation des ménages sur les marchés</w:t>
            </w:r>
          </w:p>
        </w:tc>
      </w:tr>
      <w:tr w:rsidR="00393069" w:rsidRPr="00D744D1" w14:paraId="54F5909E" w14:textId="77777777" w:rsidTr="00A153B5">
        <w:trPr>
          <w:trHeight w:val="1260"/>
        </w:trPr>
        <w:tc>
          <w:tcPr>
            <w:tcW w:w="2424" w:type="dxa"/>
            <w:shd w:val="clear" w:color="auto" w:fill="auto"/>
            <w:vAlign w:val="center"/>
          </w:tcPr>
          <w:p w14:paraId="15CAC09A" w14:textId="77777777" w:rsidR="00393069" w:rsidRPr="00D744D1" w:rsidRDefault="00393069" w:rsidP="00A153B5">
            <w:r w:rsidRPr="00D744D1">
              <w:t xml:space="preserve">Changements de stratégies </w:t>
            </w:r>
          </w:p>
        </w:tc>
        <w:tc>
          <w:tcPr>
            <w:tcW w:w="6638" w:type="dxa"/>
            <w:shd w:val="clear" w:color="auto" w:fill="auto"/>
            <w:vAlign w:val="bottom"/>
          </w:tcPr>
          <w:p w14:paraId="1E4B973C" w14:textId="77777777" w:rsidR="00393069" w:rsidRPr="00D744D1" w:rsidRDefault="00393069" w:rsidP="00A153B5">
            <w:r w:rsidRPr="00D744D1">
              <w:t>Alimentation ; abreuvement ; santé animale ; modification de la composition du troupeau en espèces ; mode de complémentation ; recours au salariat ; ampleur de la monétarisation ; diversification locale ou migrations / Cultures fourragères (types, superficie emblavée, quantité produite, destination du produit) / Capacité de stockage d'aliment de bétail.</w:t>
            </w:r>
          </w:p>
        </w:tc>
      </w:tr>
      <w:tr w:rsidR="00393069" w:rsidRPr="00D744D1" w14:paraId="798BD4CD" w14:textId="77777777" w:rsidTr="00A153B5">
        <w:trPr>
          <w:trHeight w:val="315"/>
        </w:trPr>
        <w:tc>
          <w:tcPr>
            <w:tcW w:w="2424" w:type="dxa"/>
            <w:shd w:val="clear" w:color="auto" w:fill="auto"/>
            <w:vAlign w:val="center"/>
          </w:tcPr>
          <w:p w14:paraId="6BB9E399" w14:textId="77777777" w:rsidR="00393069" w:rsidRPr="00D744D1" w:rsidRDefault="00393069" w:rsidP="00A153B5">
            <w:r w:rsidRPr="00D744D1">
              <w:t xml:space="preserve">Ressources externes </w:t>
            </w:r>
          </w:p>
        </w:tc>
        <w:tc>
          <w:tcPr>
            <w:tcW w:w="6638" w:type="dxa"/>
            <w:shd w:val="clear" w:color="auto" w:fill="auto"/>
            <w:vAlign w:val="bottom"/>
          </w:tcPr>
          <w:p w14:paraId="555D5B7E" w14:textId="77777777" w:rsidR="00393069" w:rsidRPr="00D744D1" w:rsidRDefault="00393069" w:rsidP="00A153B5">
            <w:r w:rsidRPr="00D744D1">
              <w:t>Prêts de bétail ; entraide ; captation de ressources externes…</w:t>
            </w:r>
          </w:p>
        </w:tc>
      </w:tr>
      <w:tr w:rsidR="00393069" w:rsidRPr="00D744D1" w14:paraId="082A33FD" w14:textId="77777777" w:rsidTr="00A153B5">
        <w:trPr>
          <w:trHeight w:val="315"/>
        </w:trPr>
        <w:tc>
          <w:tcPr>
            <w:tcW w:w="2424" w:type="dxa"/>
            <w:shd w:val="clear" w:color="auto" w:fill="auto"/>
            <w:vAlign w:val="center"/>
          </w:tcPr>
          <w:p w14:paraId="046FA91F" w14:textId="77777777" w:rsidR="00393069" w:rsidRPr="00D744D1" w:rsidRDefault="00393069" w:rsidP="00A153B5">
            <w:r w:rsidRPr="00D744D1">
              <w:t>Vols de bétail</w:t>
            </w:r>
          </w:p>
        </w:tc>
        <w:tc>
          <w:tcPr>
            <w:tcW w:w="6638" w:type="dxa"/>
            <w:shd w:val="clear" w:color="auto" w:fill="auto"/>
            <w:vAlign w:val="center"/>
          </w:tcPr>
          <w:p w14:paraId="4AB7CC6C" w14:textId="77777777" w:rsidR="00393069" w:rsidRPr="00D744D1" w:rsidRDefault="00393069" w:rsidP="00A153B5">
            <w:r w:rsidRPr="00D744D1">
              <w:t>Nombre de vols de bétail ; stratégies pour juguler les vols de bétail</w:t>
            </w:r>
          </w:p>
        </w:tc>
      </w:tr>
      <w:tr w:rsidR="00393069" w:rsidRPr="00D744D1" w14:paraId="6EF22552" w14:textId="77777777" w:rsidTr="00A153B5">
        <w:trPr>
          <w:trHeight w:val="315"/>
        </w:trPr>
        <w:tc>
          <w:tcPr>
            <w:tcW w:w="2424" w:type="dxa"/>
            <w:shd w:val="clear" w:color="auto" w:fill="auto"/>
            <w:vAlign w:val="center"/>
          </w:tcPr>
          <w:p w14:paraId="561921D6" w14:textId="77777777" w:rsidR="00393069" w:rsidRPr="00D744D1" w:rsidRDefault="00393069" w:rsidP="00A153B5">
            <w:r w:rsidRPr="00D744D1">
              <w:t>Prédateurs</w:t>
            </w:r>
          </w:p>
        </w:tc>
        <w:tc>
          <w:tcPr>
            <w:tcW w:w="6638" w:type="dxa"/>
            <w:shd w:val="clear" w:color="auto" w:fill="auto"/>
            <w:vAlign w:val="center"/>
          </w:tcPr>
          <w:p w14:paraId="1D340009" w14:textId="77777777" w:rsidR="00393069" w:rsidRPr="00D744D1" w:rsidRDefault="00393069" w:rsidP="00A153B5">
            <w:r w:rsidRPr="00D744D1">
              <w:t>Formes/types de prédateurs; nombre d’attaques de prédateurs ; stratégies pour lutter contre les prédateurs.</w:t>
            </w:r>
          </w:p>
        </w:tc>
      </w:tr>
      <w:tr w:rsidR="00393069" w:rsidRPr="00D744D1" w14:paraId="4A163594" w14:textId="77777777" w:rsidTr="00A153B5">
        <w:trPr>
          <w:trHeight w:val="315"/>
        </w:trPr>
        <w:tc>
          <w:tcPr>
            <w:tcW w:w="2424" w:type="dxa"/>
            <w:shd w:val="clear" w:color="auto" w:fill="auto"/>
            <w:vAlign w:val="center"/>
          </w:tcPr>
          <w:p w14:paraId="5A8EA2A3" w14:textId="77777777" w:rsidR="00393069" w:rsidRPr="00D744D1" w:rsidRDefault="00393069" w:rsidP="00A153B5">
            <w:r w:rsidRPr="00D744D1">
              <w:t>Accidents de la route</w:t>
            </w:r>
          </w:p>
        </w:tc>
        <w:tc>
          <w:tcPr>
            <w:tcW w:w="6638" w:type="dxa"/>
            <w:shd w:val="clear" w:color="auto" w:fill="auto"/>
            <w:vAlign w:val="center"/>
          </w:tcPr>
          <w:p w14:paraId="2D023E21" w14:textId="77777777" w:rsidR="00393069" w:rsidRPr="00D744D1" w:rsidRDefault="00393069" w:rsidP="00A153B5">
            <w:r w:rsidRPr="00D744D1">
              <w:t xml:space="preserve">Nombre d’accidents de la route ; stratégies pour éviter ou limiter les accidents. </w:t>
            </w:r>
          </w:p>
        </w:tc>
      </w:tr>
    </w:tbl>
    <w:p w14:paraId="51125471" w14:textId="5E048ADA" w:rsidR="00393069" w:rsidRDefault="00393069" w:rsidP="00393069">
      <w:pPr>
        <w:rPr>
          <w:ins w:id="548" w:author="Ndeye Fatou Faye" w:date="2021-05-29T17:49:00Z"/>
          <w:lang w:val="fr-SN"/>
        </w:rPr>
      </w:pPr>
    </w:p>
    <w:p w14:paraId="6F4FB14C" w14:textId="3A8B0BC2" w:rsidR="00E03C14" w:rsidRDefault="00E03C14" w:rsidP="00393069">
      <w:pPr>
        <w:rPr>
          <w:ins w:id="549" w:author="Ndeye Fatou Faye" w:date="2021-05-29T17:51:00Z"/>
          <w:lang w:val="fr-SN"/>
        </w:rPr>
      </w:pPr>
      <w:ins w:id="550" w:author="Ndeye Fatou Faye" w:date="2021-05-29T17:49:00Z">
        <w:r>
          <w:rPr>
            <w:lang w:val="fr-SN"/>
          </w:rPr>
          <w:t>Après la présentation de tous ces indicateurs, il serait bien de préciser lesquels seront pris en compte dans l</w:t>
        </w:r>
      </w:ins>
      <w:ins w:id="551" w:author="Ndeye Fatou Faye" w:date="2021-05-29T17:50:00Z">
        <w:r>
          <w:rPr>
            <w:lang w:val="fr-SN"/>
          </w:rPr>
          <w:t>’étude parce qu</w:t>
        </w:r>
      </w:ins>
      <w:ins w:id="552" w:author="Ndeye Fatou Faye" w:date="2021-05-29T17:51:00Z">
        <w:r>
          <w:rPr>
            <w:lang w:val="fr-SN"/>
          </w:rPr>
          <w:t>’il y en certains qui sont quand même difficile à mesurer.</w:t>
        </w:r>
      </w:ins>
    </w:p>
    <w:p w14:paraId="034EE0FB" w14:textId="77777777" w:rsidR="00E03C14" w:rsidRPr="0097317A" w:rsidRDefault="00E03C14" w:rsidP="00393069">
      <w:pPr>
        <w:rPr>
          <w:lang w:val="fr-SN"/>
        </w:rPr>
      </w:pPr>
    </w:p>
    <w:p w14:paraId="473E5F8C" w14:textId="3896ACE4" w:rsidR="00393069" w:rsidRPr="0097317A" w:rsidRDefault="00DB2E4A">
      <w:pPr>
        <w:pStyle w:val="Titre3"/>
        <w:tabs>
          <w:tab w:val="clear" w:pos="720"/>
        </w:tabs>
        <w:ind w:firstLine="0"/>
        <w:rPr>
          <w:lang w:val="fr-SN"/>
        </w:rPr>
        <w:pPrChange w:id="553" w:author="Mamadou Bobo Barry" w:date="2021-05-29T20:17:00Z">
          <w:pPr>
            <w:pStyle w:val="Titre3"/>
            <w:numPr>
              <w:numId w:val="5"/>
            </w:numPr>
            <w:tabs>
              <w:tab w:val="clear" w:pos="720"/>
            </w:tabs>
            <w:ind w:hanging="360"/>
          </w:pPr>
        </w:pPrChange>
      </w:pPr>
      <w:bookmarkStart w:id="554" w:name="_Toc73163996"/>
      <w:ins w:id="555" w:author="Mamadou Bobo Barry" w:date="2021-05-29T20:17:00Z">
        <w:r>
          <w:rPr>
            <w:highlight w:val="lightGray"/>
            <w:lang w:val="fr-SN"/>
          </w:rPr>
          <w:t xml:space="preserve">4.2.3 </w:t>
        </w:r>
      </w:ins>
      <w:r w:rsidR="00393069" w:rsidRPr="0097317A">
        <w:rPr>
          <w:highlight w:val="lightGray"/>
          <w:lang w:val="fr-SN"/>
        </w:rPr>
        <w:t>Calcul des scores PMT (test multidimensionnel des moyens d’existence)</w:t>
      </w:r>
      <w:bookmarkEnd w:id="554"/>
    </w:p>
    <w:p w14:paraId="3EE4584C" w14:textId="7BAE95FF" w:rsidR="00393069" w:rsidRPr="0097317A" w:rsidRDefault="006E0819" w:rsidP="00393069">
      <w:pPr>
        <w:rPr>
          <w:lang w:val="fr-SN"/>
        </w:rPr>
      </w:pPr>
      <w:ins w:id="556" w:author="Mamadou Bobo Barry" w:date="2021-05-29T19:23:00Z">
        <w:r w:rsidRPr="009027DE">
          <w:rPr>
            <w:lang w:val="fr-SN"/>
          </w:rPr>
          <w:t>A notre connaissance, il existe cinq méthodes de ciblage couramment utilisées :</w:t>
        </w:r>
        <w:r>
          <w:rPr>
            <w:lang w:val="fr-SN"/>
          </w:rPr>
          <w:t xml:space="preserve"> l’examen des ressources, le ciblage Géographique, le ciblage communautaire, l’auto-ciblage et </w:t>
        </w:r>
        <w:r w:rsidRPr="009027DE">
          <w:rPr>
            <w:lang w:val="fr-SN"/>
          </w:rPr>
          <w:t xml:space="preserve">le Test multidimensionnel des moyens d’existence (Proxy Means Tests, PMT). </w:t>
        </w:r>
        <w:r>
          <w:rPr>
            <w:lang w:val="fr-SN"/>
          </w:rPr>
          <w:t xml:space="preserve">La méthode par l’examen des ressource est très lourde car nécessite la vérification des revenus et les méthodes par ciblages sont sujettes à des critiques car se faisant par désignation. </w:t>
        </w:r>
      </w:ins>
      <w:r w:rsidR="00393069" w:rsidRPr="0097317A">
        <w:rPr>
          <w:lang w:val="fr-SN"/>
        </w:rPr>
        <w:t xml:space="preserve">La méthode dite PMT (proxy-means-test) est basée sur des enquêtes nationales auprès des ménages. Étant donné que le revenu des ménages dans les pays en développement est souvent difficile et coûteux à mesurer avec précision, </w:t>
      </w:r>
      <w:commentRangeStart w:id="557"/>
      <w:r w:rsidR="00393069" w:rsidRPr="0097317A">
        <w:rPr>
          <w:lang w:val="fr-SN"/>
        </w:rPr>
        <w:t xml:space="preserve">cette méthode </w:t>
      </w:r>
      <w:commentRangeStart w:id="558"/>
      <w:r w:rsidR="00393069" w:rsidRPr="0097317A">
        <w:rPr>
          <w:lang w:val="fr-SN"/>
        </w:rPr>
        <w:t xml:space="preserve">s'appuie sur les actifs des ménages </w:t>
      </w:r>
      <w:commentRangeEnd w:id="558"/>
      <w:r w:rsidR="005104BC">
        <w:rPr>
          <w:rStyle w:val="Marquedecommentaire"/>
        </w:rPr>
        <w:commentReference w:id="558"/>
      </w:r>
      <w:r w:rsidR="00393069" w:rsidRPr="0097317A">
        <w:rPr>
          <w:lang w:val="fr-SN"/>
        </w:rPr>
        <w:t xml:space="preserve">et d'autres variables </w:t>
      </w:r>
      <w:ins w:id="559" w:author="Mamadou Bobo Barry" w:date="2021-05-29T19:31:00Z">
        <w:r>
          <w:rPr>
            <w:lang w:val="fr-SN"/>
          </w:rPr>
          <w:t>explicatives</w:t>
        </w:r>
      </w:ins>
      <w:del w:id="560" w:author="Mamadou Bobo Barry" w:date="2021-05-29T19:31:00Z">
        <w:r w:rsidR="00393069" w:rsidRPr="0097317A" w:rsidDel="006E0819">
          <w:rPr>
            <w:lang w:val="fr-SN"/>
          </w:rPr>
          <w:delText>de remplacement</w:delText>
        </w:r>
      </w:del>
      <w:r w:rsidR="00393069" w:rsidRPr="0097317A">
        <w:rPr>
          <w:lang w:val="fr-SN"/>
        </w:rPr>
        <w:t xml:space="preserve"> pour estimer leur bien-être</w:t>
      </w:r>
      <w:commentRangeEnd w:id="557"/>
      <w:r w:rsidR="00C36682">
        <w:rPr>
          <w:rStyle w:val="Marquedecommentaire"/>
        </w:rPr>
        <w:commentReference w:id="557"/>
      </w:r>
      <w:r w:rsidR="00393069" w:rsidRPr="0097317A">
        <w:rPr>
          <w:lang w:val="fr-SN"/>
        </w:rPr>
        <w:t xml:space="preserve">. </w:t>
      </w:r>
      <w:ins w:id="561" w:author="Mamadou Bobo Barry" w:date="2021-05-29T19:31:00Z">
        <w:r>
          <w:rPr>
            <w:lang w:val="fr-SN"/>
          </w:rPr>
          <w:t>De plus l</w:t>
        </w:r>
        <w:r w:rsidRPr="00AB5663">
          <w:rPr>
            <w:rFonts w:cs="MinionPro-Regular"/>
            <w:szCs w:val="24"/>
          </w:rPr>
          <w:t xml:space="preserve">’utilisation d’une </w:t>
        </w:r>
        <w:r>
          <w:rPr>
            <w:rFonts w:cs="MinionPro-Regular"/>
            <w:szCs w:val="24"/>
          </w:rPr>
          <w:t xml:space="preserve">telle méthode </w:t>
        </w:r>
        <w:r w:rsidRPr="00AB5663">
          <w:rPr>
            <w:rFonts w:cs="MinionPro-Regular"/>
            <w:szCs w:val="24"/>
          </w:rPr>
          <w:t xml:space="preserve"> pour estimer </w:t>
        </w:r>
        <w:r>
          <w:rPr>
            <w:rFonts w:cs="MinionPro-Regular"/>
            <w:szCs w:val="24"/>
          </w:rPr>
          <w:t>le bien-être ou la probabilité q</w:t>
        </w:r>
        <w:r w:rsidRPr="00AB5663">
          <w:rPr>
            <w:rFonts w:cs="MinionPro-Regular"/>
            <w:szCs w:val="24"/>
          </w:rPr>
          <w:t xml:space="preserve">ue </w:t>
        </w:r>
        <w:r>
          <w:rPr>
            <w:rFonts w:cs="MinionPro-Regular"/>
            <w:szCs w:val="24"/>
          </w:rPr>
          <w:t>des ménages pastoraux soit pauvres s</w:t>
        </w:r>
        <w:r w:rsidRPr="00AB5663">
          <w:rPr>
            <w:rFonts w:cs="MinionPro-Regular"/>
            <w:szCs w:val="24"/>
          </w:rPr>
          <w:t>’</w:t>
        </w:r>
        <w:r>
          <w:rPr>
            <w:rFonts w:cs="MinionPro-Regular"/>
            <w:szCs w:val="24"/>
          </w:rPr>
          <w:t xml:space="preserve">avère particulièrement utile si l’on sait que les activités </w:t>
        </w:r>
        <w:r w:rsidRPr="00AB5663">
          <w:rPr>
            <w:rFonts w:cs="MinionPro-Regular"/>
            <w:szCs w:val="24"/>
          </w:rPr>
          <w:t>économique</w:t>
        </w:r>
        <w:r>
          <w:rPr>
            <w:rFonts w:cs="MinionPro-Regular"/>
            <w:szCs w:val="24"/>
          </w:rPr>
          <w:t>s informelle</w:t>
        </w:r>
        <w:r w:rsidRPr="00AB5663">
          <w:rPr>
            <w:rFonts w:cs="MinionPro-Regular"/>
            <w:szCs w:val="24"/>
          </w:rPr>
          <w:t xml:space="preserve"> et/ou </w:t>
        </w:r>
        <w:r>
          <w:rPr>
            <w:rFonts w:cs="MinionPro-Regular"/>
            <w:szCs w:val="24"/>
          </w:rPr>
          <w:t>d</w:t>
        </w:r>
        <w:r w:rsidRPr="00AB5663">
          <w:rPr>
            <w:rFonts w:cs="MinionPro-Regular"/>
            <w:szCs w:val="24"/>
          </w:rPr>
          <w:t>’autoproduction</w:t>
        </w:r>
        <w:r>
          <w:rPr>
            <w:rFonts w:cs="MinionPro-Regular"/>
            <w:szCs w:val="24"/>
          </w:rPr>
          <w:t xml:space="preserve"> représentent une part élevée de leur revenu</w:t>
        </w:r>
        <w:r w:rsidRPr="00AB5663">
          <w:rPr>
            <w:rFonts w:cs="MinionPro-Regular"/>
            <w:szCs w:val="24"/>
          </w:rPr>
          <w:t>.</w:t>
        </w:r>
      </w:ins>
      <w:r w:rsidR="00393069" w:rsidRPr="0097317A">
        <w:rPr>
          <w:lang w:val="fr-SN"/>
        </w:rPr>
        <w:t xml:space="preserve">Cette méthode s’appuie sur des variables de remplacement (proxy). </w:t>
      </w:r>
      <w:r w:rsidR="00393069">
        <w:rPr>
          <w:lang w:val="fr-SN"/>
        </w:rPr>
        <w:t>C</w:t>
      </w:r>
      <w:r w:rsidR="00393069" w:rsidRPr="0097317A">
        <w:rPr>
          <w:lang w:val="fr-SN"/>
        </w:rPr>
        <w:t xml:space="preserve">es variables peuvent être les indicateurs de vulnérabilité pastorale comme le seuil de viabilité </w:t>
      </w:r>
      <w:r w:rsidR="00393069">
        <w:rPr>
          <w:lang w:val="fr-SN"/>
        </w:rPr>
        <w:t>du troupeau</w:t>
      </w:r>
      <w:r w:rsidR="00393069" w:rsidRPr="0097317A">
        <w:rPr>
          <w:lang w:val="fr-SN"/>
        </w:rPr>
        <w:t xml:space="preserve"> mesuré à partir de la taille du ménage, la composition et la structure du ménage, les caractéristiques du capital humain (telles que le niveau et le type d’instruction du chef de ménage, la scolarisation des enfants), le type du logement du ménage, les biens durables et les actifs productifs (tels que la terre ou les animaux). La méthode s’appuie sur des régression</w:t>
      </w:r>
      <w:r w:rsidR="00393069">
        <w:rPr>
          <w:lang w:val="fr-SN"/>
        </w:rPr>
        <w:t xml:space="preserve">s </w:t>
      </w:r>
      <w:ins w:id="562" w:author="MOR NGOM" w:date="2021-05-29T11:56:00Z">
        <w:r w:rsidR="009D376A">
          <w:rPr>
            <w:lang w:val="fr-SN"/>
          </w:rPr>
          <w:t>économétriques</w:t>
        </w:r>
      </w:ins>
      <w:del w:id="563" w:author="MOR NGOM" w:date="2021-05-29T11:56:00Z">
        <w:r w:rsidR="00393069" w:rsidDel="009D376A">
          <w:rPr>
            <w:lang w:val="fr-SN"/>
          </w:rPr>
          <w:delText>statistiques</w:delText>
        </w:r>
      </w:del>
      <w:r w:rsidR="00393069" w:rsidRPr="0097317A">
        <w:rPr>
          <w:lang w:val="fr-SN"/>
        </w:rPr>
        <w:t>.</w:t>
      </w:r>
    </w:p>
    <w:p w14:paraId="591C3EAA" w14:textId="142D0B8D" w:rsidR="00393069" w:rsidRPr="0097317A" w:rsidRDefault="00393069" w:rsidP="00393069">
      <w:pPr>
        <w:rPr>
          <w:lang w:val="fr-SN"/>
        </w:rPr>
      </w:pPr>
      <w:r w:rsidRPr="0097317A">
        <w:rPr>
          <w:lang w:val="fr-SN"/>
        </w:rPr>
        <w:t xml:space="preserve">Une régression est effectuée pour trouver les variables qui expliquent le mieux </w:t>
      </w:r>
      <w:commentRangeStart w:id="564"/>
      <w:commentRangeStart w:id="565"/>
      <w:r w:rsidRPr="0097317A">
        <w:rPr>
          <w:lang w:val="fr-SN"/>
        </w:rPr>
        <w:t xml:space="preserve">le niveau de vie du ménage </w:t>
      </w:r>
      <w:commentRangeEnd w:id="564"/>
      <w:r w:rsidR="001227E6">
        <w:rPr>
          <w:rStyle w:val="Marquedecommentaire"/>
        </w:rPr>
        <w:commentReference w:id="564"/>
      </w:r>
      <w:r w:rsidRPr="0097317A">
        <w:rPr>
          <w:lang w:val="fr-SN"/>
        </w:rPr>
        <w:t>ou son bien-être</w:t>
      </w:r>
      <w:commentRangeEnd w:id="565"/>
      <w:r w:rsidR="00E03C14">
        <w:rPr>
          <w:rStyle w:val="Marquedecommentaire"/>
        </w:rPr>
        <w:commentReference w:id="565"/>
      </w:r>
      <w:r w:rsidRPr="0097317A">
        <w:rPr>
          <w:lang w:val="fr-SN"/>
        </w:rPr>
        <w:t xml:space="preserve">. Ensuite, le PMT utilise l’ensemble des variables qui expliquent le mieux </w:t>
      </w:r>
      <w:commentRangeStart w:id="566"/>
      <w:commentRangeStart w:id="567"/>
      <w:r w:rsidRPr="0097317A">
        <w:rPr>
          <w:lang w:val="fr-SN"/>
        </w:rPr>
        <w:t>le niveau de vie du ménage</w:t>
      </w:r>
      <w:commentRangeEnd w:id="566"/>
      <w:r w:rsidR="00C36682">
        <w:rPr>
          <w:rStyle w:val="Marquedecommentaire"/>
        </w:rPr>
        <w:commentReference w:id="566"/>
      </w:r>
      <w:commentRangeEnd w:id="567"/>
      <w:r w:rsidR="001227E6">
        <w:rPr>
          <w:rStyle w:val="Marquedecommentaire"/>
        </w:rPr>
        <w:commentReference w:id="567"/>
      </w:r>
      <w:r w:rsidRPr="0097317A">
        <w:rPr>
          <w:lang w:val="fr-SN"/>
        </w:rPr>
        <w:t xml:space="preserve">. Chaque variable </w:t>
      </w:r>
      <w:commentRangeStart w:id="568"/>
      <w:del w:id="569" w:author="Mamadou Bobo Barry" w:date="2021-05-29T19:30:00Z">
        <w:r w:rsidRPr="0097317A" w:rsidDel="006E0819">
          <w:rPr>
            <w:lang w:val="fr-SN"/>
          </w:rPr>
          <w:delText xml:space="preserve">de remplacement </w:delText>
        </w:r>
        <w:commentRangeEnd w:id="568"/>
        <w:r w:rsidR="00C36682" w:rsidDel="006E0819">
          <w:rPr>
            <w:rStyle w:val="Marquedecommentaire"/>
          </w:rPr>
          <w:commentReference w:id="568"/>
        </w:r>
        <w:r w:rsidRPr="0097317A" w:rsidDel="006E0819">
          <w:rPr>
            <w:lang w:val="fr-SN"/>
          </w:rPr>
          <w:delText>s</w:delText>
        </w:r>
      </w:del>
      <w:del w:id="570" w:author="Mamadou Bobo Barry" w:date="2021-05-29T19:32:00Z">
        <w:r w:rsidRPr="0097317A" w:rsidDel="006E0819">
          <w:rPr>
            <w:lang w:val="fr-SN"/>
          </w:rPr>
          <w:delText>e</w:delText>
        </w:r>
      </w:del>
      <w:ins w:id="571" w:author="Mamadou Bobo Barry" w:date="2021-05-29T19:32:00Z">
        <w:r w:rsidR="006E0819">
          <w:rPr>
            <w:lang w:val="fr-SN"/>
          </w:rPr>
          <w:t>explicative</w:t>
        </w:r>
      </w:ins>
      <w:r w:rsidRPr="0097317A">
        <w:rPr>
          <w:lang w:val="fr-SN"/>
        </w:rPr>
        <w:t xml:space="preserve"> voit attribuer un poids basé sur son impact estimé sur le niveau de vie. En utilisant les pondérations convenues, un score est calculé pour chaque ménage. Les ménages dont le score est inférieur au seuil de tolérance (cut</w:t>
      </w:r>
      <w:del w:id="572" w:author="Ndeye Fatou Faye" w:date="2021-05-29T18:01:00Z">
        <w:r w:rsidRPr="0097317A" w:rsidDel="00C36682">
          <w:rPr>
            <w:lang w:val="fr-SN"/>
          </w:rPr>
          <w:delText>-</w:delText>
        </w:r>
      </w:del>
      <w:r w:rsidRPr="0097317A">
        <w:rPr>
          <w:lang w:val="fr-SN"/>
        </w:rPr>
        <w:t>of</w:t>
      </w:r>
      <w:ins w:id="573" w:author="Ndeye Fatou Faye" w:date="2021-05-29T18:01:00Z">
        <w:r w:rsidR="00C36682">
          <w:rPr>
            <w:lang w:val="fr-SN"/>
          </w:rPr>
          <w:t>f</w:t>
        </w:r>
      </w:ins>
      <w:r w:rsidRPr="0097317A">
        <w:rPr>
          <w:lang w:val="fr-SN"/>
        </w:rPr>
        <w:t>) sont considérés comme vulnérables.</w:t>
      </w:r>
    </w:p>
    <w:p w14:paraId="2B9CDE8B" w14:textId="77777777" w:rsidR="00393069" w:rsidRPr="0097317A" w:rsidRDefault="00393069" w:rsidP="00393069">
      <w:pPr>
        <w:rPr>
          <w:lang w:val="fr-SN"/>
        </w:rPr>
      </w:pPr>
      <w:r w:rsidRPr="0097317A">
        <w:rPr>
          <w:lang w:val="fr-SN"/>
        </w:rPr>
        <w:t xml:space="preserve">Toutefois, un premier problème de mise en œuvre de programme de ciblage réside dans la détermination de la bonne cible. En effet, il peut y avoir des individus ou des ménages qui sont exclus à tort ou inclus </w:t>
      </w:r>
      <w:r w:rsidRPr="0097317A">
        <w:rPr>
          <w:lang w:val="fr-SN"/>
        </w:rPr>
        <w:lastRenderedPageBreak/>
        <w:t>alors qu’ils ne devraient pas l’être. Afin de nous édifier sur cette éventualité dans le cadre du présent RNU nous allons :</w:t>
      </w:r>
    </w:p>
    <w:p w14:paraId="3C124BB8" w14:textId="77777777" w:rsidR="00393069" w:rsidRDefault="00393069" w:rsidP="00393069">
      <w:pPr>
        <w:numPr>
          <w:ilvl w:val="0"/>
          <w:numId w:val="11"/>
        </w:numPr>
        <w:pBdr>
          <w:top w:val="nil"/>
          <w:left w:val="nil"/>
          <w:bottom w:val="nil"/>
          <w:right w:val="nil"/>
          <w:between w:val="nil"/>
        </w:pBdr>
        <w:rPr>
          <w:ins w:id="574" w:author="Mamadou Bobo Barry" w:date="2021-05-29T20:44:00Z"/>
          <w:rFonts w:eastAsia="Arial Narrow" w:cs="Arial Narrow"/>
          <w:color w:val="000000"/>
          <w:szCs w:val="24"/>
          <w:lang w:val="fr-SN"/>
        </w:rPr>
      </w:pPr>
      <w:r w:rsidRPr="007767AC">
        <w:rPr>
          <w:lang w:val="fr-SN"/>
        </w:rPr>
        <w:t>d</w:t>
      </w:r>
      <w:r w:rsidRPr="007767AC">
        <w:rPr>
          <w:rFonts w:eastAsia="Arial Narrow" w:cs="Arial Narrow"/>
          <w:color w:val="000000"/>
          <w:szCs w:val="24"/>
          <w:lang w:val="fr-SN"/>
        </w:rPr>
        <w:t>ans un premier temps, appliquer la méthode PMT respectivement sur la population pastorale et non pastorale et effectuer un calcul des pourcentages d’erreur d’exclusion ou d’inclusion dans les dites populations;</w:t>
      </w:r>
    </w:p>
    <w:p w14:paraId="2EEC4838" w14:textId="1F47A7FA" w:rsidR="004B2793" w:rsidRPr="007767AC" w:rsidRDefault="004B2793" w:rsidP="00393069">
      <w:pPr>
        <w:numPr>
          <w:ilvl w:val="0"/>
          <w:numId w:val="11"/>
        </w:numPr>
        <w:pBdr>
          <w:top w:val="nil"/>
          <w:left w:val="nil"/>
          <w:bottom w:val="nil"/>
          <w:right w:val="nil"/>
          <w:between w:val="nil"/>
        </w:pBdr>
        <w:rPr>
          <w:rFonts w:eastAsia="Arial Narrow" w:cs="Arial Narrow"/>
          <w:color w:val="000000"/>
          <w:szCs w:val="24"/>
          <w:lang w:val="fr-SN"/>
        </w:rPr>
      </w:pPr>
      <w:ins w:id="575" w:author="Mamadou Bobo Barry" w:date="2021-05-29T20:44:00Z">
        <w:r w:rsidRPr="007767AC">
          <w:rPr>
            <w:lang w:val="fr-SN"/>
          </w:rPr>
          <w:t>d</w:t>
        </w:r>
        <w:r w:rsidRPr="007767AC">
          <w:rPr>
            <w:rFonts w:eastAsia="Arial Narrow" w:cs="Arial Narrow"/>
            <w:color w:val="000000"/>
            <w:szCs w:val="24"/>
            <w:lang w:val="fr-SN"/>
          </w:rPr>
          <w:t xml:space="preserve">ans un deuxième temps, </w:t>
        </w:r>
        <w:r>
          <w:rPr>
            <w:rFonts w:eastAsia="Arial Narrow" w:cs="Arial Narrow"/>
            <w:color w:val="000000"/>
            <w:szCs w:val="24"/>
            <w:lang w:val="fr-SN"/>
          </w:rPr>
          <w:t>faire un échantillonnage des ménages dans les zones pastorales identifiées ;</w:t>
        </w:r>
      </w:ins>
    </w:p>
    <w:p w14:paraId="24EFA7CA" w14:textId="379102CC" w:rsidR="00393069" w:rsidRPr="007767AC" w:rsidRDefault="00393069" w:rsidP="00393069">
      <w:pPr>
        <w:numPr>
          <w:ilvl w:val="0"/>
          <w:numId w:val="11"/>
        </w:numPr>
        <w:pBdr>
          <w:top w:val="nil"/>
          <w:left w:val="nil"/>
          <w:bottom w:val="nil"/>
          <w:right w:val="nil"/>
          <w:between w:val="nil"/>
        </w:pBdr>
        <w:rPr>
          <w:rFonts w:eastAsia="Arial Narrow" w:cs="Arial Narrow"/>
          <w:color w:val="000000"/>
          <w:szCs w:val="24"/>
          <w:lang w:val="fr-SN"/>
        </w:rPr>
      </w:pPr>
      <w:r w:rsidRPr="007767AC">
        <w:rPr>
          <w:lang w:val="fr-SN"/>
        </w:rPr>
        <w:t>d</w:t>
      </w:r>
      <w:r w:rsidRPr="007767AC">
        <w:rPr>
          <w:rFonts w:eastAsia="Arial Narrow" w:cs="Arial Narrow"/>
          <w:color w:val="000000"/>
          <w:szCs w:val="24"/>
          <w:lang w:val="fr-SN"/>
        </w:rPr>
        <w:t xml:space="preserve">ans un </w:t>
      </w:r>
      <w:ins w:id="576" w:author="Mamadou Bobo Barry" w:date="2021-05-29T20:44:00Z">
        <w:r w:rsidR="004B2793">
          <w:rPr>
            <w:rFonts w:eastAsia="Arial Narrow" w:cs="Arial Narrow"/>
            <w:color w:val="000000"/>
            <w:szCs w:val="24"/>
            <w:lang w:val="fr-SN"/>
          </w:rPr>
          <w:t>troisième</w:t>
        </w:r>
      </w:ins>
      <w:del w:id="577" w:author="Mamadou Bobo Barry" w:date="2021-05-29T20:44:00Z">
        <w:r w:rsidRPr="007767AC" w:rsidDel="004B2793">
          <w:rPr>
            <w:rFonts w:eastAsia="Arial Narrow" w:cs="Arial Narrow"/>
            <w:color w:val="000000"/>
            <w:szCs w:val="24"/>
            <w:lang w:val="fr-SN"/>
          </w:rPr>
          <w:delText>deuxième</w:delText>
        </w:r>
      </w:del>
      <w:r w:rsidRPr="007767AC">
        <w:rPr>
          <w:rFonts w:eastAsia="Arial Narrow" w:cs="Arial Narrow"/>
          <w:color w:val="000000"/>
          <w:szCs w:val="24"/>
          <w:lang w:val="fr-SN"/>
        </w:rPr>
        <w:t xml:space="preserve"> temps, calculer le score PMT des ménages pastoraux </w:t>
      </w:r>
      <w:ins w:id="578" w:author="Mamadou Bobo Barry" w:date="2021-05-29T20:45:00Z">
        <w:r w:rsidR="004B2793">
          <w:rPr>
            <w:rFonts w:eastAsia="Arial Narrow" w:cs="Arial Narrow"/>
            <w:color w:val="000000"/>
            <w:szCs w:val="24"/>
            <w:lang w:val="fr-SN"/>
          </w:rPr>
          <w:t>sur la base de l’enquête par échantillonnage que nous allons réaliser</w:t>
        </w:r>
      </w:ins>
      <w:del w:id="579" w:author="Mamadou Bobo Barry" w:date="2021-05-29T20:45:00Z">
        <w:r w:rsidRPr="007767AC" w:rsidDel="004B2793">
          <w:rPr>
            <w:rFonts w:eastAsia="Arial Narrow" w:cs="Arial Narrow"/>
            <w:color w:val="000000"/>
            <w:szCs w:val="24"/>
            <w:lang w:val="fr-SN"/>
          </w:rPr>
          <w:delText>non-RNU</w:delText>
        </w:r>
      </w:del>
      <w:r w:rsidRPr="007767AC">
        <w:rPr>
          <w:rFonts w:eastAsia="Arial Narrow" w:cs="Arial Narrow"/>
          <w:color w:val="000000"/>
          <w:szCs w:val="24"/>
          <w:lang w:val="fr-SN"/>
        </w:rPr>
        <w:t xml:space="preserve">, en utilisant les indicateurs de vulnérabilité pastorale cités précédemment comme variables </w:t>
      </w:r>
      <w:ins w:id="580" w:author="Mamadou Bobo Barry" w:date="2021-05-29T20:41:00Z">
        <w:r w:rsidR="00296351">
          <w:rPr>
            <w:rFonts w:eastAsia="Arial Narrow" w:cs="Arial Narrow"/>
            <w:color w:val="000000"/>
            <w:szCs w:val="24"/>
            <w:lang w:val="fr-SN"/>
          </w:rPr>
          <w:t xml:space="preserve">explicatives dans </w:t>
        </w:r>
      </w:ins>
      <w:del w:id="581" w:author="Mamadou Bobo Barry" w:date="2021-05-29T20:41:00Z">
        <w:r w:rsidRPr="007767AC" w:rsidDel="00296351">
          <w:rPr>
            <w:rFonts w:eastAsia="Arial Narrow" w:cs="Arial Narrow"/>
            <w:color w:val="000000"/>
            <w:szCs w:val="24"/>
            <w:lang w:val="fr-SN"/>
          </w:rPr>
          <w:delText xml:space="preserve">de remplacement et </w:delText>
        </w:r>
      </w:del>
      <w:r w:rsidRPr="007767AC">
        <w:rPr>
          <w:rFonts w:eastAsia="Arial Narrow" w:cs="Arial Narrow"/>
          <w:color w:val="000000"/>
          <w:szCs w:val="24"/>
          <w:lang w:val="fr-SN"/>
        </w:rPr>
        <w:t>la régression</w:t>
      </w:r>
      <w:del w:id="582" w:author="Mamadou Bobo Barry" w:date="2021-05-29T20:41:00Z">
        <w:r w:rsidRPr="007767AC" w:rsidDel="00296351">
          <w:rPr>
            <w:rFonts w:eastAsia="Arial Narrow" w:cs="Arial Narrow"/>
            <w:color w:val="000000"/>
            <w:szCs w:val="24"/>
            <w:lang w:val="fr-SN"/>
          </w:rPr>
          <w:delText xml:space="preserve"> statistique</w:delText>
        </w:r>
      </w:del>
      <w:r w:rsidRPr="007767AC">
        <w:rPr>
          <w:rFonts w:eastAsia="Arial Narrow" w:cs="Arial Narrow"/>
          <w:color w:val="000000"/>
          <w:szCs w:val="24"/>
          <w:lang w:val="fr-SN"/>
        </w:rPr>
        <w:t>.</w:t>
      </w:r>
    </w:p>
    <w:p w14:paraId="1904B0F9" w14:textId="77777777" w:rsidR="00393069" w:rsidRPr="007767AC" w:rsidRDefault="00393069" w:rsidP="00393069">
      <w:pPr>
        <w:rPr>
          <w:lang w:val="fr-SN"/>
        </w:rPr>
      </w:pPr>
    </w:p>
    <w:p w14:paraId="640609F6" w14:textId="1716814F" w:rsidR="00393069" w:rsidRPr="007767AC" w:rsidRDefault="00393069" w:rsidP="00393069">
      <w:pPr>
        <w:rPr>
          <w:lang w:val="fr-SN"/>
        </w:rPr>
      </w:pPr>
      <w:r w:rsidRPr="007767AC">
        <w:rPr>
          <w:lang w:val="fr-SN"/>
        </w:rPr>
        <w:t xml:space="preserve">Pour ce qui est de ce second cas, afin de pouvoir sélectionner les ménages pastoraux, nous avons d’abord choisi une zone de concentration des éleveurs mobiles qui est connue par sa diversité des lieux et des systèmes d’élevage. Cette zone concerne les communes de </w:t>
      </w:r>
      <w:r w:rsidRPr="007767AC">
        <w:rPr>
          <w:i/>
          <w:lang w:val="fr-SN"/>
        </w:rPr>
        <w:t xml:space="preserve">Vélingara </w:t>
      </w:r>
      <w:r w:rsidRPr="007767AC">
        <w:rPr>
          <w:lang w:val="fr-SN"/>
        </w:rPr>
        <w:t xml:space="preserve">à Ranérou, de </w:t>
      </w:r>
      <w:r w:rsidRPr="007767AC">
        <w:rPr>
          <w:i/>
          <w:lang w:val="fr-SN"/>
        </w:rPr>
        <w:t>Tessek</w:t>
      </w:r>
      <w:ins w:id="583" w:author="Ndeye Fatou Faye" w:date="2021-05-29T18:02:00Z">
        <w:r w:rsidR="00C36682">
          <w:rPr>
            <w:i/>
            <w:lang w:val="fr-SN"/>
          </w:rPr>
          <w:t>e</w:t>
        </w:r>
      </w:ins>
      <w:r w:rsidRPr="007767AC">
        <w:rPr>
          <w:i/>
          <w:lang w:val="fr-SN"/>
        </w:rPr>
        <w:t xml:space="preserve">ré Forage </w:t>
      </w:r>
      <w:r w:rsidRPr="007767AC">
        <w:rPr>
          <w:lang w:val="fr-SN"/>
        </w:rPr>
        <w:t xml:space="preserve">et </w:t>
      </w:r>
      <w:r w:rsidRPr="007767AC">
        <w:rPr>
          <w:i/>
          <w:lang w:val="fr-SN"/>
        </w:rPr>
        <w:t xml:space="preserve">Thiel </w:t>
      </w:r>
      <w:r w:rsidRPr="007767AC">
        <w:rPr>
          <w:lang w:val="fr-SN"/>
        </w:rPr>
        <w:t xml:space="preserve">à Linguère et </w:t>
      </w:r>
      <w:r w:rsidRPr="007767AC">
        <w:rPr>
          <w:i/>
          <w:lang w:val="fr-SN"/>
        </w:rPr>
        <w:t xml:space="preserve">Mbane </w:t>
      </w:r>
      <w:r w:rsidRPr="007767AC">
        <w:rPr>
          <w:lang w:val="fr-SN"/>
        </w:rPr>
        <w:t>à Dagana qui polarisent la majorité des éleveurs pastoraux. Ensuite, nous avons défini une variable fortement corrélée à la vulnérabilité pour le ciblage des ménages pastoraux. Cette variable peut être alors la dépense du ménage</w:t>
      </w:r>
      <w:r>
        <w:rPr>
          <w:lang w:val="fr-SN"/>
        </w:rPr>
        <w:t xml:space="preserve"> prenant en compte les spécificités des charges de ménages pastoraux</w:t>
      </w:r>
      <w:r w:rsidRPr="007767AC">
        <w:rPr>
          <w:lang w:val="fr-SN"/>
        </w:rPr>
        <w:t xml:space="preserve">. Cette méthode de ciblage semble être la plus efficace car elle permet d’atteindre directement les ménages pastoraux vulnérables et minimise les erreurs d’inclusion ou </w:t>
      </w:r>
      <w:ins w:id="584" w:author="Ndeye Fatou Faye" w:date="2021-05-29T18:03:00Z">
        <w:r w:rsidR="00C36682">
          <w:rPr>
            <w:lang w:val="fr-SN"/>
          </w:rPr>
          <w:t xml:space="preserve">Pour </w:t>
        </w:r>
      </w:ins>
      <w:r w:rsidRPr="007767AC">
        <w:rPr>
          <w:lang w:val="fr-SN"/>
        </w:rPr>
        <w:t>d’exclusion.</w:t>
      </w:r>
    </w:p>
    <w:p w14:paraId="01132709" w14:textId="77777777" w:rsidR="00296351" w:rsidRDefault="00393069" w:rsidP="00296351">
      <w:pPr>
        <w:rPr>
          <w:ins w:id="585" w:author="Mamadou Bobo Barry" w:date="2021-05-29T20:34:00Z"/>
          <w:lang w:val="fr-SN"/>
        </w:rPr>
      </w:pPr>
      <w:r w:rsidRPr="00EF7473">
        <w:rPr>
          <w:i/>
        </w:rPr>
        <w:t xml:space="preserve">Dans cette étude, </w:t>
      </w:r>
      <w:ins w:id="586" w:author="Mamadou Bobo Barry" w:date="2021-05-29T19:36:00Z">
        <w:r w:rsidR="001227E6">
          <w:rPr>
            <w:i/>
          </w:rPr>
          <w:t>nous utilisons, la formule de calcul de score PMT utilisée dans le cadre du LEAP</w:t>
        </w:r>
        <w:r w:rsidR="001227E6">
          <w:rPr>
            <w:rStyle w:val="Appelnotedebasdep"/>
            <w:i/>
          </w:rPr>
          <w:footnoteReference w:id="4"/>
        </w:r>
        <w:r w:rsidR="001227E6">
          <w:rPr>
            <w:i/>
          </w:rPr>
          <w:t xml:space="preserve"> et qui a été utilisée dans plusieurs pays en développement. Ainsi, </w:t>
        </w:r>
      </w:ins>
      <w:commentRangeStart w:id="589"/>
      <w:r w:rsidRPr="00EF7473">
        <w:rPr>
          <w:i/>
        </w:rPr>
        <w:t>le bien-être est approché par la consommation annuelle par tête des ménages</w:t>
      </w:r>
      <w:commentRangeEnd w:id="589"/>
      <w:r w:rsidR="00C36682">
        <w:rPr>
          <w:rStyle w:val="Marquedecommentaire"/>
        </w:rPr>
        <w:commentReference w:id="589"/>
      </w:r>
      <w:r w:rsidRPr="00EF7473">
        <w:rPr>
          <w:i/>
        </w:rPr>
        <w:t xml:space="preserve">. </w:t>
      </w:r>
      <w:ins w:id="590" w:author="Mamadou Bobo Barry" w:date="2021-05-29T20:34:00Z">
        <w:r w:rsidR="00296351">
          <w:rPr>
            <w:lang w:val="fr-SN"/>
          </w:rPr>
          <w:t xml:space="preserve">Les variables retenues font partie des critères de pauvreté habituellement utilisés ; les indicateurs de vulnérabilité spécifiques aux ménages pastoraux (risques covariants, risques idiosyncratique) et l’adoption des stratégies d’adaptation. </w:t>
        </w:r>
      </w:ins>
    </w:p>
    <w:p w14:paraId="56B90379" w14:textId="56CD3C04" w:rsidR="00393069" w:rsidRPr="00EF7473" w:rsidRDefault="00296351">
      <w:pPr>
        <w:rPr>
          <w:i/>
        </w:rPr>
        <w:pPrChange w:id="591" w:author="Mamadou Bobo Barry" w:date="2021-05-29T19:36:00Z">
          <w:pPr>
            <w:pBdr>
              <w:top w:val="single" w:sz="4" w:space="1" w:color="auto"/>
              <w:left w:val="single" w:sz="4" w:space="4" w:color="auto"/>
              <w:bottom w:val="single" w:sz="4" w:space="1" w:color="auto"/>
              <w:right w:val="single" w:sz="4" w:space="4" w:color="auto"/>
            </w:pBdr>
          </w:pPr>
        </w:pPrChange>
      </w:pPr>
      <w:ins w:id="592" w:author="Mamadou Bobo Barry" w:date="2021-05-29T20:34:00Z">
        <w:r>
          <w:rPr>
            <w:lang w:val="fr-SN"/>
          </w:rPr>
          <w:t>Dans cette étude, le niveau de vie est approché par les dépenses de consommation annuelle par tête de ménage pastoral.</w:t>
        </w:r>
      </w:ins>
      <w:r w:rsidR="00393069" w:rsidRPr="00EF7473">
        <w:rPr>
          <w:i/>
        </w:rPr>
        <w:t>Le PMT attribue un « score » à tous les ménages, sur la base d’informations recueillies auprès de</w:t>
      </w:r>
      <w:ins w:id="593" w:author="Mamadou Bobo Barry" w:date="2021-05-29T19:37:00Z">
        <w:r w:rsidR="001227E6">
          <w:rPr>
            <w:i/>
          </w:rPr>
          <w:t>s ménages sur l’ensemble des indicateurs retenus dans</w:t>
        </w:r>
      </w:ins>
      <w:ins w:id="594" w:author="Mamadou Bobo Barry" w:date="2021-05-29T19:38:00Z">
        <w:r w:rsidR="001227E6">
          <w:rPr>
            <w:i/>
          </w:rPr>
          <w:t xml:space="preserve"> le calcul</w:t>
        </w:r>
      </w:ins>
      <w:del w:id="595" w:author="Mamadou Bobo Barry" w:date="2021-05-29T19:37:00Z">
        <w:r w:rsidR="00393069" w:rsidRPr="00EF7473" w:rsidDel="001227E6">
          <w:rPr>
            <w:i/>
          </w:rPr>
          <w:delText xml:space="preserve"> la famille pour toutes les variables qui sont incluses dans la formule </w:delText>
        </w:r>
      </w:del>
      <w:r w:rsidR="00393069" w:rsidRPr="00EF7473">
        <w:rPr>
          <w:i/>
        </w:rPr>
        <w:t>:</w:t>
      </w:r>
    </w:p>
    <w:p w14:paraId="12C72262" w14:textId="77777777" w:rsidR="00393069" w:rsidRPr="00EF7473" w:rsidRDefault="00393069">
      <w:pPr>
        <w:autoSpaceDE w:val="0"/>
        <w:autoSpaceDN w:val="0"/>
        <w:adjustRightInd w:val="0"/>
        <w:jc w:val="center"/>
        <w:rPr>
          <w:rFonts w:eastAsiaTheme="minorEastAsia" w:cs="Calibri-Bold"/>
          <w:b/>
          <w:bCs/>
          <w:i/>
        </w:rPr>
        <w:pPrChange w:id="596" w:author="Mamadou Bobo Barry" w:date="2021-05-29T19:36:00Z">
          <w:pPr>
            <w:pBdr>
              <w:top w:val="single" w:sz="4" w:space="1" w:color="auto"/>
              <w:left w:val="single" w:sz="4" w:space="4" w:color="auto"/>
              <w:bottom w:val="single" w:sz="4" w:space="1" w:color="auto"/>
              <w:right w:val="single" w:sz="4" w:space="4" w:color="auto"/>
            </w:pBdr>
            <w:autoSpaceDE w:val="0"/>
            <w:autoSpaceDN w:val="0"/>
            <w:adjustRightInd w:val="0"/>
            <w:jc w:val="center"/>
          </w:pPr>
        </w:pPrChange>
      </w:pPr>
      <m:oMathPara>
        <m:oMath>
          <m:r>
            <m:rPr>
              <m:sty m:val="bi"/>
            </m:rPr>
            <w:rPr>
              <w:rFonts w:ascii="Cambria Math" w:hAnsi="Cambria Math" w:cs="Calibri-Bold"/>
            </w:rPr>
            <m:t>S</m:t>
          </m:r>
          <m:r>
            <m:rPr>
              <m:sty m:val="bi"/>
            </m:rPr>
            <w:rPr>
              <w:rFonts w:ascii="Cambria Math" w:eastAsia="Cambria Math" w:hAnsi="Cambria Math" w:cs="Cambria Math"/>
            </w:rPr>
            <m:t>=</m:t>
          </m:r>
          <m:nary>
            <m:naryPr>
              <m:chr m:val="∑"/>
              <m:limLoc m:val="undOvr"/>
              <m:ctrlPr>
                <w:rPr>
                  <w:rFonts w:ascii="Cambria Math" w:eastAsia="Cambria Math" w:hAnsi="Cambria Math" w:cs="Cambria Math"/>
                  <w:b/>
                  <w:bCs/>
                  <w:i/>
                  <w:sz w:val="22"/>
                  <w:szCs w:val="22"/>
                </w:rPr>
              </m:ctrlPr>
            </m:naryPr>
            <m:sub>
              <m:r>
                <m:rPr>
                  <m:sty m:val="bi"/>
                </m:rPr>
                <w:rPr>
                  <w:rFonts w:ascii="Cambria Math" w:eastAsia="Cambria Math" w:hAnsi="Cambria Math" w:cs="Cambria Math"/>
                </w:rPr>
                <m:t>i=1</m:t>
              </m:r>
            </m:sub>
            <m:sup>
              <m:r>
                <m:rPr>
                  <m:sty m:val="bi"/>
                </m:rPr>
                <w:rPr>
                  <w:rFonts w:ascii="Cambria Math" w:eastAsia="Cambria Math" w:hAnsi="Cambria Math" w:cs="Cambria Math"/>
                </w:rPr>
                <m:t>K</m:t>
              </m:r>
            </m:sup>
            <m:e>
              <m:sSub>
                <m:sSubPr>
                  <m:ctrlPr>
                    <w:rPr>
                      <w:rFonts w:ascii="Cambria Math" w:eastAsia="Cambria Math" w:hAnsi="Cambria Math" w:cs="Cambria Math"/>
                      <w:b/>
                      <w:bCs/>
                      <w:i/>
                      <w:sz w:val="22"/>
                      <w:szCs w:val="22"/>
                    </w:rPr>
                  </m:ctrlPr>
                </m:sSubPr>
                <m:e>
                  <m:r>
                    <m:rPr>
                      <m:sty m:val="bi"/>
                    </m:rPr>
                    <w:rPr>
                      <w:rFonts w:ascii="Cambria Math" w:eastAsia="Cambria Math" w:hAnsi="Cambria Math" w:cs="Cambria Math"/>
                    </w:rPr>
                    <m:t>W</m:t>
                  </m:r>
                </m:e>
                <m:sub>
                  <m:r>
                    <m:rPr>
                      <m:sty m:val="bi"/>
                    </m:rPr>
                    <w:rPr>
                      <w:rFonts w:ascii="Cambria Math" w:eastAsia="Cambria Math" w:hAnsi="Cambria Math" w:cs="Cambria Math"/>
                    </w:rPr>
                    <m:t>i</m:t>
                  </m:r>
                </m:sub>
              </m:sSub>
              <m:sSub>
                <m:sSubPr>
                  <m:ctrlPr>
                    <w:rPr>
                      <w:rFonts w:ascii="Cambria Math" w:eastAsia="Cambria Math" w:hAnsi="Cambria Math" w:cs="Cambria Math"/>
                      <w:b/>
                      <w:bCs/>
                      <w:i/>
                      <w:sz w:val="22"/>
                      <w:szCs w:val="22"/>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i</m:t>
                  </m:r>
                </m:sub>
              </m:sSub>
            </m:e>
          </m:nary>
          <m:r>
            <m:rPr>
              <m:sty m:val="bi"/>
            </m:rPr>
            <w:rPr>
              <w:rFonts w:ascii="Cambria Math" w:eastAsia="Cambria Math" w:hAnsi="Cambria Math" w:cs="Cambria Math"/>
            </w:rPr>
            <m:t>,</m:t>
          </m:r>
        </m:oMath>
      </m:oMathPara>
    </w:p>
    <w:p w14:paraId="7CAD9072" w14:textId="77777777" w:rsidR="00296351" w:rsidRPr="00296351" w:rsidRDefault="00393069" w:rsidP="00296351">
      <w:pPr>
        <w:rPr>
          <w:ins w:id="597" w:author="Mamadou Bobo Barry" w:date="2021-05-29T20:36:00Z"/>
          <w:i/>
        </w:rPr>
      </w:pPr>
      <w:r w:rsidRPr="00EF7473">
        <w:rPr>
          <w:i/>
        </w:rPr>
        <w:t xml:space="preserve">où S est le score, </w:t>
      </w:r>
      <m:oMath>
        <m:sSub>
          <m:sSubPr>
            <m:ctrlPr>
              <w:rPr>
                <w:rFonts w:ascii="Cambria Math" w:eastAsia="Cambria Math" w:hAnsi="Cambria Math" w:cs="Cambria Math"/>
                <w:b/>
                <w:bCs/>
                <w:i/>
                <w:sz w:val="22"/>
                <w:szCs w:val="22"/>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i</m:t>
            </m:r>
          </m:sub>
        </m:sSub>
      </m:oMath>
      <w:r w:rsidRPr="00EF7473">
        <w:rPr>
          <w:i/>
        </w:rPr>
        <w:t xml:space="preserve"> </w:t>
      </w:r>
      <w:ins w:id="598" w:author="Mamadou Bobo Barry" w:date="2021-05-29T19:38:00Z">
        <w:r w:rsidR="001227E6">
          <w:rPr>
            <w:i/>
          </w:rPr>
          <w:t xml:space="preserve">l’indicateur </w:t>
        </w:r>
      </w:ins>
      <w:del w:id="599" w:author="Mamadou Bobo Barry" w:date="2021-05-29T19:38:00Z">
        <w:r w:rsidRPr="00EF7473" w:rsidDel="001227E6">
          <w:rPr>
            <w:i/>
          </w:rPr>
          <w:delText>la variabl</w:delText>
        </w:r>
      </w:del>
      <w:r w:rsidRPr="00EF7473">
        <w:rPr>
          <w:i/>
        </w:rPr>
        <w:t xml:space="preserve">e et </w:t>
      </w:r>
      <m:oMath>
        <m:sSub>
          <m:sSubPr>
            <m:ctrlPr>
              <w:rPr>
                <w:rFonts w:ascii="Cambria Math" w:eastAsia="Cambria Math" w:hAnsi="Cambria Math" w:cs="Cambria Math"/>
                <w:b/>
                <w:bCs/>
                <w:i/>
                <w:sz w:val="22"/>
                <w:szCs w:val="22"/>
              </w:rPr>
            </m:ctrlPr>
          </m:sSubPr>
          <m:e>
            <m:r>
              <m:rPr>
                <m:sty m:val="bi"/>
              </m:rPr>
              <w:rPr>
                <w:rFonts w:ascii="Cambria Math" w:eastAsia="Cambria Math" w:hAnsi="Cambria Math" w:cs="Cambria Math"/>
              </w:rPr>
              <m:t>W</m:t>
            </m:r>
          </m:e>
          <m:sub>
            <m:r>
              <m:rPr>
                <m:sty m:val="bi"/>
              </m:rPr>
              <w:rPr>
                <w:rFonts w:ascii="Cambria Math" w:eastAsia="Cambria Math" w:hAnsi="Cambria Math" w:cs="Cambria Math"/>
              </w:rPr>
              <m:t>i</m:t>
            </m:r>
          </m:sub>
        </m:sSub>
      </m:oMath>
      <w:r w:rsidRPr="00EF7473">
        <w:rPr>
          <w:i/>
        </w:rPr>
        <w:t xml:space="preserve"> le poids de </w:t>
      </w:r>
      <w:ins w:id="600" w:author="Mamadou Bobo Barry" w:date="2021-05-29T19:39:00Z">
        <w:r w:rsidR="001227E6">
          <w:rPr>
            <w:i/>
          </w:rPr>
          <w:t>l’indicateur</w:t>
        </w:r>
        <w:r w:rsidR="001227E6" w:rsidRPr="00EF7473" w:rsidDel="001227E6">
          <w:rPr>
            <w:i/>
          </w:rPr>
          <w:t xml:space="preserve"> </w:t>
        </w:r>
      </w:ins>
      <w:del w:id="601" w:author="Mamadou Bobo Barry" w:date="2021-05-29T19:39:00Z">
        <w:r w:rsidRPr="00EF7473" w:rsidDel="001227E6">
          <w:rPr>
            <w:i/>
          </w:rPr>
          <w:delText>la variable</w:delText>
        </w:r>
      </w:del>
      <w:r w:rsidRPr="00EF7473">
        <w:rPr>
          <w:i/>
        </w:rPr>
        <w:t xml:space="preserve"> </w:t>
      </w:r>
      <m:oMath>
        <m:sSub>
          <m:sSubPr>
            <m:ctrlPr>
              <w:rPr>
                <w:rFonts w:ascii="Cambria Math" w:eastAsia="Cambria Math" w:hAnsi="Cambria Math" w:cs="Cambria Math"/>
                <w:b/>
                <w:bCs/>
                <w:i/>
                <w:sz w:val="22"/>
                <w:szCs w:val="22"/>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i</m:t>
            </m:r>
          </m:sub>
        </m:sSub>
      </m:oMath>
      <w:r w:rsidRPr="00EF7473">
        <w:rPr>
          <w:i/>
        </w:rPr>
        <w:t xml:space="preserve"> dans la formule. Les poids des </w:t>
      </w:r>
      <w:ins w:id="602" w:author="Mamadou Bobo Barry" w:date="2021-05-29T19:39:00Z">
        <w:r w:rsidR="001227E6">
          <w:rPr>
            <w:i/>
          </w:rPr>
          <w:t>indicateurs</w:t>
        </w:r>
        <w:r w:rsidR="001227E6" w:rsidRPr="00EF7473" w:rsidDel="001227E6">
          <w:rPr>
            <w:i/>
          </w:rPr>
          <w:t xml:space="preserve"> </w:t>
        </w:r>
      </w:ins>
      <w:del w:id="603" w:author="Mamadou Bobo Barry" w:date="2021-05-29T19:39:00Z">
        <w:r w:rsidRPr="00EF7473" w:rsidDel="001227E6">
          <w:rPr>
            <w:i/>
          </w:rPr>
          <w:delText>variables</w:delText>
        </w:r>
      </w:del>
      <w:r w:rsidRPr="00EF7473">
        <w:rPr>
          <w:i/>
        </w:rPr>
        <w:t xml:space="preserve"> sont dérivés de l’estimation par les moindres carrés ordinaires (MCO) du Logarithme de la consommation par tête sur</w:t>
      </w:r>
      <w:ins w:id="604" w:author="Mamadou Bobo Barry" w:date="2021-05-29T19:40:00Z">
        <w:r w:rsidR="001227E6">
          <w:rPr>
            <w:i/>
          </w:rPr>
          <w:t xml:space="preserve"> </w:t>
        </w:r>
      </w:ins>
      <w:del w:id="605" w:author="Mamadou Bobo Barry" w:date="2021-05-29T19:40:00Z">
        <w:r w:rsidRPr="00EF7473" w:rsidDel="001227E6">
          <w:rPr>
            <w:i/>
          </w:rPr>
          <w:delText xml:space="preserve"> un </w:delText>
        </w:r>
      </w:del>
      <w:ins w:id="606" w:author="Mamadou Bobo Barry" w:date="2021-05-29T19:41:00Z">
        <w:r w:rsidR="001227E6">
          <w:rPr>
            <w:i/>
          </w:rPr>
          <w:t>l’</w:t>
        </w:r>
      </w:ins>
      <w:r w:rsidRPr="00EF7473">
        <w:rPr>
          <w:i/>
        </w:rPr>
        <w:t xml:space="preserve">ensemble </w:t>
      </w:r>
      <w:ins w:id="607" w:author="Mamadou Bobo Barry" w:date="2021-05-29T19:41:00Z">
        <w:r w:rsidR="001227E6">
          <w:rPr>
            <w:i/>
          </w:rPr>
          <w:t>des indicateurs retenus dans cette étude</w:t>
        </w:r>
      </w:ins>
      <w:del w:id="608" w:author="Mamadou Bobo Barry" w:date="2021-05-29T19:41:00Z">
        <w:r w:rsidRPr="00EF7473" w:rsidDel="001227E6">
          <w:rPr>
            <w:i/>
          </w:rPr>
          <w:delText>de variables</w:delText>
        </w:r>
      </w:del>
      <w:r w:rsidRPr="00EF7473">
        <w:rPr>
          <w:i/>
        </w:rPr>
        <w:t xml:space="preserve">. </w:t>
      </w:r>
      <w:ins w:id="609" w:author="Mamadou Bobo Barry" w:date="2021-05-29T20:36:00Z">
        <w:r w:rsidR="00296351" w:rsidRPr="00296351">
          <w:rPr>
            <w:i/>
          </w:rPr>
          <w:t xml:space="preserve">Le PMT permet de sélectionner les variables : </w:t>
        </w:r>
      </w:ins>
    </w:p>
    <w:p w14:paraId="298B52BC" w14:textId="29A85C7C" w:rsidR="00296351" w:rsidRPr="00296351" w:rsidRDefault="00296351">
      <w:pPr>
        <w:pStyle w:val="Paragraphedeliste"/>
        <w:numPr>
          <w:ilvl w:val="1"/>
          <w:numId w:val="26"/>
        </w:numPr>
        <w:rPr>
          <w:ins w:id="610" w:author="Mamadou Bobo Barry" w:date="2021-05-29T20:36:00Z"/>
          <w:i/>
          <w:rPrChange w:id="611" w:author="Mamadou Bobo Barry" w:date="2021-05-29T20:37:00Z">
            <w:rPr>
              <w:ins w:id="612" w:author="Mamadou Bobo Barry" w:date="2021-05-29T20:36:00Z"/>
            </w:rPr>
          </w:rPrChange>
        </w:rPr>
        <w:pPrChange w:id="613" w:author="Mamadou Bobo Barry" w:date="2021-05-29T20:37:00Z">
          <w:pPr/>
        </w:pPrChange>
      </w:pPr>
      <w:ins w:id="614" w:author="Mamadou Bobo Barry" w:date="2021-05-29T20:36:00Z">
        <w:r w:rsidRPr="00296351">
          <w:rPr>
            <w:i/>
            <w:rPrChange w:id="615" w:author="Mamadou Bobo Barry" w:date="2021-05-29T20:37:00Z">
              <w:rPr/>
            </w:rPrChange>
          </w:rPr>
          <w:t xml:space="preserve">corrélées au niveau de niveau de vie des ménages pastoraux, </w:t>
        </w:r>
      </w:ins>
    </w:p>
    <w:p w14:paraId="60F1D0BC" w14:textId="27D12471" w:rsidR="00296351" w:rsidRPr="00296351" w:rsidRDefault="00296351">
      <w:pPr>
        <w:pStyle w:val="Paragraphedeliste"/>
        <w:numPr>
          <w:ilvl w:val="1"/>
          <w:numId w:val="26"/>
        </w:numPr>
        <w:rPr>
          <w:ins w:id="616" w:author="Mamadou Bobo Barry" w:date="2021-05-29T20:36:00Z"/>
          <w:i/>
          <w:rPrChange w:id="617" w:author="Mamadou Bobo Barry" w:date="2021-05-29T20:37:00Z">
            <w:rPr>
              <w:ins w:id="618" w:author="Mamadou Bobo Barry" w:date="2021-05-29T20:36:00Z"/>
            </w:rPr>
          </w:rPrChange>
        </w:rPr>
        <w:pPrChange w:id="619" w:author="Mamadou Bobo Barry" w:date="2021-05-29T20:37:00Z">
          <w:pPr/>
        </w:pPrChange>
      </w:pPr>
      <w:ins w:id="620" w:author="Mamadou Bobo Barry" w:date="2021-05-29T20:36:00Z">
        <w:r w:rsidRPr="00296351">
          <w:rPr>
            <w:i/>
            <w:rPrChange w:id="621" w:author="Mamadou Bobo Barry" w:date="2021-05-29T20:37:00Z">
              <w:rPr/>
            </w:rPrChange>
          </w:rPr>
          <w:t xml:space="preserve">faciliment mesurables ou observables, </w:t>
        </w:r>
      </w:ins>
    </w:p>
    <w:p w14:paraId="65AB1E7A" w14:textId="1D8FB1DA" w:rsidR="00296351" w:rsidRPr="00296351" w:rsidRDefault="00296351">
      <w:pPr>
        <w:pStyle w:val="Paragraphedeliste"/>
        <w:numPr>
          <w:ilvl w:val="1"/>
          <w:numId w:val="26"/>
        </w:numPr>
        <w:rPr>
          <w:ins w:id="622" w:author="Mamadou Bobo Barry" w:date="2021-05-29T20:37:00Z"/>
          <w:i/>
          <w:rPrChange w:id="623" w:author="Mamadou Bobo Barry" w:date="2021-05-29T20:37:00Z">
            <w:rPr>
              <w:ins w:id="624" w:author="Mamadou Bobo Barry" w:date="2021-05-29T20:37:00Z"/>
            </w:rPr>
          </w:rPrChange>
        </w:rPr>
        <w:pPrChange w:id="625" w:author="Mamadou Bobo Barry" w:date="2021-05-29T20:37:00Z">
          <w:pPr>
            <w:pBdr>
              <w:top w:val="single" w:sz="4" w:space="1" w:color="auto"/>
              <w:left w:val="single" w:sz="4" w:space="4" w:color="auto"/>
              <w:bottom w:val="single" w:sz="4" w:space="1" w:color="auto"/>
              <w:right w:val="single" w:sz="4" w:space="4" w:color="auto"/>
            </w:pBdr>
          </w:pPr>
        </w:pPrChange>
      </w:pPr>
      <w:ins w:id="626" w:author="Mamadou Bobo Barry" w:date="2021-05-29T20:36:00Z">
        <w:r w:rsidRPr="00296351">
          <w:rPr>
            <w:i/>
            <w:rPrChange w:id="627" w:author="Mamadou Bobo Barry" w:date="2021-05-29T20:37:00Z">
              <w:rPr/>
            </w:rPrChange>
          </w:rPr>
          <w:t xml:space="preserve">difficilement manipulables par les ménages et les individus. </w:t>
        </w:r>
      </w:ins>
    </w:p>
    <w:p w14:paraId="7C7ED2E1" w14:textId="70BD25E7" w:rsidR="00393069" w:rsidRPr="00EF7473" w:rsidRDefault="00393069">
      <w:pPr>
        <w:rPr>
          <w:i/>
        </w:rPr>
        <w:pPrChange w:id="628" w:author="Mamadou Bobo Barry" w:date="2021-05-29T19:36:00Z">
          <w:pPr>
            <w:pBdr>
              <w:top w:val="single" w:sz="4" w:space="1" w:color="auto"/>
              <w:left w:val="single" w:sz="4" w:space="4" w:color="auto"/>
              <w:bottom w:val="single" w:sz="4" w:space="1" w:color="auto"/>
              <w:right w:val="single" w:sz="4" w:space="4" w:color="auto"/>
            </w:pBdr>
          </w:pPr>
        </w:pPrChange>
      </w:pPr>
      <w:r w:rsidRPr="00EF7473">
        <w:rPr>
          <w:i/>
        </w:rPr>
        <w:t xml:space="preserve">La méthode du MCO est généralement utilisée pour prédire le bien-être principalement dû à la commodité et la facilité d’interprétation. </w:t>
      </w:r>
    </w:p>
    <w:p w14:paraId="286CF44E" w14:textId="77777777" w:rsidR="00393069" w:rsidRPr="00EF7473" w:rsidRDefault="00393069">
      <w:pPr>
        <w:rPr>
          <w:i/>
        </w:rPr>
        <w:pPrChange w:id="629" w:author="Mamadou Bobo Barry" w:date="2021-05-29T19:36:00Z">
          <w:pPr>
            <w:pBdr>
              <w:top w:val="single" w:sz="4" w:space="1" w:color="auto"/>
              <w:left w:val="single" w:sz="4" w:space="4" w:color="auto"/>
              <w:bottom w:val="single" w:sz="4" w:space="1" w:color="auto"/>
              <w:right w:val="single" w:sz="4" w:space="4" w:color="auto"/>
            </w:pBdr>
          </w:pPr>
        </w:pPrChange>
      </w:pPr>
    </w:p>
    <w:p w14:paraId="76E523D5" w14:textId="77777777" w:rsidR="00393069" w:rsidRPr="00EF7473" w:rsidRDefault="00393069">
      <w:pPr>
        <w:autoSpaceDE w:val="0"/>
        <w:autoSpaceDN w:val="0"/>
        <w:adjustRightInd w:val="0"/>
        <w:rPr>
          <w:rFonts w:cs="Calibri-Bold"/>
          <w:b/>
          <w:bCs/>
          <w:i/>
          <w:sz w:val="22"/>
          <w:szCs w:val="22"/>
        </w:rPr>
        <w:pPrChange w:id="630" w:author="Mamadou Bobo Barry" w:date="2021-05-29T19:36:00Z">
          <w:pPr>
            <w:pBdr>
              <w:top w:val="single" w:sz="4" w:space="1" w:color="auto"/>
              <w:left w:val="single" w:sz="4" w:space="4" w:color="auto"/>
              <w:bottom w:val="single" w:sz="4" w:space="1" w:color="auto"/>
              <w:right w:val="single" w:sz="4" w:space="4" w:color="auto"/>
            </w:pBdr>
            <w:autoSpaceDE w:val="0"/>
            <w:autoSpaceDN w:val="0"/>
            <w:adjustRightInd w:val="0"/>
          </w:pPr>
        </w:pPrChange>
      </w:pPr>
      <m:oMathPara>
        <m:oMathParaPr>
          <m:jc m:val="center"/>
        </m:oMathParaPr>
        <m:oMath>
          <m:r>
            <m:rPr>
              <m:sty m:val="bi"/>
            </m:rPr>
            <w:rPr>
              <w:rFonts w:ascii="Cambria Math" w:hAnsi="Cambria Math" w:cs="Calibri-Bold"/>
            </w:rPr>
            <m:t xml:space="preserve">Ln </m:t>
          </m:r>
          <m:d>
            <m:dPr>
              <m:ctrlPr>
                <w:rPr>
                  <w:rFonts w:ascii="Cambria Math" w:hAnsi="Cambria Math" w:cs="Calibri-Bold"/>
                  <w:b/>
                  <w:bCs/>
                  <w:i/>
                </w:rPr>
              </m:ctrlPr>
            </m:dPr>
            <m:e>
              <m:r>
                <m:rPr>
                  <m:sty m:val="bi"/>
                </m:rPr>
                <w:rPr>
                  <w:rFonts w:ascii="Cambria Math" w:hAnsi="Cambria Math" w:cs="Calibri-Bold"/>
                </w:rPr>
                <m:t>Y</m:t>
              </m:r>
            </m:e>
          </m:d>
          <m:r>
            <m:rPr>
              <m:sty m:val="bi"/>
            </m:rPr>
            <w:rPr>
              <w:rFonts w:ascii="Cambria Math" w:hAnsi="Cambria Math" w:cs="Calibri-Bold"/>
            </w:rPr>
            <m:t xml:space="preserve">=α+ βX+ </m:t>
          </m:r>
          <m:r>
            <m:rPr>
              <m:sty m:val="bi"/>
            </m:rPr>
            <w:rPr>
              <w:rFonts w:ascii="Cambria Math" w:hAnsi="Cambria Math" w:cs="Calibri-Bold"/>
              <w:sz w:val="32"/>
              <w:szCs w:val="32"/>
            </w:rPr>
            <m:t>ε</m:t>
          </m:r>
          <m:r>
            <m:rPr>
              <m:sty m:val="bi"/>
            </m:rPr>
            <w:rPr>
              <w:rFonts w:ascii="Cambria Math" w:hAnsi="Calibri-Bold" w:cs="Calibri-Bold"/>
              <w:sz w:val="32"/>
              <w:szCs w:val="32"/>
            </w:rPr>
            <m:t xml:space="preserve">, </m:t>
          </m:r>
        </m:oMath>
      </m:oMathPara>
    </w:p>
    <w:p w14:paraId="4F9C97DE" w14:textId="77777777" w:rsidR="00393069" w:rsidRPr="00EF7473" w:rsidRDefault="00393069">
      <w:pPr>
        <w:rPr>
          <w:i/>
        </w:rPr>
        <w:pPrChange w:id="631" w:author="Mamadou Bobo Barry" w:date="2021-05-29T19:36:00Z">
          <w:pPr>
            <w:pBdr>
              <w:top w:val="single" w:sz="4" w:space="1" w:color="auto"/>
              <w:left w:val="single" w:sz="4" w:space="4" w:color="auto"/>
              <w:bottom w:val="single" w:sz="4" w:space="1" w:color="auto"/>
              <w:right w:val="single" w:sz="4" w:space="4" w:color="auto"/>
            </w:pBdr>
          </w:pPr>
        </w:pPrChange>
      </w:pPr>
    </w:p>
    <w:p w14:paraId="457AF24B" w14:textId="49FF9E25" w:rsidR="00393069" w:rsidRPr="00EF7473" w:rsidRDefault="00393069">
      <w:pPr>
        <w:autoSpaceDE w:val="0"/>
        <w:autoSpaceDN w:val="0"/>
        <w:adjustRightInd w:val="0"/>
        <w:rPr>
          <w:rFonts w:cs="SourceSansPro-Regular"/>
          <w:i/>
          <w:sz w:val="22"/>
          <w:szCs w:val="22"/>
        </w:rPr>
        <w:pPrChange w:id="632" w:author="Mamadou Bobo Barry" w:date="2021-05-29T19:36:00Z">
          <w:pPr>
            <w:pBdr>
              <w:top w:val="single" w:sz="4" w:space="1" w:color="auto"/>
              <w:left w:val="single" w:sz="4" w:space="4" w:color="auto"/>
              <w:bottom w:val="single" w:sz="4" w:space="1" w:color="auto"/>
              <w:right w:val="single" w:sz="4" w:space="4" w:color="auto"/>
            </w:pBdr>
            <w:autoSpaceDE w:val="0"/>
            <w:autoSpaceDN w:val="0"/>
            <w:adjustRightInd w:val="0"/>
          </w:pPr>
        </w:pPrChange>
      </w:pPr>
      <w:r w:rsidRPr="00EF7473">
        <w:rPr>
          <w:rFonts w:cs="SourceSansPro-Regular"/>
          <w:i/>
        </w:rPr>
        <w:t xml:space="preserve">où </w:t>
      </w:r>
      <w:r w:rsidRPr="00EF7473">
        <w:rPr>
          <w:rFonts w:cs="SourceSansPro-Regular"/>
          <w:i/>
          <w:sz w:val="22"/>
          <w:szCs w:val="22"/>
        </w:rPr>
        <w:t xml:space="preserve"> </w:t>
      </w:r>
      <m:oMath>
        <m:r>
          <m:rPr>
            <m:sty m:val="bi"/>
          </m:rPr>
          <w:rPr>
            <w:rFonts w:ascii="Cambria Math" w:hAnsi="Cambria Math" w:cs="Calibri-Bold"/>
          </w:rPr>
          <m:t>Y</m:t>
        </m:r>
      </m:oMath>
      <w:r w:rsidRPr="00EF7473">
        <w:rPr>
          <w:rFonts w:cs="SourceSansPro-Regular"/>
          <w:i/>
        </w:rPr>
        <w:t xml:space="preserve"> </w:t>
      </w:r>
      <w:r w:rsidRPr="00EF7473">
        <w:rPr>
          <w:rFonts w:cs="SourceSansPro-Regular"/>
          <w:i/>
          <w:sz w:val="22"/>
          <w:szCs w:val="22"/>
        </w:rPr>
        <w:t>est l’indicateur de niveau de vie (ici c’</w:t>
      </w:r>
      <w:r w:rsidRPr="00EF7473">
        <w:rPr>
          <w:rFonts w:cs="SourceSansPro-Regular"/>
          <w:i/>
        </w:rPr>
        <w:t xml:space="preserve">est la consommation par tête), </w:t>
      </w:r>
      <m:oMath>
        <m:r>
          <m:rPr>
            <m:sty m:val="bi"/>
          </m:rPr>
          <w:rPr>
            <w:rFonts w:ascii="Cambria Math" w:hAnsi="Cambria Math" w:cs="Calibri-Bold"/>
          </w:rPr>
          <m:t>X</m:t>
        </m:r>
      </m:oMath>
      <w:r w:rsidRPr="00EF7473">
        <w:rPr>
          <w:rFonts w:cs="SourceSansPro-Regular"/>
          <w:i/>
          <w:sz w:val="22"/>
          <w:szCs w:val="22"/>
        </w:rPr>
        <w:t xml:space="preserve"> est un ensemble d</w:t>
      </w:r>
      <w:ins w:id="633" w:author="Mamadou Bobo Barry" w:date="2021-05-29T19:41:00Z">
        <w:r w:rsidR="001227E6">
          <w:rPr>
            <w:rFonts w:cs="SourceSansPro-Regular"/>
            <w:i/>
            <w:sz w:val="22"/>
            <w:szCs w:val="22"/>
          </w:rPr>
          <w:t>’indicateurs</w:t>
        </w:r>
      </w:ins>
      <w:del w:id="634" w:author="Mamadou Bobo Barry" w:date="2021-05-29T19:41:00Z">
        <w:r w:rsidRPr="00EF7473" w:rsidDel="001227E6">
          <w:rPr>
            <w:rFonts w:cs="SourceSansPro-Regular"/>
            <w:i/>
            <w:sz w:val="22"/>
            <w:szCs w:val="22"/>
          </w:rPr>
          <w:delText>e variables</w:delText>
        </w:r>
      </w:del>
      <w:r w:rsidRPr="00EF7473">
        <w:rPr>
          <w:rFonts w:cs="SourceSansPro-Regular"/>
          <w:i/>
        </w:rPr>
        <w:t xml:space="preserve"> </w:t>
      </w:r>
      <w:r w:rsidRPr="00EF7473">
        <w:rPr>
          <w:rFonts w:cs="SourceSansPro-Regular"/>
          <w:i/>
          <w:sz w:val="22"/>
          <w:szCs w:val="22"/>
        </w:rPr>
        <w:t>caractéristiques des ménages en corrélation avec le niveau de vie.</w:t>
      </w:r>
    </w:p>
    <w:p w14:paraId="18AE0E80" w14:textId="1B2966F5" w:rsidR="00393069" w:rsidRPr="00EF7473" w:rsidRDefault="00393069">
      <w:pPr>
        <w:autoSpaceDE w:val="0"/>
        <w:autoSpaceDN w:val="0"/>
        <w:adjustRightInd w:val="0"/>
        <w:rPr>
          <w:rFonts w:cs="SourceSansPro-Regular"/>
          <w:i/>
          <w:sz w:val="22"/>
          <w:szCs w:val="22"/>
        </w:rPr>
        <w:pPrChange w:id="635" w:author="Mamadou Bobo Barry" w:date="2021-05-29T19:36:00Z">
          <w:pPr>
            <w:pBdr>
              <w:top w:val="single" w:sz="4" w:space="1" w:color="auto"/>
              <w:left w:val="single" w:sz="4" w:space="4" w:color="auto"/>
              <w:bottom w:val="single" w:sz="4" w:space="1" w:color="auto"/>
              <w:right w:val="single" w:sz="4" w:space="4" w:color="auto"/>
            </w:pBdr>
            <w:autoSpaceDE w:val="0"/>
            <w:autoSpaceDN w:val="0"/>
            <w:adjustRightInd w:val="0"/>
          </w:pPr>
        </w:pPrChange>
      </w:pPr>
      <w:r w:rsidRPr="00EF7473">
        <w:rPr>
          <w:rFonts w:cs="SourceSansPro-Regular"/>
          <w:i/>
          <w:sz w:val="22"/>
          <w:szCs w:val="22"/>
        </w:rPr>
        <w:t xml:space="preserve">Le poids de chaque </w:t>
      </w:r>
      <w:ins w:id="636" w:author="Mamadou Bobo Barry" w:date="2021-05-29T19:42:00Z">
        <w:r w:rsidR="001227E6">
          <w:rPr>
            <w:rFonts w:cs="SourceSansPro-Regular"/>
            <w:i/>
            <w:sz w:val="22"/>
            <w:szCs w:val="22"/>
          </w:rPr>
          <w:t>indicateur</w:t>
        </w:r>
      </w:ins>
      <w:del w:id="637" w:author="Mamadou Bobo Barry" w:date="2021-05-29T19:42:00Z">
        <w:r w:rsidRPr="00EF7473" w:rsidDel="001227E6">
          <w:rPr>
            <w:rFonts w:cs="SourceSansPro-Regular"/>
            <w:i/>
            <w:sz w:val="22"/>
            <w:szCs w:val="22"/>
          </w:rPr>
          <w:delText>variable</w:delText>
        </w:r>
      </w:del>
      <w:r w:rsidRPr="00EF7473">
        <w:rPr>
          <w:rFonts w:cs="SourceSansPro-Regular"/>
          <w:i/>
          <w:sz w:val="22"/>
          <w:szCs w:val="22"/>
        </w:rPr>
        <w:t xml:space="preserve"> est son coefficient </w:t>
      </w:r>
      <w:r w:rsidRPr="00EF7473">
        <w:rPr>
          <w:rFonts w:cs="Calibri-Bold"/>
          <w:b/>
          <w:bCs/>
          <w:i/>
          <w:sz w:val="22"/>
          <w:szCs w:val="22"/>
        </w:rPr>
        <w:t xml:space="preserve"> </w:t>
      </w:r>
      <m:oMath>
        <m:r>
          <m:rPr>
            <m:sty m:val="bi"/>
          </m:rPr>
          <w:rPr>
            <w:rFonts w:ascii="Cambria Math" w:hAnsi="Cambria Math" w:cs="Calibri-Bold"/>
          </w:rPr>
          <m:t xml:space="preserve">β </m:t>
        </m:r>
      </m:oMath>
      <w:r w:rsidRPr="00EF7473">
        <w:rPr>
          <w:rFonts w:cs="SourceSansPro-Regular"/>
          <w:i/>
          <w:sz w:val="22"/>
          <w:szCs w:val="22"/>
        </w:rPr>
        <w:t>dans la régression</w:t>
      </w:r>
      <w:del w:id="638" w:author="Mamadou Bobo Barry" w:date="2021-05-29T19:43:00Z">
        <w:r w:rsidRPr="00EF7473" w:rsidDel="001227E6">
          <w:rPr>
            <w:rFonts w:cs="SourceSansPro-Regular"/>
            <w:i/>
            <w:sz w:val="22"/>
            <w:szCs w:val="22"/>
          </w:rPr>
          <w:delText>,</w:delText>
        </w:r>
      </w:del>
      <w:del w:id="639" w:author="Mamadou Bobo Barry" w:date="2021-05-29T19:42:00Z">
        <w:r w:rsidRPr="00EF7473" w:rsidDel="001227E6">
          <w:rPr>
            <w:rFonts w:cs="SourceSansPro-Regular"/>
            <w:i/>
            <w:sz w:val="22"/>
            <w:szCs w:val="22"/>
          </w:rPr>
          <w:delText xml:space="preserve"> arrondi (ici à l’entier le plus proche)</w:delText>
        </w:r>
        <w:r w:rsidRPr="00EF7473" w:rsidDel="001227E6">
          <w:rPr>
            <w:rFonts w:cs="SourceSansPro-Regular"/>
            <w:i/>
          </w:rPr>
          <w:delText xml:space="preserve"> </w:delText>
        </w:r>
        <w:r w:rsidRPr="00EF7473" w:rsidDel="001227E6">
          <w:rPr>
            <w:rFonts w:cs="SourceSansPro-Regular"/>
            <w:i/>
            <w:sz w:val="22"/>
            <w:szCs w:val="22"/>
          </w:rPr>
          <w:delText>ou normalisé pour faciliter les calculs</w:delText>
        </w:r>
      </w:del>
      <w:r w:rsidRPr="00EF7473">
        <w:rPr>
          <w:rFonts w:cs="SourceSansPro-Regular"/>
          <w:i/>
          <w:sz w:val="22"/>
          <w:szCs w:val="22"/>
        </w:rPr>
        <w:t>. Le score total pour chaque ménage est calculé comme la constante,</w:t>
      </w:r>
      <w:r w:rsidRPr="00EF7473">
        <w:rPr>
          <w:rFonts w:cs="SourceSansPro-Regular"/>
          <w:i/>
        </w:rPr>
        <w:t xml:space="preserve"> </w:t>
      </w:r>
      <w:r w:rsidRPr="00EF7473">
        <w:rPr>
          <w:rFonts w:cs="SourceSansPro-Regular"/>
          <w:i/>
          <w:sz w:val="22"/>
          <w:szCs w:val="22"/>
        </w:rPr>
        <w:t>à laquelle on rajoute le poids de chaque</w:t>
      </w:r>
      <w:ins w:id="640" w:author="Mamadou Bobo Barry" w:date="2021-05-29T19:43:00Z">
        <w:r w:rsidR="001227E6">
          <w:rPr>
            <w:rFonts w:cs="SourceSansPro-Regular"/>
            <w:i/>
            <w:sz w:val="22"/>
            <w:szCs w:val="22"/>
          </w:rPr>
          <w:t xml:space="preserve"> indicateur</w:t>
        </w:r>
      </w:ins>
      <w:del w:id="641" w:author="Mamadou Bobo Barry" w:date="2021-05-29T19:43:00Z">
        <w:r w:rsidRPr="00EF7473" w:rsidDel="001227E6">
          <w:rPr>
            <w:rFonts w:cs="SourceSansPro-Regular"/>
            <w:i/>
            <w:sz w:val="22"/>
            <w:szCs w:val="22"/>
          </w:rPr>
          <w:delText xml:space="preserve"> variable</w:delText>
        </w:r>
      </w:del>
      <w:r w:rsidRPr="00EF7473">
        <w:rPr>
          <w:rFonts w:cs="SourceSansPro-Regular"/>
          <w:i/>
          <w:sz w:val="22"/>
          <w:szCs w:val="22"/>
        </w:rPr>
        <w:t>. Le score reflète les prédictions des dépenses ou de bienêtre</w:t>
      </w:r>
      <w:r w:rsidRPr="00EF7473">
        <w:rPr>
          <w:rFonts w:cs="SourceSansPro-Regular"/>
          <w:i/>
        </w:rPr>
        <w:t xml:space="preserve"> </w:t>
      </w:r>
      <w:r w:rsidRPr="00EF7473">
        <w:rPr>
          <w:rFonts w:cs="SourceSansPro-Regular"/>
          <w:i/>
          <w:sz w:val="22"/>
          <w:szCs w:val="22"/>
        </w:rPr>
        <w:t>prédit : plus le score est faible, plus les ménages sont pauvres. Les scores sont ensuite utilisés pour</w:t>
      </w:r>
      <w:r w:rsidRPr="00EF7473">
        <w:rPr>
          <w:rFonts w:cs="SourceSansPro-Regular"/>
          <w:i/>
        </w:rPr>
        <w:t xml:space="preserve"> </w:t>
      </w:r>
      <w:r w:rsidRPr="00EF7473">
        <w:rPr>
          <w:rFonts w:cs="SourceSansPro-Regular"/>
          <w:i/>
          <w:sz w:val="22"/>
          <w:szCs w:val="22"/>
        </w:rPr>
        <w:t xml:space="preserve">identifier les ménages </w:t>
      </w:r>
      <w:ins w:id="642" w:author="Mamadou Bobo Barry" w:date="2021-05-29T19:44:00Z">
        <w:r w:rsidR="00006EA8">
          <w:rPr>
            <w:rFonts w:cs="SourceSansPro-Regular"/>
            <w:i/>
            <w:sz w:val="22"/>
            <w:szCs w:val="22"/>
          </w:rPr>
          <w:t xml:space="preserve">pastoraux vulnérables. </w:t>
        </w:r>
      </w:ins>
      <w:del w:id="643" w:author="Mamadou Bobo Barry" w:date="2021-05-29T19:44:00Z">
        <w:r w:rsidRPr="00EF7473" w:rsidDel="00006EA8">
          <w:rPr>
            <w:rFonts w:cs="SourceSansPro-Regular"/>
            <w:i/>
            <w:sz w:val="22"/>
            <w:szCs w:val="22"/>
          </w:rPr>
          <w:delText>qui seront éligibles à bénéficier des filets sociaux de sécurité.</w:delText>
        </w:r>
        <w:r w:rsidDel="00006EA8">
          <w:rPr>
            <w:rFonts w:cs="SourceSansPro-Regular"/>
            <w:i/>
            <w:sz w:val="22"/>
            <w:szCs w:val="22"/>
          </w:rPr>
          <w:delText xml:space="preserve"> </w:delText>
        </w:r>
        <w:r w:rsidRPr="003066C8" w:rsidDel="00006EA8">
          <w:rPr>
            <w:rFonts w:cs="SourceSansPro-Regular"/>
            <w:i/>
            <w:sz w:val="21"/>
            <w:szCs w:val="22"/>
          </w:rPr>
          <w:delText>(BM, 2015. Identification des ménages les plus pauvres la méthode de proxy me</w:delText>
        </w:r>
      </w:del>
      <w:ins w:id="644" w:author="MOR NGOM" w:date="2021-05-29T12:00:00Z">
        <w:del w:id="645" w:author="Mamadou Bobo Barry" w:date="2021-05-29T19:44:00Z">
          <w:r w:rsidR="009D376A" w:rsidDel="00006EA8">
            <w:rPr>
              <w:rFonts w:cs="SourceSansPro-Regular"/>
              <w:i/>
              <w:sz w:val="21"/>
              <w:szCs w:val="22"/>
            </w:rPr>
            <w:delText>a</w:delText>
          </w:r>
        </w:del>
      </w:ins>
      <w:del w:id="646" w:author="Mamadou Bobo Barry" w:date="2021-05-29T19:44:00Z">
        <w:r w:rsidRPr="003066C8" w:rsidDel="00006EA8">
          <w:rPr>
            <w:rFonts w:cs="SourceSansPro-Regular"/>
            <w:i/>
            <w:sz w:val="21"/>
            <w:szCs w:val="22"/>
          </w:rPr>
          <w:delText>ns test. Appui aux programmes de filets sociaux de sécurité à Madagascar, Février 2015</w:delText>
        </w:r>
        <w:r w:rsidDel="00006EA8">
          <w:rPr>
            <w:rFonts w:cs="SourceSansPro-Regular"/>
            <w:i/>
            <w:sz w:val="22"/>
            <w:szCs w:val="22"/>
          </w:rPr>
          <w:delText>)</w:delText>
        </w:r>
      </w:del>
    </w:p>
    <w:p w14:paraId="686F0383" w14:textId="77777777" w:rsidR="00393069" w:rsidRPr="007767AC" w:rsidRDefault="00393069" w:rsidP="00393069">
      <w:pPr>
        <w:rPr>
          <w:lang w:val="fr-SN"/>
        </w:rPr>
      </w:pPr>
    </w:p>
    <w:p w14:paraId="05E6AF94" w14:textId="07738BFC" w:rsidR="00393069" w:rsidRPr="007767AC" w:rsidRDefault="00DB2E4A">
      <w:pPr>
        <w:pStyle w:val="Titre3"/>
        <w:tabs>
          <w:tab w:val="clear" w:pos="720"/>
        </w:tabs>
        <w:ind w:firstLine="0"/>
        <w:rPr>
          <w:lang w:val="fr-SN"/>
        </w:rPr>
        <w:pPrChange w:id="647" w:author="Mamadou Bobo Barry" w:date="2021-05-29T20:18:00Z">
          <w:pPr>
            <w:pStyle w:val="Titre3"/>
            <w:numPr>
              <w:numId w:val="5"/>
            </w:numPr>
            <w:tabs>
              <w:tab w:val="clear" w:pos="720"/>
            </w:tabs>
            <w:ind w:hanging="360"/>
          </w:pPr>
        </w:pPrChange>
      </w:pPr>
      <w:bookmarkStart w:id="648" w:name="_Toc73163997"/>
      <w:ins w:id="649" w:author="Mamadou Bobo Barry" w:date="2021-05-29T20:18:00Z">
        <w:r>
          <w:rPr>
            <w:lang w:val="fr-SN"/>
          </w:rPr>
          <w:t xml:space="preserve">4.2.4 </w:t>
        </w:r>
      </w:ins>
      <w:r w:rsidR="00393069" w:rsidRPr="007767AC">
        <w:rPr>
          <w:lang w:val="fr-SN"/>
        </w:rPr>
        <w:t>Présentation des modules du questionnaire</w:t>
      </w:r>
      <w:bookmarkEnd w:id="648"/>
    </w:p>
    <w:p w14:paraId="7DEA8552" w14:textId="4F1B7CFE" w:rsidR="00393069" w:rsidRPr="007767AC" w:rsidRDefault="00393069" w:rsidP="00393069">
      <w:pPr>
        <w:rPr>
          <w:lang w:val="fr-SN"/>
        </w:rPr>
      </w:pPr>
      <w:r w:rsidRPr="007767AC">
        <w:rPr>
          <w:lang w:val="fr-SN"/>
        </w:rPr>
        <w:t>Le questionnaire utilisé pour le ciblage RNU par l’ANSD a été adapté pour prendre en compte les spécificités de la vulnérabilité pastorale. Il est ainsi composé des mêmes modules révisé</w:t>
      </w:r>
      <w:ins w:id="650" w:author="Ndeye Fatou Faye" w:date="2021-05-29T18:05:00Z">
        <w:r w:rsidR="00C36682">
          <w:rPr>
            <w:lang w:val="fr-SN"/>
          </w:rPr>
          <w:t>s</w:t>
        </w:r>
      </w:ins>
      <w:r w:rsidRPr="007767AC">
        <w:rPr>
          <w:lang w:val="fr-SN"/>
        </w:rPr>
        <w:t xml:space="preserve"> et de deux autres modules supplémentaires sur les revenus et les dépenses des ménages. Le questionnaire n’est pas encore finalisé et sera adapté à l’issue de l’analyse du processus.</w:t>
      </w:r>
    </w:p>
    <w:p w14:paraId="2909A2B6" w14:textId="2FDB9FCA" w:rsidR="00393069" w:rsidRPr="007767AC" w:rsidRDefault="00393069" w:rsidP="00393069">
      <w:pPr>
        <w:rPr>
          <w:lang w:val="fr-SN"/>
        </w:rPr>
      </w:pPr>
      <w:commentRangeStart w:id="651"/>
      <w:r w:rsidRPr="007767AC">
        <w:rPr>
          <w:lang w:val="fr-SN"/>
        </w:rPr>
        <w:t xml:space="preserve">Le questionnaire </w:t>
      </w:r>
      <w:ins w:id="652" w:author="Ndeye Fatou Faye" w:date="2021-05-29T18:07:00Z">
        <w:r w:rsidR="00C36682">
          <w:rPr>
            <w:lang w:val="fr-SN"/>
          </w:rPr>
          <w:t xml:space="preserve">préliminaire </w:t>
        </w:r>
      </w:ins>
      <w:r w:rsidRPr="007767AC">
        <w:rPr>
          <w:lang w:val="fr-SN"/>
        </w:rPr>
        <w:t>est constitué des modules suivants :</w:t>
      </w:r>
    </w:p>
    <w:p w14:paraId="71B3E6C6" w14:textId="4D552F6E" w:rsidR="00393069" w:rsidRPr="00C36682" w:rsidRDefault="00393069" w:rsidP="00393069">
      <w:pPr>
        <w:rPr>
          <w:rPrChange w:id="653" w:author="Ndeye Fatou Faye" w:date="2021-05-29T18:07:00Z">
            <w:rPr>
              <w:lang w:val="fr-SN"/>
            </w:rPr>
          </w:rPrChange>
        </w:rPr>
      </w:pPr>
      <w:r w:rsidRPr="007767AC">
        <w:rPr>
          <w:lang w:val="fr-SN"/>
        </w:rPr>
        <w:t xml:space="preserve">A titre indicatif, voici quelques </w:t>
      </w:r>
      <w:ins w:id="654" w:author="Ndeye Fatou Faye" w:date="2021-05-29T18:08:00Z">
        <w:r w:rsidR="00C36682">
          <w:rPr>
            <w:lang w:val="fr-SN"/>
          </w:rPr>
          <w:t>modifications apportées au questionnaire de base de l’ANSD</w:t>
        </w:r>
      </w:ins>
      <w:del w:id="655" w:author="Ndeye Fatou Faye" w:date="2021-05-29T18:08:00Z">
        <w:r w:rsidRPr="007767AC" w:rsidDel="00C36682">
          <w:rPr>
            <w:lang w:val="fr-SN"/>
          </w:rPr>
          <w:delText>é</w:delText>
        </w:r>
      </w:del>
      <w:del w:id="656" w:author="Ndeye Fatou Faye" w:date="2021-05-29T18:07:00Z">
        <w:r w:rsidRPr="007767AC" w:rsidDel="00C36682">
          <w:rPr>
            <w:lang w:val="fr-SN"/>
          </w:rPr>
          <w:delText>léments détaillés</w:delText>
        </w:r>
        <w:commentRangeEnd w:id="651"/>
        <w:r w:rsidR="00C36682" w:rsidDel="00C36682">
          <w:rPr>
            <w:rStyle w:val="Marquedecommentaire"/>
          </w:rPr>
          <w:commentReference w:id="651"/>
        </w:r>
      </w:del>
    </w:p>
    <w:p w14:paraId="1DA91EC9" w14:textId="54417023" w:rsidR="00393069" w:rsidRPr="007767AC" w:rsidRDefault="00393069" w:rsidP="00393069">
      <w:pPr>
        <w:ind w:left="1080" w:hanging="360"/>
        <w:rPr>
          <w:lang w:val="fr-SN"/>
        </w:rPr>
      </w:pPr>
      <w:r w:rsidRPr="007767AC">
        <w:rPr>
          <w:lang w:val="fr-SN"/>
        </w:rPr>
        <w:t>1.</w:t>
      </w:r>
      <w:r w:rsidRPr="007767AC">
        <w:rPr>
          <w:rFonts w:ascii="Times New Roman" w:hAnsi="Times New Roman"/>
          <w:sz w:val="14"/>
          <w:szCs w:val="14"/>
          <w:lang w:val="fr-SN"/>
        </w:rPr>
        <w:t xml:space="preserve"> </w:t>
      </w:r>
      <w:r w:rsidRPr="007767AC">
        <w:rPr>
          <w:rFonts w:ascii="Times New Roman" w:hAnsi="Times New Roman"/>
          <w:sz w:val="14"/>
          <w:szCs w:val="14"/>
          <w:lang w:val="fr-SN"/>
        </w:rPr>
        <w:tab/>
      </w:r>
      <w:r w:rsidRPr="007767AC">
        <w:rPr>
          <w:lang w:val="fr-SN"/>
        </w:rPr>
        <w:t xml:space="preserve">Localisation : </w:t>
      </w:r>
      <w:ins w:id="657" w:author="Ndeye Fatou Faye" w:date="2021-05-29T18:08:00Z">
        <w:r w:rsidR="00C36682">
          <w:rPr>
            <w:lang w:val="fr-SN"/>
          </w:rPr>
          <w:t>ajout</w:t>
        </w:r>
      </w:ins>
      <w:del w:id="658" w:author="Ndeye Fatou Faye" w:date="2021-05-29T18:08:00Z">
        <w:r w:rsidRPr="007767AC" w:rsidDel="00C36682">
          <w:rPr>
            <w:lang w:val="fr-SN"/>
          </w:rPr>
          <w:delText>+ l</w:delText>
        </w:r>
      </w:del>
      <w:ins w:id="659" w:author="Ndeye Fatou Faye" w:date="2021-05-29T18:09:00Z">
        <w:r w:rsidR="00C36682">
          <w:rPr>
            <w:lang w:val="fr-SN"/>
          </w:rPr>
          <w:t>d</w:t>
        </w:r>
      </w:ins>
      <w:r w:rsidRPr="007767AC">
        <w:rPr>
          <w:lang w:val="fr-SN"/>
        </w:rPr>
        <w:t>es coordonnées géographiques des ménages</w:t>
      </w:r>
    </w:p>
    <w:p w14:paraId="7C0ECB60" w14:textId="5A72B594" w:rsidR="00393069" w:rsidRPr="007767AC" w:rsidDel="00C36682" w:rsidRDefault="00393069" w:rsidP="00393069">
      <w:pPr>
        <w:ind w:left="1080" w:hanging="360"/>
        <w:rPr>
          <w:del w:id="660" w:author="Ndeye Fatou Faye" w:date="2021-05-29T18:09:00Z"/>
          <w:lang w:val="fr-SN"/>
        </w:rPr>
      </w:pPr>
      <w:del w:id="661" w:author="Ndeye Fatou Faye" w:date="2021-05-29T18:09:00Z">
        <w:r w:rsidRPr="007767AC" w:rsidDel="00C36682">
          <w:rPr>
            <w:lang w:val="fr-SN"/>
          </w:rPr>
          <w:delText>2.</w:delText>
        </w:r>
        <w:r w:rsidRPr="007767AC" w:rsidDel="00C36682">
          <w:rPr>
            <w:rFonts w:ascii="Times New Roman" w:hAnsi="Times New Roman"/>
            <w:sz w:val="14"/>
            <w:szCs w:val="14"/>
            <w:lang w:val="fr-SN"/>
          </w:rPr>
          <w:delText xml:space="preserve"> </w:delText>
        </w:r>
        <w:r w:rsidRPr="007767AC" w:rsidDel="00C36682">
          <w:rPr>
            <w:rFonts w:ascii="Times New Roman" w:hAnsi="Times New Roman"/>
            <w:sz w:val="14"/>
            <w:szCs w:val="14"/>
            <w:lang w:val="fr-SN"/>
          </w:rPr>
          <w:tab/>
        </w:r>
        <w:r w:rsidRPr="007767AC" w:rsidDel="00C36682">
          <w:rPr>
            <w:lang w:val="fr-SN"/>
          </w:rPr>
          <w:delText>Composition du ménage : vérifié que les informations d’état civil y sont</w:delText>
        </w:r>
      </w:del>
    </w:p>
    <w:p w14:paraId="5E9D1138" w14:textId="77777777" w:rsidR="00393069" w:rsidRPr="007767AC" w:rsidRDefault="00393069" w:rsidP="00393069">
      <w:pPr>
        <w:ind w:left="1080" w:hanging="360"/>
        <w:rPr>
          <w:lang w:val="fr-SN"/>
        </w:rPr>
      </w:pPr>
      <w:r w:rsidRPr="007767AC">
        <w:rPr>
          <w:lang w:val="fr-SN"/>
        </w:rPr>
        <w:t>3.</w:t>
      </w:r>
      <w:r w:rsidRPr="007767AC">
        <w:rPr>
          <w:rFonts w:ascii="Times New Roman" w:hAnsi="Times New Roman"/>
          <w:sz w:val="14"/>
          <w:szCs w:val="14"/>
          <w:lang w:val="fr-SN"/>
        </w:rPr>
        <w:t xml:space="preserve"> </w:t>
      </w:r>
      <w:r w:rsidRPr="007767AC">
        <w:rPr>
          <w:rFonts w:ascii="Times New Roman" w:hAnsi="Times New Roman"/>
          <w:sz w:val="14"/>
          <w:szCs w:val="14"/>
          <w:lang w:val="fr-SN"/>
        </w:rPr>
        <w:tab/>
      </w:r>
      <w:r w:rsidRPr="007767AC">
        <w:rPr>
          <w:lang w:val="fr-SN"/>
        </w:rPr>
        <w:t>Logement et conditions de vie : nous avons adapté en éliminant certaines questions relatives aux caractéristiques du logement et rajouté les distances par rapport aux services sociaux de base et infrastructures d’eau d’abreuvement et de boisson</w:t>
      </w:r>
    </w:p>
    <w:p w14:paraId="4AAA682F" w14:textId="15982F98" w:rsidR="00393069" w:rsidRPr="007767AC" w:rsidRDefault="00393069" w:rsidP="00393069">
      <w:pPr>
        <w:ind w:left="1080" w:hanging="360"/>
        <w:rPr>
          <w:lang w:val="fr-SN"/>
        </w:rPr>
      </w:pPr>
      <w:r w:rsidRPr="007767AC">
        <w:rPr>
          <w:lang w:val="fr-SN"/>
        </w:rPr>
        <w:t>4.</w:t>
      </w:r>
      <w:r w:rsidRPr="007767AC">
        <w:rPr>
          <w:rFonts w:ascii="Times New Roman" w:hAnsi="Times New Roman"/>
          <w:sz w:val="14"/>
          <w:szCs w:val="14"/>
          <w:lang w:val="fr-SN"/>
        </w:rPr>
        <w:t xml:space="preserve"> </w:t>
      </w:r>
      <w:r w:rsidRPr="007767AC">
        <w:rPr>
          <w:rFonts w:ascii="Times New Roman" w:hAnsi="Times New Roman"/>
          <w:sz w:val="14"/>
          <w:szCs w:val="14"/>
          <w:lang w:val="fr-SN"/>
        </w:rPr>
        <w:tab/>
      </w:r>
      <w:r w:rsidRPr="007767AC">
        <w:rPr>
          <w:lang w:val="fr-SN"/>
        </w:rPr>
        <w:t>Actifs durables : rajout</w:t>
      </w:r>
      <w:del w:id="662" w:author="Ndeye Fatou Faye" w:date="2021-05-29T18:09:00Z">
        <w:r w:rsidRPr="007767AC" w:rsidDel="00C36682">
          <w:rPr>
            <w:lang w:val="fr-SN"/>
          </w:rPr>
          <w:delText>é l</w:delText>
        </w:r>
      </w:del>
      <w:ins w:id="663" w:author="Ndeye Fatou Faye" w:date="2021-05-29T18:09:00Z">
        <w:r w:rsidR="00C36682">
          <w:rPr>
            <w:lang w:val="fr-SN"/>
          </w:rPr>
          <w:t>d</w:t>
        </w:r>
      </w:ins>
      <w:r w:rsidRPr="007767AC">
        <w:rPr>
          <w:lang w:val="fr-SN"/>
        </w:rPr>
        <w:t>es équipements de conservation d’eau</w:t>
      </w:r>
    </w:p>
    <w:p w14:paraId="066BC0EC" w14:textId="77777777" w:rsidR="00393069" w:rsidRPr="007767AC" w:rsidRDefault="00393069" w:rsidP="00393069">
      <w:pPr>
        <w:ind w:left="1080" w:hanging="360"/>
        <w:rPr>
          <w:lang w:val="fr-SN"/>
        </w:rPr>
      </w:pPr>
      <w:r w:rsidRPr="007767AC">
        <w:rPr>
          <w:lang w:val="fr-SN"/>
        </w:rPr>
        <w:t>5.</w:t>
      </w:r>
      <w:r w:rsidRPr="007767AC">
        <w:rPr>
          <w:rFonts w:ascii="Times New Roman" w:hAnsi="Times New Roman"/>
          <w:sz w:val="14"/>
          <w:szCs w:val="14"/>
          <w:lang w:val="fr-SN"/>
        </w:rPr>
        <w:t xml:space="preserve"> </w:t>
      </w:r>
      <w:r w:rsidRPr="007767AC">
        <w:rPr>
          <w:rFonts w:ascii="Times New Roman" w:hAnsi="Times New Roman"/>
          <w:sz w:val="14"/>
          <w:szCs w:val="14"/>
          <w:lang w:val="fr-SN"/>
        </w:rPr>
        <w:tab/>
      </w:r>
      <w:r w:rsidRPr="007767AC">
        <w:rPr>
          <w:lang w:val="fr-SN"/>
        </w:rPr>
        <w:t>Revenus du ménage : nouveau module revenus élevage (les ventes d’animaux, vente de lait, …), agricoles (productions vendues, …), transferts reçus, revenus d’autres activités (marabout, commerce, salariat…)</w:t>
      </w:r>
    </w:p>
    <w:p w14:paraId="6ED4DC26" w14:textId="77777777" w:rsidR="00393069" w:rsidRPr="007767AC" w:rsidRDefault="00393069" w:rsidP="00393069">
      <w:pPr>
        <w:ind w:left="1080" w:hanging="360"/>
        <w:rPr>
          <w:lang w:val="fr-SN"/>
        </w:rPr>
      </w:pPr>
      <w:r w:rsidRPr="007767AC">
        <w:rPr>
          <w:lang w:val="fr-SN"/>
        </w:rPr>
        <w:t>6.</w:t>
      </w:r>
      <w:r w:rsidRPr="007767AC">
        <w:rPr>
          <w:rFonts w:ascii="Times New Roman" w:hAnsi="Times New Roman"/>
          <w:sz w:val="14"/>
          <w:szCs w:val="14"/>
          <w:lang w:val="fr-SN"/>
        </w:rPr>
        <w:t xml:space="preserve"> </w:t>
      </w:r>
      <w:r w:rsidRPr="007767AC">
        <w:rPr>
          <w:rFonts w:ascii="Times New Roman" w:hAnsi="Times New Roman"/>
          <w:sz w:val="14"/>
          <w:szCs w:val="14"/>
          <w:lang w:val="fr-SN"/>
        </w:rPr>
        <w:tab/>
      </w:r>
      <w:commentRangeStart w:id="664"/>
      <w:r w:rsidRPr="007767AC">
        <w:rPr>
          <w:lang w:val="fr-SN"/>
        </w:rPr>
        <w:t>Dépenses du ménage : dépenses de consommation, dépenses de santé animale, éducation, capacité d’anticipation sur les marchés (céréales)…</w:t>
      </w:r>
      <w:commentRangeEnd w:id="664"/>
      <w:r w:rsidR="00C36682">
        <w:rPr>
          <w:rStyle w:val="Marquedecommentaire"/>
        </w:rPr>
        <w:commentReference w:id="664"/>
      </w:r>
    </w:p>
    <w:p w14:paraId="770E8368" w14:textId="77777777" w:rsidR="00393069" w:rsidRPr="007767AC" w:rsidRDefault="00393069" w:rsidP="00393069">
      <w:pPr>
        <w:ind w:left="1080" w:hanging="360"/>
        <w:rPr>
          <w:lang w:val="fr-SN"/>
        </w:rPr>
      </w:pPr>
      <w:r w:rsidRPr="007767AC">
        <w:rPr>
          <w:lang w:val="fr-SN"/>
        </w:rPr>
        <w:t>7.</w:t>
      </w:r>
      <w:r w:rsidRPr="007767AC">
        <w:rPr>
          <w:rFonts w:ascii="Times New Roman" w:hAnsi="Times New Roman"/>
          <w:sz w:val="14"/>
          <w:szCs w:val="14"/>
          <w:lang w:val="fr-SN"/>
        </w:rPr>
        <w:t xml:space="preserve"> </w:t>
      </w:r>
      <w:r w:rsidRPr="007767AC">
        <w:rPr>
          <w:rFonts w:ascii="Times New Roman" w:hAnsi="Times New Roman"/>
          <w:sz w:val="14"/>
          <w:szCs w:val="14"/>
          <w:lang w:val="fr-SN"/>
        </w:rPr>
        <w:tab/>
      </w:r>
      <w:r w:rsidRPr="007767AC">
        <w:rPr>
          <w:lang w:val="fr-SN"/>
        </w:rPr>
        <w:t xml:space="preserve">Sécurité alimentaire : </w:t>
      </w:r>
      <w:del w:id="665" w:author="Ndeye Fatou Faye" w:date="2021-05-29T18:09:00Z">
        <w:r w:rsidRPr="007767AC" w:rsidDel="00C36682">
          <w:rPr>
            <w:lang w:val="fr-SN"/>
          </w:rPr>
          <w:delText xml:space="preserve"> </w:delText>
        </w:r>
      </w:del>
      <w:r w:rsidRPr="007767AC">
        <w:rPr>
          <w:lang w:val="fr-SN"/>
        </w:rPr>
        <w:t>ajout</w:t>
      </w:r>
      <w:del w:id="666" w:author="Ndeye Fatou Faye" w:date="2021-05-29T18:09:00Z">
        <w:r w:rsidRPr="007767AC" w:rsidDel="00C36682">
          <w:rPr>
            <w:lang w:val="fr-SN"/>
          </w:rPr>
          <w:delText xml:space="preserve">é </w:delText>
        </w:r>
      </w:del>
      <w:r w:rsidRPr="007767AC">
        <w:rPr>
          <w:lang w:val="fr-SN"/>
        </w:rPr>
        <w:t>durée d’autoconsommation en lait, céréales</w:t>
      </w:r>
    </w:p>
    <w:p w14:paraId="02D41250" w14:textId="77777777" w:rsidR="00393069" w:rsidRPr="007767AC" w:rsidRDefault="00393069" w:rsidP="00393069">
      <w:pPr>
        <w:rPr>
          <w:lang w:val="fr-SN"/>
        </w:rPr>
      </w:pPr>
    </w:p>
    <w:p w14:paraId="1CCF3F56" w14:textId="76CDFE43" w:rsidR="00393069" w:rsidRDefault="00DB2E4A">
      <w:pPr>
        <w:pStyle w:val="Titre2"/>
        <w:tabs>
          <w:tab w:val="clear" w:pos="720"/>
        </w:tabs>
        <w:ind w:firstLine="0"/>
        <w:pPrChange w:id="667" w:author="Mamadou Bobo Barry" w:date="2021-05-29T20:19:00Z">
          <w:pPr>
            <w:pStyle w:val="Titre2"/>
            <w:numPr>
              <w:numId w:val="4"/>
            </w:numPr>
            <w:tabs>
              <w:tab w:val="clear" w:pos="720"/>
            </w:tabs>
            <w:ind w:hanging="360"/>
          </w:pPr>
        </w:pPrChange>
      </w:pPr>
      <w:bookmarkStart w:id="668" w:name="_Toc73163998"/>
      <w:ins w:id="669" w:author="Mamadou Bobo Barry" w:date="2021-05-29T20:20:00Z">
        <w:r>
          <w:t xml:space="preserve">4.2.5 </w:t>
        </w:r>
      </w:ins>
      <w:r w:rsidR="00393069">
        <w:t>Méthode d’échantillonnage</w:t>
      </w:r>
      <w:bookmarkEnd w:id="668"/>
      <w:r w:rsidR="00393069">
        <w:t xml:space="preserve"> </w:t>
      </w:r>
    </w:p>
    <w:p w14:paraId="55BD8987" w14:textId="6B891979" w:rsidR="00393069" w:rsidRDefault="00DB2E4A">
      <w:pPr>
        <w:pStyle w:val="Titre4"/>
        <w:pPrChange w:id="670" w:author="Mamadou Bobo Barry" w:date="2021-05-29T20:21:00Z">
          <w:pPr>
            <w:pStyle w:val="Titre3"/>
            <w:numPr>
              <w:numId w:val="7"/>
            </w:numPr>
            <w:tabs>
              <w:tab w:val="clear" w:pos="720"/>
            </w:tabs>
            <w:ind w:hanging="360"/>
          </w:pPr>
        </w:pPrChange>
      </w:pPr>
      <w:bookmarkStart w:id="671" w:name="_Toc73163999"/>
      <w:ins w:id="672" w:author="Mamadou Bobo Barry" w:date="2021-05-29T20:21:00Z">
        <w:r>
          <w:t xml:space="preserve">4.2.5.1 </w:t>
        </w:r>
      </w:ins>
      <w:r w:rsidR="00393069">
        <w:t>Zone d’étude</w:t>
      </w:r>
      <w:bookmarkEnd w:id="671"/>
    </w:p>
    <w:p w14:paraId="6351F53B" w14:textId="3DB2E12A" w:rsidR="00393069" w:rsidRPr="007767AC" w:rsidRDefault="00393069" w:rsidP="00393069">
      <w:pPr>
        <w:rPr>
          <w:lang w:val="fr-SN"/>
        </w:rPr>
      </w:pPr>
      <w:r w:rsidRPr="007767AC">
        <w:rPr>
          <w:lang w:val="fr-SN"/>
        </w:rPr>
        <w:t>La zone d’étude, connue sous le nom de Ferlo est à cheval sur plusieurs régions administratives du Sénégal notamment Louga, Saint-Louis et Matam. C’est une zone de concentration des éleveurs mobiles et connue également pour la diversité des lieux et des systèmes d’élevage. Cet espace concerne les trois départements de Linguère, Ranérou et une partie de Dagana (Ferlo Nord) qui polarisent la majorité des éleveurs pastoraux combinant de plus en plus l’élevage à l’agriculture pluviale (céréales et arachide), ensuite une ou deux communes de la zone du Lac de Guiers (</w:t>
      </w:r>
      <w:r>
        <w:rPr>
          <w:lang w:val="fr-SN"/>
        </w:rPr>
        <w:t>Ng</w:t>
      </w:r>
      <w:r w:rsidRPr="007767AC">
        <w:rPr>
          <w:lang w:val="fr-SN"/>
        </w:rPr>
        <w:t>nit, Keur Momar Sarr, Niassanté), où les systèmes d’élevage cohabitent avec la culture irriguée. Cette zone couvre une superficie d’environ 70</w:t>
      </w:r>
      <w:ins w:id="673" w:author="Ndeye Fatou Faye" w:date="2021-05-29T18:12:00Z">
        <w:r w:rsidR="0010562F">
          <w:rPr>
            <w:lang w:val="fr-SN"/>
          </w:rPr>
          <w:t> </w:t>
        </w:r>
      </w:ins>
      <w:del w:id="674" w:author="Ndeye Fatou Faye" w:date="2021-05-29T18:12:00Z">
        <w:r w:rsidRPr="007767AC" w:rsidDel="0010562F">
          <w:rPr>
            <w:lang w:val="fr-SN"/>
          </w:rPr>
          <w:delText xml:space="preserve"> </w:delText>
        </w:r>
      </w:del>
      <w:r w:rsidRPr="007767AC">
        <w:rPr>
          <w:lang w:val="fr-SN"/>
        </w:rPr>
        <w:t>000</w:t>
      </w:r>
      <w:ins w:id="675" w:author="Ndeye Fatou Faye" w:date="2021-05-29T18:12:00Z">
        <w:r w:rsidR="0010562F">
          <w:rPr>
            <w:lang w:val="fr-SN"/>
          </w:rPr>
          <w:t> </w:t>
        </w:r>
      </w:ins>
      <w:del w:id="676" w:author="Ndeye Fatou Faye" w:date="2021-05-29T18:12:00Z">
        <w:r w:rsidRPr="007767AC" w:rsidDel="0010562F">
          <w:rPr>
            <w:lang w:val="fr-SN"/>
          </w:rPr>
          <w:delText xml:space="preserve"> </w:delText>
        </w:r>
      </w:del>
      <w:r w:rsidRPr="007767AC">
        <w:rPr>
          <w:lang w:val="fr-SN"/>
        </w:rPr>
        <w:t>Km</w:t>
      </w:r>
      <w:r w:rsidRPr="007767AC">
        <w:rPr>
          <w:rFonts w:ascii="Calibri" w:eastAsia="Calibri" w:hAnsi="Calibri" w:cs="Calibri"/>
          <w:vertAlign w:val="superscript"/>
          <w:lang w:val="fr-SN"/>
        </w:rPr>
        <w:t>2</w:t>
      </w:r>
      <w:r w:rsidRPr="007767AC">
        <w:rPr>
          <w:lang w:val="fr-SN"/>
        </w:rPr>
        <w:t xml:space="preserve"> et compte 94</w:t>
      </w:r>
      <w:ins w:id="677" w:author="Ndeye Fatou Faye" w:date="2021-05-29T18:12:00Z">
        <w:r w:rsidR="0010562F">
          <w:rPr>
            <w:lang w:val="fr-SN"/>
          </w:rPr>
          <w:t> </w:t>
        </w:r>
      </w:ins>
      <w:del w:id="678" w:author="Ndeye Fatou Faye" w:date="2021-05-29T18:12:00Z">
        <w:r w:rsidRPr="007767AC" w:rsidDel="0010562F">
          <w:rPr>
            <w:lang w:val="fr-SN"/>
          </w:rPr>
          <w:delText xml:space="preserve"> </w:delText>
        </w:r>
      </w:del>
      <w:r w:rsidRPr="007767AC">
        <w:rPr>
          <w:lang w:val="fr-SN"/>
        </w:rPr>
        <w:t>673 ménages pratiquant l’élevage, soit 28% des ménages au niveau national (RGPHAE, 2013).</w:t>
      </w:r>
    </w:p>
    <w:p w14:paraId="5A39B591" w14:textId="77777777" w:rsidR="00393069" w:rsidRDefault="00393069" w:rsidP="00393069">
      <w:pPr>
        <w:rPr>
          <w:rFonts w:ascii="Arial" w:eastAsia="Arial" w:hAnsi="Arial" w:cs="Arial"/>
        </w:rPr>
      </w:pPr>
    </w:p>
    <w:p w14:paraId="72F77369" w14:textId="3DFB95FC" w:rsidR="00393069" w:rsidRDefault="00DB2E4A">
      <w:pPr>
        <w:pStyle w:val="Titre4"/>
        <w:pPrChange w:id="679" w:author="Mamadou Bobo Barry" w:date="2021-05-29T20:21:00Z">
          <w:pPr>
            <w:pStyle w:val="Titre3"/>
            <w:numPr>
              <w:numId w:val="7"/>
            </w:numPr>
            <w:tabs>
              <w:tab w:val="clear" w:pos="720"/>
            </w:tabs>
            <w:ind w:hanging="360"/>
          </w:pPr>
        </w:pPrChange>
      </w:pPr>
      <w:bookmarkStart w:id="680" w:name="_Toc73164000"/>
      <w:ins w:id="681" w:author="Mamadou Bobo Barry" w:date="2021-05-29T20:21:00Z">
        <w:r>
          <w:t xml:space="preserve">4.2.5.2 </w:t>
        </w:r>
      </w:ins>
      <w:r w:rsidR="00393069">
        <w:t>Base de sondage</w:t>
      </w:r>
      <w:bookmarkEnd w:id="680"/>
    </w:p>
    <w:p w14:paraId="1A136707" w14:textId="0E843F9D" w:rsidR="00393069" w:rsidRPr="007767AC" w:rsidRDefault="00393069" w:rsidP="00393069">
      <w:pPr>
        <w:rPr>
          <w:lang w:val="fr-SN"/>
        </w:rPr>
      </w:pPr>
      <w:r w:rsidRPr="007767AC">
        <w:rPr>
          <w:lang w:val="fr-SN"/>
        </w:rPr>
        <w:t xml:space="preserve">Dans cette étude deux bases de </w:t>
      </w:r>
      <w:del w:id="682" w:author="Ndeye Fatou Faye" w:date="2021-05-29T18:12:00Z">
        <w:r w:rsidRPr="007767AC" w:rsidDel="0010562F">
          <w:rPr>
            <w:lang w:val="fr-SN"/>
          </w:rPr>
          <w:delText xml:space="preserve">données </w:delText>
        </w:r>
      </w:del>
      <w:ins w:id="683" w:author="Ndeye Fatou Faye" w:date="2021-05-29T18:12:00Z">
        <w:r w:rsidR="0010562F">
          <w:rPr>
            <w:lang w:val="fr-SN"/>
          </w:rPr>
          <w:t>sondage</w:t>
        </w:r>
        <w:r w:rsidR="0010562F" w:rsidRPr="007767AC">
          <w:rPr>
            <w:lang w:val="fr-SN"/>
          </w:rPr>
          <w:t xml:space="preserve"> </w:t>
        </w:r>
      </w:ins>
      <w:r w:rsidRPr="007767AC">
        <w:rPr>
          <w:lang w:val="fr-SN"/>
        </w:rPr>
        <w:t>sont utilisées :</w:t>
      </w:r>
    </w:p>
    <w:p w14:paraId="75642FF6" w14:textId="77777777" w:rsidR="00393069" w:rsidRPr="007767AC" w:rsidRDefault="00393069" w:rsidP="00393069">
      <w:pPr>
        <w:rPr>
          <w:lang w:val="fr-SN"/>
        </w:rPr>
      </w:pPr>
      <w:r w:rsidRPr="007767AC">
        <w:rPr>
          <w:lang w:val="fr-SN"/>
        </w:rPr>
        <w:t>-</w:t>
      </w:r>
      <w:r w:rsidRPr="007767AC">
        <w:rPr>
          <w:lang w:val="fr-SN"/>
        </w:rPr>
        <w:tab/>
        <w:t>La base de données RNU : dans cette base les ménages pastoraux seront tirés pour faire une première analyse sur leur profil de vulnérabilité ;</w:t>
      </w:r>
    </w:p>
    <w:p w14:paraId="1F90E7F4" w14:textId="77777777" w:rsidR="00393069" w:rsidRPr="007767AC" w:rsidRDefault="00393069" w:rsidP="00393069">
      <w:pPr>
        <w:rPr>
          <w:lang w:val="fr-SN"/>
        </w:rPr>
      </w:pPr>
      <w:r w:rsidRPr="007767AC">
        <w:rPr>
          <w:lang w:val="fr-SN"/>
        </w:rPr>
        <w:t>-</w:t>
      </w:r>
      <w:r w:rsidRPr="007767AC">
        <w:rPr>
          <w:lang w:val="fr-SN"/>
        </w:rPr>
        <w:tab/>
        <w:t>La base de données de l’ANSD concernant les zones pastorales : elle est utilisée pour cibler les vraies zones pastorales afin de calculer la proportion de ménages pastoraux vulnérables.</w:t>
      </w:r>
    </w:p>
    <w:p w14:paraId="151F5196" w14:textId="77777777" w:rsidR="00393069" w:rsidRPr="007767AC" w:rsidRDefault="00393069" w:rsidP="00393069">
      <w:pPr>
        <w:rPr>
          <w:lang w:val="fr-SN"/>
        </w:rPr>
      </w:pPr>
    </w:p>
    <w:p w14:paraId="6D89A814" w14:textId="5AE34BE0" w:rsidR="00393069" w:rsidRPr="007767AC" w:rsidRDefault="00DB2E4A">
      <w:pPr>
        <w:pStyle w:val="Titre4"/>
        <w:rPr>
          <w:lang w:val="fr-SN"/>
        </w:rPr>
        <w:pPrChange w:id="684" w:author="Mamadou Bobo Barry" w:date="2021-05-29T20:22:00Z">
          <w:pPr>
            <w:pStyle w:val="Titre3"/>
            <w:numPr>
              <w:numId w:val="7"/>
            </w:numPr>
            <w:tabs>
              <w:tab w:val="clear" w:pos="720"/>
            </w:tabs>
            <w:ind w:hanging="360"/>
          </w:pPr>
        </w:pPrChange>
      </w:pPr>
      <w:bookmarkStart w:id="685" w:name="_Toc73164001"/>
      <w:ins w:id="686" w:author="Mamadou Bobo Barry" w:date="2021-05-29T20:22:00Z">
        <w:r>
          <w:rPr>
            <w:lang w:val="fr-SN"/>
          </w:rPr>
          <w:t xml:space="preserve">4.2.5.3 </w:t>
        </w:r>
      </w:ins>
      <w:r w:rsidR="00393069" w:rsidRPr="007767AC">
        <w:rPr>
          <w:lang w:val="fr-SN"/>
        </w:rPr>
        <w:t>Calcul de la taille de l’échantillon</w:t>
      </w:r>
      <w:bookmarkEnd w:id="685"/>
    </w:p>
    <w:p w14:paraId="5501F722" w14:textId="77777777" w:rsidR="00393069" w:rsidRPr="007767AC" w:rsidRDefault="00393069" w:rsidP="00393069">
      <w:pPr>
        <w:rPr>
          <w:lang w:val="fr-SN"/>
        </w:rPr>
      </w:pPr>
      <w:r w:rsidRPr="007767AC">
        <w:rPr>
          <w:lang w:val="fr-SN"/>
        </w:rPr>
        <w:t>La taille de l’échantillon (en termes de nombre de ménages pastoraux) est fixée suivant la formule d’estimation d’une proportion.</w:t>
      </w:r>
    </w:p>
    <w:p w14:paraId="4772B489" w14:textId="77777777" w:rsidR="00393069" w:rsidRPr="007767AC" w:rsidRDefault="00393069" w:rsidP="00393069">
      <w:pPr>
        <w:rPr>
          <w:lang w:val="fr-SN"/>
        </w:rPr>
      </w:pPr>
      <w:r w:rsidRPr="007767AC">
        <w:rPr>
          <w:lang w:val="fr-SN"/>
        </w:rPr>
        <w:t>La formule de la taille de l’échantillon pour l’estimation d’une proportion se présente comme suit :</w:t>
      </w:r>
    </w:p>
    <w:p w14:paraId="1684B5CD" w14:textId="77777777" w:rsidR="00393069" w:rsidRPr="007767AC" w:rsidRDefault="00393069" w:rsidP="00393069">
      <w:pPr>
        <w:rPr>
          <w:lang w:val="fr-SN"/>
        </w:rPr>
      </w:pPr>
    </w:p>
    <w:p w14:paraId="7C3F3EA1" w14:textId="77777777" w:rsidR="00393069" w:rsidRPr="007767AC" w:rsidRDefault="00393069" w:rsidP="00393069">
      <w:pPr>
        <w:rPr>
          <w:lang w:val="fr-SN"/>
        </w:rPr>
      </w:pPr>
      <w:r w:rsidRPr="007767AC">
        <w:rPr>
          <w:lang w:val="fr-SN"/>
        </w:rPr>
        <w:t xml:space="preserve">                                             </w:t>
      </w:r>
      <m:oMath>
        <m:r>
          <w:rPr>
            <w:rFonts w:ascii="Cambria Math" w:eastAsia="Cambria Math" w:hAnsi="Cambria Math" w:cs="Cambria Math"/>
          </w:rPr>
          <m:t>n</m:t>
        </m:r>
        <m:r>
          <w:rPr>
            <w:rFonts w:ascii="Cambria Math" w:eastAsia="Cambria Math" w:hAnsi="Cambria Math" w:cs="Cambria Math"/>
            <w:lang w:val="fr-SN"/>
          </w:rPr>
          <m:t>=</m:t>
        </m:r>
        <m:f>
          <m:fPr>
            <m:ctrlPr>
              <w:rPr>
                <w:rFonts w:ascii="Cambria Math" w:eastAsia="Cambria Math" w:hAnsi="Cambria Math" w:cs="Cambria Math"/>
              </w:rPr>
            </m:ctrlPr>
          </m:fPr>
          <m:num>
            <m:r>
              <w:rPr>
                <w:rFonts w:ascii="Cambria Math" w:eastAsia="Cambria Math" w:hAnsi="Cambria Math" w:cs="Cambria Math"/>
                <w:lang w:val="fr-SN"/>
              </w:rPr>
              <m:t>(</m:t>
            </m:r>
            <m:sSub>
              <m:sSubPr>
                <m:ctrlPr>
                  <w:rPr>
                    <w:rFonts w:ascii="Cambria Math" w:eastAsia="Cambria Math" w:hAnsi="Cambria Math" w:cs="Cambria Math"/>
                  </w:rPr>
                </m:ctrlPr>
              </m:sSubPr>
              <m:e>
                <m:r>
                  <w:rPr>
                    <w:rFonts w:ascii="Cambria Math" w:eastAsia="Cambria Math" w:hAnsi="Cambria Math" w:cs="Cambria Math"/>
                  </w:rPr>
                  <m:t>Z</m:t>
                </m:r>
              </m:e>
              <m:sub>
                <m:f>
                  <m:fPr>
                    <m:ctrlPr>
                      <w:rPr>
                        <w:rFonts w:ascii="Cambria Math" w:eastAsia="Cambria Math" w:hAnsi="Cambria Math" w:cs="Cambria Math"/>
                      </w:rPr>
                    </m:ctrlPr>
                  </m:fPr>
                  <m:num>
                    <m:r>
                      <w:rPr>
                        <w:rFonts w:ascii="Cambria Math" w:eastAsia="Cambria Math" w:hAnsi="Cambria Math" w:cs="Cambria Math"/>
                      </w:rPr>
                      <m:t>α</m:t>
                    </m:r>
                  </m:num>
                  <m:den>
                    <m:r>
                      <w:rPr>
                        <w:rFonts w:ascii="Cambria Math" w:eastAsia="Cambria Math" w:hAnsi="Cambria Math" w:cs="Cambria Math"/>
                        <w:lang w:val="fr-SN"/>
                      </w:rPr>
                      <m:t>2</m:t>
                    </m:r>
                  </m:den>
                </m:f>
              </m:sub>
            </m:sSub>
            <m:sSup>
              <m:sSupPr>
                <m:ctrlPr>
                  <w:rPr>
                    <w:rFonts w:ascii="Cambria Math" w:eastAsia="Cambria Math" w:hAnsi="Cambria Math" w:cs="Cambria Math"/>
                  </w:rPr>
                </m:ctrlPr>
              </m:sSupPr>
              <m:e>
                <m:r>
                  <w:rPr>
                    <w:rFonts w:ascii="Cambria Math" w:eastAsia="Cambria Math" w:hAnsi="Cambria Math" w:cs="Cambria Math"/>
                    <w:lang w:val="fr-SN"/>
                  </w:rPr>
                  <m:t>)</m:t>
                </m:r>
              </m:e>
              <m:sup>
                <m:r>
                  <w:rPr>
                    <w:rFonts w:ascii="Cambria Math" w:eastAsia="Cambria Math" w:hAnsi="Cambria Math" w:cs="Cambria Math"/>
                    <w:lang w:val="fr-SN"/>
                  </w:rPr>
                  <m:t>2</m:t>
                </m:r>
              </m:sup>
            </m:sSup>
            <m:r>
              <w:rPr>
                <w:rFonts w:ascii="Cambria Math" w:eastAsia="Cambria Math" w:hAnsi="Cambria Math" w:cs="Cambria Math"/>
                <w:lang w:val="fr-SN"/>
              </w:rPr>
              <m:t>*</m:t>
            </m:r>
            <m:r>
              <w:rPr>
                <w:rFonts w:ascii="Cambria Math" w:eastAsia="Cambria Math" w:hAnsi="Cambria Math" w:cs="Cambria Math"/>
              </w:rPr>
              <m:t>p</m:t>
            </m:r>
            <m:r>
              <w:rPr>
                <w:rFonts w:ascii="Cambria Math" w:eastAsia="Cambria Math" w:hAnsi="Cambria Math" w:cs="Cambria Math"/>
                <w:lang w:val="fr-SN"/>
              </w:rPr>
              <m:t>(1-</m:t>
            </m:r>
            <m:r>
              <w:rPr>
                <w:rFonts w:ascii="Cambria Math" w:eastAsia="Cambria Math" w:hAnsi="Cambria Math" w:cs="Cambria Math"/>
              </w:rPr>
              <m:t>p</m:t>
            </m:r>
            <m:r>
              <w:rPr>
                <w:rFonts w:ascii="Cambria Math" w:eastAsia="Cambria Math" w:hAnsi="Cambria Math" w:cs="Cambria Math"/>
                <w:lang w:val="fr-SN"/>
              </w:rPr>
              <m:t>)</m:t>
            </m:r>
          </m:num>
          <m:den>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lang w:val="fr-SN"/>
                  </w:rPr>
                  <m:t>2</m:t>
                </m:r>
              </m:sup>
            </m:sSup>
          </m:den>
        </m:f>
      </m:oMath>
      <w:r w:rsidRPr="007767AC">
        <w:rPr>
          <w:lang w:val="fr-SN"/>
        </w:rPr>
        <w:t xml:space="preserve">     </w:t>
      </w:r>
    </w:p>
    <w:p w14:paraId="2152996E" w14:textId="77777777" w:rsidR="00393069" w:rsidRPr="007767AC" w:rsidRDefault="00393069" w:rsidP="00393069">
      <w:pPr>
        <w:rPr>
          <w:lang w:val="fr-SN"/>
        </w:rPr>
      </w:pPr>
      <w:r w:rsidRPr="007767AC">
        <w:rPr>
          <w:lang w:val="fr-SN"/>
        </w:rPr>
        <w:lastRenderedPageBreak/>
        <w:t xml:space="preserve">En utilisant un facteur de correction </w:t>
      </w:r>
      <m:oMath>
        <m:rad>
          <m:radPr>
            <m:degHide m:val="1"/>
            <m:ctrlPr>
              <w:rPr>
                <w:rFonts w:ascii="Cambria Math" w:hAnsi="Cambria Math"/>
              </w:rPr>
            </m:ctrlPr>
          </m:radPr>
          <m:deg/>
          <m:e>
            <m:f>
              <m:fPr>
                <m:ctrlPr>
                  <w:rPr>
                    <w:rFonts w:ascii="Cambria Math" w:eastAsia="Cambria Math" w:hAnsi="Cambria Math" w:cs="Cambria Math"/>
                  </w:rPr>
                </m:ctrlPr>
              </m:fPr>
              <m:num>
                <m:r>
                  <w:rPr>
                    <w:rFonts w:ascii="Cambria Math" w:eastAsia="Cambria Math" w:hAnsi="Cambria Math" w:cs="Cambria Math"/>
                  </w:rPr>
                  <m:t>N</m:t>
                </m:r>
                <m:r>
                  <w:rPr>
                    <w:rFonts w:ascii="Cambria Math" w:eastAsia="Cambria Math" w:hAnsi="Cambria Math" w:cs="Cambria Math"/>
                    <w:lang w:val="fr-SN"/>
                  </w:rPr>
                  <m:t>-</m:t>
                </m:r>
                <m:r>
                  <w:rPr>
                    <w:rFonts w:ascii="Cambria Math" w:eastAsia="Cambria Math" w:hAnsi="Cambria Math" w:cs="Cambria Math"/>
                  </w:rPr>
                  <m:t>n</m:t>
                </m:r>
              </m:num>
              <m:den>
                <m:r>
                  <w:rPr>
                    <w:rFonts w:ascii="Cambria Math" w:eastAsia="Cambria Math" w:hAnsi="Cambria Math" w:cs="Cambria Math"/>
                  </w:rPr>
                  <m:t>N</m:t>
                </m:r>
                <m:r>
                  <w:rPr>
                    <w:rFonts w:ascii="Cambria Math" w:eastAsia="Cambria Math" w:hAnsi="Cambria Math" w:cs="Cambria Math"/>
                    <w:lang w:val="fr-SN"/>
                  </w:rPr>
                  <m:t>-1</m:t>
                </m:r>
              </m:den>
            </m:f>
          </m:e>
        </m:rad>
      </m:oMath>
      <w:r w:rsidRPr="007767AC">
        <w:rPr>
          <w:lang w:val="fr-SN"/>
        </w:rPr>
        <w:t xml:space="preserve"> relative aux populations de petites tailles, l’équation (1) devient : </w:t>
      </w:r>
      <m:oMath>
        <m:r>
          <w:rPr>
            <w:rFonts w:ascii="Cambria Math" w:eastAsia="Cambria Math" w:hAnsi="Cambria Math" w:cs="Cambria Math"/>
          </w:rPr>
          <m:t>n</m:t>
        </m:r>
        <m:r>
          <w:rPr>
            <w:rFonts w:ascii="Cambria Math" w:eastAsia="Cambria Math" w:hAnsi="Cambria Math" w:cs="Cambria Math"/>
            <w:lang w:val="fr-SN"/>
          </w:rPr>
          <m:t>=</m:t>
        </m:r>
        <m:f>
          <m:fPr>
            <m:ctrlPr>
              <w:rPr>
                <w:rFonts w:ascii="Cambria Math" w:eastAsia="Cambria Math" w:hAnsi="Cambria Math" w:cs="Cambria Math"/>
              </w:rPr>
            </m:ctrlPr>
          </m:fPr>
          <m:num>
            <m:r>
              <w:rPr>
                <w:rFonts w:ascii="Cambria Math" w:eastAsia="Cambria Math" w:hAnsi="Cambria Math" w:cs="Cambria Math"/>
                <w:lang w:val="fr-SN"/>
              </w:rPr>
              <m:t>(</m:t>
            </m:r>
            <m:sSub>
              <m:sSubPr>
                <m:ctrlPr>
                  <w:rPr>
                    <w:rFonts w:ascii="Cambria Math" w:eastAsia="Cambria Math" w:hAnsi="Cambria Math" w:cs="Cambria Math"/>
                  </w:rPr>
                </m:ctrlPr>
              </m:sSubPr>
              <m:e>
                <m:r>
                  <w:rPr>
                    <w:rFonts w:ascii="Cambria Math" w:eastAsia="Cambria Math" w:hAnsi="Cambria Math" w:cs="Cambria Math"/>
                  </w:rPr>
                  <m:t>Z</m:t>
                </m:r>
              </m:e>
              <m:sub>
                <m:f>
                  <m:fPr>
                    <m:ctrlPr>
                      <w:rPr>
                        <w:rFonts w:ascii="Cambria Math" w:eastAsia="Cambria Math" w:hAnsi="Cambria Math" w:cs="Cambria Math"/>
                      </w:rPr>
                    </m:ctrlPr>
                  </m:fPr>
                  <m:num>
                    <m:r>
                      <w:rPr>
                        <w:rFonts w:ascii="Cambria Math" w:eastAsia="Cambria Math" w:hAnsi="Cambria Math" w:cs="Cambria Math"/>
                      </w:rPr>
                      <m:t>α</m:t>
                    </m:r>
                  </m:num>
                  <m:den>
                    <m:r>
                      <w:rPr>
                        <w:rFonts w:ascii="Cambria Math" w:eastAsia="Cambria Math" w:hAnsi="Cambria Math" w:cs="Cambria Math"/>
                        <w:lang w:val="fr-SN"/>
                      </w:rPr>
                      <m:t>2</m:t>
                    </m:r>
                  </m:den>
                </m:f>
              </m:sub>
            </m:sSub>
            <m:sSup>
              <m:sSupPr>
                <m:ctrlPr>
                  <w:rPr>
                    <w:rFonts w:ascii="Cambria Math" w:eastAsia="Cambria Math" w:hAnsi="Cambria Math" w:cs="Cambria Math"/>
                  </w:rPr>
                </m:ctrlPr>
              </m:sSupPr>
              <m:e>
                <m:r>
                  <w:rPr>
                    <w:rFonts w:ascii="Cambria Math" w:eastAsia="Cambria Math" w:hAnsi="Cambria Math" w:cs="Cambria Math"/>
                    <w:lang w:val="fr-SN"/>
                  </w:rPr>
                  <m:t>)</m:t>
                </m:r>
              </m:e>
              <m:sup>
                <m:r>
                  <w:rPr>
                    <w:rFonts w:ascii="Cambria Math" w:eastAsia="Cambria Math" w:hAnsi="Cambria Math" w:cs="Cambria Math"/>
                    <w:lang w:val="fr-SN"/>
                  </w:rPr>
                  <m:t>2</m:t>
                </m:r>
              </m:sup>
            </m:sSup>
            <m:r>
              <w:rPr>
                <w:rFonts w:ascii="Cambria Math" w:eastAsia="Cambria Math" w:hAnsi="Cambria Math" w:cs="Cambria Math"/>
                <w:lang w:val="fr-SN"/>
              </w:rPr>
              <m:t>*</m:t>
            </m:r>
            <m:r>
              <w:rPr>
                <w:rFonts w:ascii="Cambria Math" w:eastAsia="Cambria Math" w:hAnsi="Cambria Math" w:cs="Cambria Math"/>
              </w:rPr>
              <m:t>p</m:t>
            </m:r>
            <m:r>
              <w:rPr>
                <w:rFonts w:ascii="Cambria Math" w:eastAsia="Cambria Math" w:hAnsi="Cambria Math" w:cs="Cambria Math"/>
                <w:lang w:val="fr-SN"/>
              </w:rPr>
              <m:t>(1-</m:t>
            </m:r>
            <m:r>
              <w:rPr>
                <w:rFonts w:ascii="Cambria Math" w:eastAsia="Cambria Math" w:hAnsi="Cambria Math" w:cs="Cambria Math"/>
              </w:rPr>
              <m:t>p</m:t>
            </m:r>
            <m:r>
              <w:rPr>
                <w:rFonts w:ascii="Cambria Math" w:eastAsia="Cambria Math" w:hAnsi="Cambria Math" w:cs="Cambria Math"/>
                <w:lang w:val="fr-SN"/>
              </w:rPr>
              <m:t>)*</m:t>
            </m:r>
            <m:r>
              <w:rPr>
                <w:rFonts w:ascii="Cambria Math" w:eastAsia="Cambria Math" w:hAnsi="Cambria Math" w:cs="Cambria Math"/>
              </w:rPr>
              <m:t>N</m:t>
            </m:r>
          </m:num>
          <m:den>
            <m:r>
              <w:rPr>
                <w:rFonts w:ascii="Cambria Math" w:eastAsia="Cambria Math" w:hAnsi="Cambria Math" w:cs="Cambria Math"/>
                <w:lang w:val="fr-SN"/>
              </w:rPr>
              <m:t>(</m:t>
            </m:r>
            <m:sSub>
              <m:sSubPr>
                <m:ctrlPr>
                  <w:rPr>
                    <w:rFonts w:ascii="Cambria Math" w:eastAsia="Cambria Math" w:hAnsi="Cambria Math" w:cs="Cambria Math"/>
                  </w:rPr>
                </m:ctrlPr>
              </m:sSubPr>
              <m:e>
                <m:r>
                  <w:rPr>
                    <w:rFonts w:ascii="Cambria Math" w:eastAsia="Cambria Math" w:hAnsi="Cambria Math" w:cs="Cambria Math"/>
                  </w:rPr>
                  <m:t>Z</m:t>
                </m:r>
              </m:e>
              <m:sub>
                <m:f>
                  <m:fPr>
                    <m:ctrlPr>
                      <w:rPr>
                        <w:rFonts w:ascii="Cambria Math" w:eastAsia="Cambria Math" w:hAnsi="Cambria Math" w:cs="Cambria Math"/>
                      </w:rPr>
                    </m:ctrlPr>
                  </m:fPr>
                  <m:num>
                    <m:r>
                      <w:rPr>
                        <w:rFonts w:ascii="Cambria Math" w:eastAsia="Cambria Math" w:hAnsi="Cambria Math" w:cs="Cambria Math"/>
                      </w:rPr>
                      <m:t>α</m:t>
                    </m:r>
                  </m:num>
                  <m:den>
                    <m:r>
                      <w:rPr>
                        <w:rFonts w:ascii="Cambria Math" w:eastAsia="Cambria Math" w:hAnsi="Cambria Math" w:cs="Cambria Math"/>
                        <w:lang w:val="fr-SN"/>
                      </w:rPr>
                      <m:t>2</m:t>
                    </m:r>
                  </m:den>
                </m:f>
              </m:sub>
            </m:sSub>
            <m:sSup>
              <m:sSupPr>
                <m:ctrlPr>
                  <w:rPr>
                    <w:rFonts w:ascii="Cambria Math" w:eastAsia="Cambria Math" w:hAnsi="Cambria Math" w:cs="Cambria Math"/>
                  </w:rPr>
                </m:ctrlPr>
              </m:sSupPr>
              <m:e>
                <m:r>
                  <w:rPr>
                    <w:rFonts w:ascii="Cambria Math" w:eastAsia="Cambria Math" w:hAnsi="Cambria Math" w:cs="Cambria Math"/>
                    <w:lang w:val="fr-SN"/>
                  </w:rPr>
                  <m:t>)</m:t>
                </m:r>
              </m:e>
              <m:sup>
                <m:r>
                  <w:rPr>
                    <w:rFonts w:ascii="Cambria Math" w:eastAsia="Cambria Math" w:hAnsi="Cambria Math" w:cs="Cambria Math"/>
                    <w:lang w:val="fr-SN"/>
                  </w:rPr>
                  <m:t>2</m:t>
                </m:r>
              </m:sup>
            </m:sSup>
            <m:r>
              <w:rPr>
                <w:rFonts w:ascii="Cambria Math" w:eastAsia="Cambria Math" w:hAnsi="Cambria Math" w:cs="Cambria Math"/>
                <w:lang w:val="fr-SN"/>
              </w:rPr>
              <m:t>*</m:t>
            </m:r>
            <m:r>
              <w:rPr>
                <w:rFonts w:ascii="Cambria Math" w:eastAsia="Cambria Math" w:hAnsi="Cambria Math" w:cs="Cambria Math"/>
              </w:rPr>
              <m:t>p</m:t>
            </m:r>
            <m:r>
              <w:rPr>
                <w:rFonts w:ascii="Cambria Math" w:eastAsia="Cambria Math" w:hAnsi="Cambria Math" w:cs="Cambria Math"/>
                <w:lang w:val="fr-SN"/>
              </w:rPr>
              <m:t>(1-</m:t>
            </m:r>
            <m:r>
              <w:rPr>
                <w:rFonts w:ascii="Cambria Math" w:eastAsia="Cambria Math" w:hAnsi="Cambria Math" w:cs="Cambria Math"/>
              </w:rPr>
              <m:t>p</m:t>
            </m:r>
            <m:r>
              <w:rPr>
                <w:rFonts w:ascii="Cambria Math" w:eastAsia="Cambria Math" w:hAnsi="Cambria Math" w:cs="Cambria Math"/>
                <w:lang w:val="fr-SN"/>
              </w:rPr>
              <m:t>)+(</m:t>
            </m:r>
            <m:r>
              <w:rPr>
                <w:rFonts w:ascii="Cambria Math" w:eastAsia="Cambria Math" w:hAnsi="Cambria Math" w:cs="Cambria Math"/>
              </w:rPr>
              <m:t>N</m:t>
            </m:r>
            <m:r>
              <w:rPr>
                <w:rFonts w:ascii="Cambria Math" w:eastAsia="Cambria Math" w:hAnsi="Cambria Math" w:cs="Cambria Math"/>
                <w:lang w:val="fr-SN"/>
              </w:rPr>
              <m:t>-1)</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lang w:val="fr-SN"/>
                  </w:rPr>
                  <m:t>2</m:t>
                </m:r>
              </m:sup>
            </m:sSup>
          </m:den>
        </m:f>
      </m:oMath>
    </w:p>
    <w:p w14:paraId="78D4DD03" w14:textId="77777777" w:rsidR="00393069" w:rsidRPr="007767AC" w:rsidRDefault="00393069" w:rsidP="00393069">
      <w:pPr>
        <w:rPr>
          <w:lang w:val="fr-SN"/>
        </w:rPr>
      </w:pPr>
      <w:r w:rsidRPr="007767AC">
        <w:rPr>
          <w:lang w:val="fr-SN"/>
        </w:rPr>
        <w:t>Où :</w:t>
      </w:r>
    </w:p>
    <w:p w14:paraId="192FA3F1" w14:textId="1DBDC73E" w:rsidR="00393069" w:rsidRPr="00401521" w:rsidRDefault="00393069" w:rsidP="00393069">
      <w:pPr>
        <w:rPr>
          <w:rFonts w:eastAsiaTheme="minorHAnsi"/>
        </w:rPr>
      </w:pPr>
      <w:r w:rsidRPr="00401521">
        <w:rPr>
          <w:rFonts w:eastAsiaTheme="minorHAnsi"/>
        </w:rPr>
        <w:t>N est le nombre total de ménages pastoraux, égale à 6</w:t>
      </w:r>
      <w:r>
        <w:rPr>
          <w:rFonts w:eastAsiaTheme="minorHAnsi"/>
        </w:rPr>
        <w:t>9</w:t>
      </w:r>
      <w:r w:rsidRPr="00401521">
        <w:rPr>
          <w:rFonts w:eastAsiaTheme="minorHAnsi"/>
        </w:rPr>
        <w:t xml:space="preserve">99 (le nombre de ménages pastoraux dans les communes de </w:t>
      </w:r>
      <w:r>
        <w:rPr>
          <w:rFonts w:eastAsiaTheme="minorHAnsi"/>
        </w:rPr>
        <w:t>Velingara</w:t>
      </w:r>
      <w:r w:rsidRPr="00401521">
        <w:rPr>
          <w:rFonts w:eastAsiaTheme="minorHAnsi"/>
        </w:rPr>
        <w:t xml:space="preserve"> à Ranérou, T</w:t>
      </w:r>
      <w:r>
        <w:rPr>
          <w:rFonts w:eastAsiaTheme="minorHAnsi"/>
        </w:rPr>
        <w:t>es</w:t>
      </w:r>
      <w:ins w:id="687" w:author="MOR NGOM" w:date="2021-05-29T12:01:00Z">
        <w:r w:rsidR="009D376A">
          <w:rPr>
            <w:rFonts w:eastAsiaTheme="minorHAnsi"/>
          </w:rPr>
          <w:t>s</w:t>
        </w:r>
      </w:ins>
      <w:del w:id="688" w:author="MOR NGOM" w:date="2021-05-29T12:01:00Z">
        <w:r w:rsidDel="009D376A">
          <w:rPr>
            <w:rFonts w:eastAsiaTheme="minorHAnsi"/>
          </w:rPr>
          <w:delText>e</w:delText>
        </w:r>
      </w:del>
      <w:r>
        <w:rPr>
          <w:rFonts w:eastAsiaTheme="minorHAnsi"/>
        </w:rPr>
        <w:t xml:space="preserve">ekré </w:t>
      </w:r>
      <w:r w:rsidRPr="00401521">
        <w:rPr>
          <w:rFonts w:eastAsiaTheme="minorHAnsi"/>
        </w:rPr>
        <w:t>et T</w:t>
      </w:r>
      <w:r>
        <w:rPr>
          <w:rFonts w:eastAsiaTheme="minorHAnsi"/>
        </w:rPr>
        <w:t>hieul</w:t>
      </w:r>
      <w:r w:rsidRPr="00401521">
        <w:rPr>
          <w:rFonts w:eastAsiaTheme="minorHAnsi"/>
        </w:rPr>
        <w:t xml:space="preserve"> à Linguère et M</w:t>
      </w:r>
      <w:r>
        <w:rPr>
          <w:rFonts w:eastAsiaTheme="minorHAnsi"/>
        </w:rPr>
        <w:t>bane</w:t>
      </w:r>
      <w:r w:rsidRPr="00401521">
        <w:rPr>
          <w:rFonts w:eastAsiaTheme="minorHAnsi"/>
        </w:rPr>
        <w:t xml:space="preserve"> à Dagana,</w:t>
      </w:r>
      <w:r>
        <w:rPr>
          <w:rFonts w:eastAsiaTheme="minorHAnsi"/>
        </w:rPr>
        <w:t xml:space="preserve"> </w:t>
      </w:r>
      <w:r w:rsidRPr="00401521">
        <w:rPr>
          <w:rFonts w:eastAsiaTheme="minorHAnsi"/>
        </w:rPr>
        <w:t>RGPH 2013, ANSD);</w:t>
      </w:r>
    </w:p>
    <w:p w14:paraId="53B12519" w14:textId="77777777" w:rsidR="00393069" w:rsidRPr="007767AC" w:rsidRDefault="00393069" w:rsidP="00393069">
      <w:pPr>
        <w:rPr>
          <w:lang w:val="fr-SN"/>
        </w:rPr>
      </w:pPr>
      <w:r w:rsidRPr="007767AC">
        <w:rPr>
          <w:lang w:val="fr-SN"/>
        </w:rPr>
        <w:t>);</w:t>
      </w:r>
    </w:p>
    <w:p w14:paraId="4DE91409" w14:textId="77777777" w:rsidR="00393069" w:rsidRPr="007767AC" w:rsidRDefault="00393069" w:rsidP="00393069">
      <w:pPr>
        <w:rPr>
          <w:lang w:val="fr-SN"/>
        </w:rPr>
      </w:pPr>
      <w:r w:rsidRPr="007767AC">
        <w:rPr>
          <w:lang w:val="fr-SN"/>
        </w:rPr>
        <w:t>p  est la proportion de ménages pastoraux vulnérables. Pour avoir une représentativité de l’échantillon nous avons fixé p=0.5 ;</w:t>
      </w:r>
    </w:p>
    <w:p w14:paraId="01B282F4" w14:textId="77777777" w:rsidR="00393069" w:rsidRPr="007767AC" w:rsidRDefault="00393069" w:rsidP="00393069">
      <w:pPr>
        <w:rPr>
          <w:lang w:val="fr-SN"/>
        </w:rPr>
      </w:pPr>
      <w:r w:rsidRPr="007767AC">
        <w:rPr>
          <w:lang w:val="fr-SN"/>
        </w:rPr>
        <w:t>e est la marge d’erreur ou le niveau de précision fixée à 5%.</w:t>
      </w:r>
    </w:p>
    <w:p w14:paraId="38566A69" w14:textId="77777777" w:rsidR="00393069" w:rsidRPr="007767AC" w:rsidRDefault="00566EEB" w:rsidP="00393069">
      <w:pPr>
        <w:rPr>
          <w:lang w:val="fr-SN"/>
        </w:rPr>
      </w:pPr>
      <m:oMath>
        <m:sSub>
          <m:sSubPr>
            <m:ctrlPr>
              <w:rPr>
                <w:rFonts w:ascii="Cambria Math" w:eastAsia="Cambria Math" w:hAnsi="Cambria Math" w:cs="Cambria Math"/>
              </w:rPr>
            </m:ctrlPr>
          </m:sSubPr>
          <m:e>
            <m:r>
              <w:rPr>
                <w:rFonts w:ascii="Cambria Math" w:eastAsia="Cambria Math" w:hAnsi="Cambria Math" w:cs="Cambria Math"/>
              </w:rPr>
              <m:t>Z</m:t>
            </m:r>
          </m:e>
          <m:sub>
            <m:f>
              <m:fPr>
                <m:ctrlPr>
                  <w:rPr>
                    <w:rFonts w:ascii="Cambria Math" w:eastAsia="Cambria Math" w:hAnsi="Cambria Math" w:cs="Cambria Math"/>
                  </w:rPr>
                </m:ctrlPr>
              </m:fPr>
              <m:num>
                <m:r>
                  <w:rPr>
                    <w:rFonts w:ascii="Cambria Math" w:eastAsia="Cambria Math" w:hAnsi="Cambria Math" w:cs="Cambria Math"/>
                  </w:rPr>
                  <m:t>α</m:t>
                </m:r>
              </m:num>
              <m:den>
                <m:r>
                  <w:rPr>
                    <w:rFonts w:ascii="Cambria Math" w:eastAsia="Cambria Math" w:hAnsi="Cambria Math" w:cs="Cambria Math"/>
                    <w:lang w:val="fr-SN"/>
                  </w:rPr>
                  <m:t>2</m:t>
                </m:r>
              </m:den>
            </m:f>
          </m:sub>
        </m:sSub>
        <m:r>
          <w:rPr>
            <w:rFonts w:ascii="Cambria Math" w:eastAsia="Cambria Math" w:hAnsi="Cambria Math" w:cs="Cambria Math"/>
            <w:lang w:val="fr-SN"/>
          </w:rPr>
          <m:t xml:space="preserve">  </m:t>
        </m:r>
      </m:oMath>
      <w:r w:rsidR="00393069" w:rsidRPr="007767AC">
        <w:rPr>
          <w:lang w:val="fr-SN"/>
        </w:rPr>
        <w:t xml:space="preserve">est égale à 2.326 pour </w:t>
      </w:r>
      <w:r w:rsidR="00393069">
        <w:t>α</w:t>
      </w:r>
      <w:r w:rsidR="00393069" w:rsidRPr="007767AC">
        <w:rPr>
          <w:lang w:val="fr-SN"/>
        </w:rPr>
        <w:t xml:space="preserve"> fixé avec un seuil de  98% (test bilatéral);</w:t>
      </w:r>
    </w:p>
    <w:p w14:paraId="663D1895" w14:textId="77777777" w:rsidR="00393069" w:rsidRPr="007767AC" w:rsidRDefault="00393069" w:rsidP="00393069">
      <w:pPr>
        <w:rPr>
          <w:lang w:val="fr-SN"/>
        </w:rPr>
      </w:pPr>
      <w:r w:rsidRPr="007767AC">
        <w:rPr>
          <w:lang w:val="fr-SN"/>
        </w:rPr>
        <w:t>En remplaçant les différentes valeurs on obtient :</w:t>
      </w:r>
    </w:p>
    <w:p w14:paraId="50E50630" w14:textId="7C76DB49" w:rsidR="00393069" w:rsidRPr="007767AC" w:rsidRDefault="00393069" w:rsidP="00393069">
      <w:pPr>
        <w:rPr>
          <w:lang w:val="fr-SN"/>
        </w:rPr>
      </w:pPr>
      <w:r w:rsidRPr="007767AC">
        <w:rPr>
          <w:lang w:val="fr-SN"/>
        </w:rPr>
        <w:t xml:space="preserve">                            </w:t>
      </w:r>
      <m:oMath>
        <m:r>
          <w:rPr>
            <w:rFonts w:ascii="Cambria Math" w:eastAsia="Cambria Math" w:hAnsi="Cambria Math" w:cs="Cambria Math"/>
          </w:rPr>
          <m:t>n</m:t>
        </m:r>
        <m:r>
          <w:rPr>
            <w:rFonts w:ascii="Cambria Math" w:eastAsia="Cambria Math" w:hAnsi="Cambria Math" w:cs="Cambria Math"/>
            <w:lang w:val="fr-SN"/>
          </w:rPr>
          <m:t>=</m:t>
        </m:r>
        <m:f>
          <m:fPr>
            <m:ctrlPr>
              <w:rPr>
                <w:rFonts w:ascii="Cambria Math" w:eastAsia="Cambria Math" w:hAnsi="Cambria Math" w:cs="Cambria Math"/>
              </w:rPr>
            </m:ctrlPr>
          </m:fPr>
          <m:num>
            <m:r>
              <w:rPr>
                <w:rFonts w:ascii="Cambria Math" w:eastAsia="Cambria Math" w:hAnsi="Cambria Math" w:cs="Cambria Math"/>
                <w:lang w:val="fr-SN"/>
              </w:rPr>
              <m:t>(2.326^2*0.5(1-0.5)*6999</m:t>
            </m:r>
          </m:num>
          <m:den>
            <m:r>
              <w:rPr>
                <w:rFonts w:ascii="Cambria Math" w:eastAsia="Cambria Math" w:hAnsi="Cambria Math" w:cs="Cambria Math"/>
                <w:lang w:val="fr-SN"/>
              </w:rPr>
              <m:t>(</m:t>
            </m:r>
            <m:sSup>
              <m:sSupPr>
                <m:ctrlPr>
                  <w:rPr>
                    <w:rFonts w:ascii="Cambria Math" w:eastAsia="Cambria Math" w:hAnsi="Cambria Math" w:cs="Cambria Math"/>
                  </w:rPr>
                </m:ctrlPr>
              </m:sSupPr>
              <m:e>
                <m:r>
                  <w:rPr>
                    <w:rFonts w:ascii="Cambria Math" w:eastAsia="Cambria Math" w:hAnsi="Cambria Math" w:cs="Cambria Math"/>
                    <w:lang w:val="fr-SN"/>
                  </w:rPr>
                  <m:t>2.326</m:t>
                </m:r>
              </m:e>
              <m:sup>
                <m:r>
                  <w:rPr>
                    <w:rFonts w:ascii="Cambria Math" w:eastAsia="Cambria Math" w:hAnsi="Cambria Math" w:cs="Cambria Math"/>
                    <w:lang w:val="fr-SN"/>
                  </w:rPr>
                  <m:t>2</m:t>
                </m:r>
              </m:sup>
            </m:sSup>
            <m:r>
              <w:rPr>
                <w:rFonts w:ascii="Cambria Math" w:eastAsia="Cambria Math" w:hAnsi="Cambria Math" w:cs="Cambria Math"/>
                <w:lang w:val="fr-SN"/>
              </w:rPr>
              <m:t>*0.5</m:t>
            </m:r>
            <m:d>
              <m:dPr>
                <m:ctrlPr>
                  <w:rPr>
                    <w:rFonts w:ascii="Cambria Math" w:eastAsia="Cambria Math" w:hAnsi="Cambria Math" w:cs="Cambria Math"/>
                  </w:rPr>
                </m:ctrlPr>
              </m:dPr>
              <m:e>
                <m:r>
                  <w:rPr>
                    <w:rFonts w:ascii="Cambria Math" w:eastAsia="Cambria Math" w:hAnsi="Cambria Math" w:cs="Cambria Math"/>
                    <w:lang w:val="fr-SN"/>
                  </w:rPr>
                  <m:t>1-0.5</m:t>
                </m:r>
              </m:e>
            </m:d>
            <m:r>
              <w:rPr>
                <w:rFonts w:ascii="Cambria Math" w:eastAsia="Cambria Math" w:hAnsi="Cambria Math" w:cs="Cambria Math"/>
                <w:lang w:val="fr-SN"/>
              </w:rPr>
              <m:t>+</m:t>
            </m:r>
            <m:d>
              <m:dPr>
                <m:ctrlPr>
                  <w:rPr>
                    <w:rFonts w:ascii="Cambria Math" w:eastAsia="Cambria Math" w:hAnsi="Cambria Math" w:cs="Cambria Math"/>
                  </w:rPr>
                </m:ctrlPr>
              </m:dPr>
              <m:e>
                <m:r>
                  <w:rPr>
                    <w:rFonts w:ascii="Cambria Math" w:eastAsia="Cambria Math" w:hAnsi="Cambria Math" w:cs="Cambria Math"/>
                    <w:lang w:val="fr-SN"/>
                  </w:rPr>
                  <m:t>6999-1</m:t>
                </m:r>
              </m:e>
            </m:d>
            <m:r>
              <w:rPr>
                <w:rFonts w:ascii="Cambria Math" w:eastAsia="Cambria Math" w:hAnsi="Cambria Math" w:cs="Cambria Math"/>
                <w:lang w:val="fr-SN"/>
              </w:rPr>
              <m:t>*0.05^2</m:t>
            </m:r>
          </m:den>
        </m:f>
      </m:oMath>
      <w:r w:rsidRPr="007767AC">
        <w:rPr>
          <w:lang w:val="fr-SN"/>
        </w:rPr>
        <w:t>= 50</w:t>
      </w:r>
      <w:r>
        <w:rPr>
          <w:lang w:val="fr-SN"/>
        </w:rPr>
        <w:t>2</w:t>
      </w:r>
      <w:r w:rsidRPr="007767AC">
        <w:rPr>
          <w:lang w:val="fr-SN"/>
        </w:rPr>
        <w:t xml:space="preserve"> ménages pastoraux à enquêter, ce qui réprésente 7</w:t>
      </w:r>
      <w:ins w:id="689" w:author="Ndeye Fatou Faye" w:date="2021-05-29T18:13:00Z">
        <w:r w:rsidR="0010562F">
          <w:rPr>
            <w:lang w:val="fr-SN"/>
          </w:rPr>
          <w:t>,</w:t>
        </w:r>
      </w:ins>
      <w:del w:id="690" w:author="Ndeye Fatou Faye" w:date="2021-05-29T18:13:00Z">
        <w:r w:rsidRPr="007767AC" w:rsidDel="0010562F">
          <w:rPr>
            <w:lang w:val="fr-SN"/>
          </w:rPr>
          <w:delText>.</w:delText>
        </w:r>
      </w:del>
      <w:r>
        <w:rPr>
          <w:lang w:val="fr-SN"/>
        </w:rPr>
        <w:t>18</w:t>
      </w:r>
      <w:r w:rsidRPr="007767AC">
        <w:rPr>
          <w:lang w:val="fr-SN"/>
        </w:rPr>
        <w:t>% du nombre de ménages pastoraux des quatre communes.</w:t>
      </w:r>
    </w:p>
    <w:p w14:paraId="7D2B3527" w14:textId="77777777" w:rsidR="00393069" w:rsidRPr="007767AC" w:rsidRDefault="00393069" w:rsidP="00393069">
      <w:pPr>
        <w:rPr>
          <w:lang w:val="fr-SN"/>
        </w:rPr>
      </w:pPr>
    </w:p>
    <w:p w14:paraId="7DA31193" w14:textId="36817A9A" w:rsidR="00393069" w:rsidRDefault="00DB2E4A">
      <w:pPr>
        <w:pStyle w:val="Titre4"/>
        <w:pPrChange w:id="691" w:author="Mamadou Bobo Barry" w:date="2021-05-29T20:22:00Z">
          <w:pPr>
            <w:pStyle w:val="Titre3"/>
            <w:numPr>
              <w:numId w:val="7"/>
            </w:numPr>
            <w:tabs>
              <w:tab w:val="clear" w:pos="720"/>
            </w:tabs>
            <w:ind w:hanging="360"/>
          </w:pPr>
        </w:pPrChange>
      </w:pPr>
      <w:bookmarkStart w:id="692" w:name="_Toc73164002"/>
      <w:ins w:id="693" w:author="Mamadou Bobo Barry" w:date="2021-05-29T20:22:00Z">
        <w:r>
          <w:t xml:space="preserve">4.2.5.4 </w:t>
        </w:r>
      </w:ins>
      <w:r w:rsidR="00393069">
        <w:t>Plan de sondage</w:t>
      </w:r>
      <w:bookmarkEnd w:id="692"/>
    </w:p>
    <w:p w14:paraId="73E630B5" w14:textId="28FA2503" w:rsidR="00393069" w:rsidRPr="007767AC" w:rsidRDefault="00393069" w:rsidP="00393069">
      <w:pPr>
        <w:rPr>
          <w:lang w:val="fr-SN"/>
        </w:rPr>
      </w:pPr>
      <w:r w:rsidRPr="007767AC">
        <w:rPr>
          <w:lang w:val="fr-SN"/>
        </w:rPr>
        <w:t xml:space="preserve">La méthode de tirage se fera </w:t>
      </w:r>
      <w:ins w:id="694" w:author="MOR NGOM" w:date="2021-05-29T12:02:00Z">
        <w:r w:rsidR="009D376A">
          <w:rPr>
            <w:lang w:val="fr-SN"/>
          </w:rPr>
          <w:t>à</w:t>
        </w:r>
      </w:ins>
      <w:del w:id="695" w:author="MOR NGOM" w:date="2021-05-29T12:02:00Z">
        <w:r w:rsidRPr="007767AC" w:rsidDel="009D376A">
          <w:rPr>
            <w:lang w:val="fr-SN"/>
          </w:rPr>
          <w:delText xml:space="preserve">en </w:delText>
        </w:r>
      </w:del>
      <w:r w:rsidRPr="007767AC">
        <w:rPr>
          <w:lang w:val="fr-SN"/>
        </w:rPr>
        <w:t xml:space="preserve">deux degrés : </w:t>
      </w:r>
    </w:p>
    <w:p w14:paraId="60E776C7" w14:textId="2F0F9647" w:rsidR="00393069" w:rsidRPr="007767AC" w:rsidRDefault="00393069" w:rsidP="00393069">
      <w:pPr>
        <w:rPr>
          <w:lang w:val="fr-SN"/>
        </w:rPr>
      </w:pPr>
      <w:r w:rsidRPr="007767AC">
        <w:rPr>
          <w:lang w:val="fr-SN"/>
        </w:rPr>
        <w:t xml:space="preserve">Le premier degré consiste à tirer des villages avec des probabilités inégales proportionnelles à leur taille avec remise. </w:t>
      </w:r>
      <w:del w:id="696" w:author="Ndeye Fatou Faye" w:date="2021-05-29T18:14:00Z">
        <w:r w:rsidRPr="007767AC" w:rsidDel="0010562F">
          <w:rPr>
            <w:lang w:val="fr-SN"/>
          </w:rPr>
          <w:delText>Notons p</w:delText>
        </w:r>
        <w:r w:rsidRPr="007767AC" w:rsidDel="0010562F">
          <w:rPr>
            <w:vertAlign w:val="subscript"/>
            <w:lang w:val="fr-SN"/>
          </w:rPr>
          <w:delText xml:space="preserve">i  </w:delText>
        </w:r>
        <w:r w:rsidRPr="007767AC" w:rsidDel="0010562F">
          <w:rPr>
            <w:lang w:val="fr-SN"/>
          </w:rPr>
          <w:delText xml:space="preserve">la probabilité de tirer un village </w:delText>
        </w:r>
      </w:del>
      <w:r w:rsidRPr="007767AC">
        <w:rPr>
          <w:lang w:val="fr-SN"/>
        </w:rPr>
        <w:t>i.</w:t>
      </w:r>
    </w:p>
    <w:p w14:paraId="2AC4A735" w14:textId="07931729" w:rsidR="00393069" w:rsidRPr="007767AC" w:rsidDel="0010562F" w:rsidRDefault="00393069" w:rsidP="00393069">
      <w:pPr>
        <w:rPr>
          <w:del w:id="697" w:author="Ndeye Fatou Faye" w:date="2021-05-29T18:14:00Z"/>
          <w:lang w:val="fr-SN"/>
        </w:rPr>
      </w:pPr>
      <w:r w:rsidRPr="007767AC">
        <w:rPr>
          <w:lang w:val="fr-SN"/>
        </w:rPr>
        <w:t xml:space="preserve">Dans le second degré, les ménages sont tirés à probabilités égales et sans remise dans les villages sélectionnés au premier degré. </w:t>
      </w:r>
      <w:del w:id="698" w:author="Ndeye Fatou Faye" w:date="2021-05-29T18:14:00Z">
        <w:r w:rsidRPr="007767AC" w:rsidDel="0010562F">
          <w:rPr>
            <w:lang w:val="fr-SN"/>
          </w:rPr>
          <w:delText>Notons p</w:delText>
        </w:r>
        <w:r w:rsidRPr="007767AC" w:rsidDel="0010562F">
          <w:rPr>
            <w:vertAlign w:val="subscript"/>
            <w:lang w:val="fr-SN"/>
          </w:rPr>
          <w:delText>j</w:delText>
        </w:r>
        <w:r w:rsidRPr="007767AC" w:rsidDel="0010562F">
          <w:rPr>
            <w:lang w:val="fr-SN"/>
          </w:rPr>
          <w:delText xml:space="preserve"> la probabilité de tirer le ménage j.</w:delText>
        </w:r>
      </w:del>
    </w:p>
    <w:p w14:paraId="554F59D8" w14:textId="30EC32FF" w:rsidR="00393069" w:rsidDel="0010562F" w:rsidRDefault="00393069" w:rsidP="00393069">
      <w:pPr>
        <w:rPr>
          <w:del w:id="699" w:author="Ndeye Fatou Faye" w:date="2021-05-29T18:14:00Z"/>
          <w:rFonts w:ascii="Arial" w:eastAsia="Arial" w:hAnsi="Arial" w:cs="Arial"/>
          <w:b/>
          <w:lang w:val="fr-SN"/>
        </w:rPr>
      </w:pPr>
    </w:p>
    <w:p w14:paraId="60369925" w14:textId="4EDE1004" w:rsidR="00393069" w:rsidRPr="0097317A" w:rsidRDefault="005104BC">
      <w:pPr>
        <w:pStyle w:val="Titre4"/>
        <w:rPr>
          <w:rFonts w:eastAsia="Arial"/>
          <w:lang w:val="fr-SN"/>
        </w:rPr>
        <w:pPrChange w:id="700" w:author="Mamadou Bobo Barry" w:date="2021-05-29T20:22:00Z">
          <w:pPr>
            <w:pStyle w:val="Titre3"/>
            <w:numPr>
              <w:numId w:val="7"/>
            </w:numPr>
            <w:tabs>
              <w:tab w:val="clear" w:pos="720"/>
            </w:tabs>
            <w:ind w:hanging="360"/>
          </w:pPr>
        </w:pPrChange>
      </w:pPr>
      <w:bookmarkStart w:id="701" w:name="_Toc73164003"/>
      <w:ins w:id="702" w:author="Mamadou Bobo Barry" w:date="2021-05-29T20:22:00Z">
        <w:r>
          <w:rPr>
            <w:rFonts w:eastAsia="Arial"/>
            <w:lang w:val="fr-SN"/>
          </w:rPr>
          <w:t xml:space="preserve">4.2.5.5 </w:t>
        </w:r>
      </w:ins>
      <w:r w:rsidR="00393069" w:rsidRPr="0097317A">
        <w:rPr>
          <w:rFonts w:eastAsia="Arial"/>
          <w:lang w:val="fr-SN"/>
        </w:rPr>
        <w:t>Le dispositif d’enquête</w:t>
      </w:r>
      <w:bookmarkEnd w:id="701"/>
    </w:p>
    <w:p w14:paraId="299E0CF0" w14:textId="77777777" w:rsidR="00393069" w:rsidRDefault="00393069" w:rsidP="00393069">
      <w:pPr>
        <w:rPr>
          <w:rFonts w:eastAsia="Arial" w:cs="Arial"/>
          <w:lang w:val="fr-SN"/>
        </w:rPr>
      </w:pPr>
      <w:r>
        <w:rPr>
          <w:rFonts w:eastAsia="Arial" w:cs="Arial"/>
          <w:lang w:val="fr-SN"/>
        </w:rPr>
        <w:t xml:space="preserve">Le dispositif d’enquête sera constitué d’enquêteurs et de superviseurs. Pour l’échantillon choisi, une équipe de 20 enquêteurs, à raison de deux questionnaires par jour, sera mobilisée. La préparation de l’enquête nécessitera une formation des enquêteurs durant quatre jours. Un statisticien sera mobilisé pour l’implémentation du questionnaire dans les tablettes, le suivi des enquêtes, le nettoyage de la base et le traitement de données. </w:t>
      </w:r>
    </w:p>
    <w:p w14:paraId="2F632DA1" w14:textId="77777777" w:rsidR="00393069" w:rsidRDefault="00393069" w:rsidP="00393069">
      <w:pPr>
        <w:rPr>
          <w:rFonts w:eastAsia="Arial" w:cs="Arial"/>
          <w:lang w:val="fr-SN"/>
        </w:rPr>
      </w:pPr>
    </w:p>
    <w:p w14:paraId="0ADA362F" w14:textId="3A406AFD" w:rsidR="00393069" w:rsidRDefault="0010562F" w:rsidP="00393069">
      <w:pPr>
        <w:rPr>
          <w:ins w:id="703" w:author="Ndeye Fatou Faye" w:date="2021-05-29T18:15:00Z"/>
          <w:rFonts w:eastAsia="Arial" w:cs="Arial"/>
          <w:lang w:val="fr-SN"/>
        </w:rPr>
      </w:pPr>
      <w:ins w:id="704" w:author="Ndeye Fatou Faye" w:date="2021-05-29T18:14:00Z">
        <w:r>
          <w:rPr>
            <w:rFonts w:eastAsia="Arial" w:cs="Arial"/>
            <w:lang w:val="fr-SN"/>
          </w:rPr>
          <w:t xml:space="preserve">Félicitations pour ce document bien écrit. </w:t>
        </w:r>
      </w:ins>
      <w:ins w:id="705" w:author="Ndeye Fatou Faye" w:date="2021-05-29T18:15:00Z">
        <w:r>
          <w:rPr>
            <w:rFonts w:eastAsia="Arial" w:cs="Arial"/>
            <w:lang w:val="fr-SN"/>
          </w:rPr>
          <w:t>Il y a beaucoup d’informations utiles. Ci-dessous quelque suggestions d’ordre général :</w:t>
        </w:r>
      </w:ins>
    </w:p>
    <w:p w14:paraId="54553F28" w14:textId="5E911D9E" w:rsidR="0010562F" w:rsidRDefault="0010562F">
      <w:pPr>
        <w:pStyle w:val="Paragraphedeliste"/>
        <w:numPr>
          <w:ilvl w:val="0"/>
          <w:numId w:val="18"/>
        </w:numPr>
        <w:rPr>
          <w:ins w:id="706" w:author="Ndeye Fatou Faye" w:date="2021-05-29T18:15:00Z"/>
          <w:rFonts w:eastAsia="Arial" w:cs="Arial"/>
          <w:lang w:val="fr-SN"/>
        </w:rPr>
        <w:pPrChange w:id="707" w:author="Ndeye Fatou Faye" w:date="2021-05-29T18:15:00Z">
          <w:pPr/>
        </w:pPrChange>
      </w:pPr>
      <w:ins w:id="708" w:author="Ndeye Fatou Faye" w:date="2021-05-29T18:15:00Z">
        <w:r>
          <w:rPr>
            <w:rFonts w:eastAsia="Arial" w:cs="Arial"/>
            <w:lang w:val="fr-SN"/>
          </w:rPr>
          <w:t xml:space="preserve">Augmenter un peu l’interligne du texte qui est difficile à lire sous ce format. </w:t>
        </w:r>
      </w:ins>
    </w:p>
    <w:p w14:paraId="153394DC" w14:textId="0F806124" w:rsidR="0010562F" w:rsidRPr="0010562F" w:rsidRDefault="0010562F">
      <w:pPr>
        <w:pStyle w:val="Paragraphedeliste"/>
        <w:numPr>
          <w:ilvl w:val="0"/>
          <w:numId w:val="18"/>
        </w:numPr>
        <w:rPr>
          <w:rFonts w:eastAsia="Arial" w:cs="Arial"/>
          <w:lang w:val="fr-SN"/>
        </w:rPr>
        <w:pPrChange w:id="709" w:author="Ndeye Fatou Faye" w:date="2021-05-29T18:16:00Z">
          <w:pPr/>
        </w:pPrChange>
      </w:pPr>
      <w:ins w:id="710" w:author="Ndeye Fatou Faye" w:date="2021-05-29T18:16:00Z">
        <w:r>
          <w:rPr>
            <w:rFonts w:eastAsia="Arial" w:cs="Arial"/>
            <w:lang w:val="fr-SN"/>
          </w:rPr>
          <w:t xml:space="preserve">Mieux mettre en exergue les niveaux </w:t>
        </w:r>
      </w:ins>
      <w:ins w:id="711" w:author="Ndeye Fatou Faye" w:date="2021-05-29T18:17:00Z">
        <w:r>
          <w:rPr>
            <w:rFonts w:eastAsia="Arial" w:cs="Arial"/>
            <w:lang w:val="fr-SN"/>
          </w:rPr>
          <w:t xml:space="preserve">de titre </w:t>
        </w:r>
      </w:ins>
      <w:ins w:id="712" w:author="Ndeye Fatou Faye" w:date="2021-05-29T18:16:00Z">
        <w:r>
          <w:rPr>
            <w:rFonts w:eastAsia="Arial" w:cs="Arial"/>
            <w:lang w:val="fr-SN"/>
          </w:rPr>
          <w:t>en les espaçant (j’ai commencé en mettant des majuscules pour les titres 1)</w:t>
        </w:r>
      </w:ins>
    </w:p>
    <w:p w14:paraId="705D617E" w14:textId="77777777" w:rsidR="00393069" w:rsidRPr="007767AC" w:rsidRDefault="00393069" w:rsidP="00393069">
      <w:pPr>
        <w:rPr>
          <w:lang w:val="fr-SN"/>
        </w:rPr>
      </w:pPr>
    </w:p>
    <w:p w14:paraId="155ED2C2" w14:textId="699F6AD2" w:rsidR="00006EA8" w:rsidRDefault="005104BC">
      <w:pPr>
        <w:pStyle w:val="Titre4"/>
        <w:rPr>
          <w:ins w:id="713" w:author="Mamadou Bobo Barry" w:date="2021-05-29T19:46:00Z"/>
          <w:rFonts w:eastAsia="Arial"/>
          <w:lang w:val="fr-SN"/>
        </w:rPr>
        <w:pPrChange w:id="714" w:author="Mamadou Bobo Barry" w:date="2021-05-29T20:23:00Z">
          <w:pPr>
            <w:pStyle w:val="Titre3"/>
            <w:numPr>
              <w:numId w:val="7"/>
            </w:numPr>
            <w:tabs>
              <w:tab w:val="clear" w:pos="720"/>
            </w:tabs>
            <w:ind w:hanging="360"/>
          </w:pPr>
        </w:pPrChange>
      </w:pPr>
      <w:ins w:id="715" w:author="Mamadou Bobo Barry" w:date="2021-05-29T20:23:00Z">
        <w:r>
          <w:rPr>
            <w:rFonts w:eastAsia="Arial"/>
            <w:lang w:val="fr-SN"/>
          </w:rPr>
          <w:t xml:space="preserve">4.2.5.6 </w:t>
        </w:r>
      </w:ins>
      <w:ins w:id="716" w:author="Mamadou Bobo Barry" w:date="2021-05-29T19:46:00Z">
        <w:r w:rsidR="00006EA8">
          <w:rPr>
            <w:rFonts w:eastAsia="Arial"/>
            <w:lang w:val="fr-SN"/>
          </w:rPr>
          <w:t>Echantillon tiré</w:t>
        </w:r>
      </w:ins>
    </w:p>
    <w:p w14:paraId="71C81126" w14:textId="77777777" w:rsidR="00006EA8" w:rsidRDefault="00006EA8" w:rsidP="00006EA8">
      <w:pPr>
        <w:rPr>
          <w:ins w:id="717" w:author="Mamadou Bobo Barry" w:date="2021-05-29T19:46:00Z"/>
          <w:rFonts w:eastAsia="Arial" w:cs="Arial"/>
          <w:lang w:val="fr-SN"/>
        </w:rPr>
      </w:pPr>
    </w:p>
    <w:p w14:paraId="2346D33F" w14:textId="48D14D77" w:rsidR="00006EA8" w:rsidRPr="004379B6" w:rsidRDefault="00006EA8" w:rsidP="00006EA8">
      <w:pPr>
        <w:rPr>
          <w:ins w:id="718" w:author="Mamadou Bobo Barry" w:date="2021-05-29T19:46:00Z"/>
          <w:rFonts w:eastAsia="Arial" w:cs="Arial"/>
          <w:b/>
          <w:lang w:val="fr-SN"/>
        </w:rPr>
      </w:pPr>
      <w:ins w:id="719" w:author="Mamadou Bobo Barry" w:date="2021-05-29T19:46:00Z">
        <w:r w:rsidRPr="004379B6">
          <w:rPr>
            <w:rFonts w:eastAsia="Arial" w:cs="Arial"/>
            <w:b/>
            <w:lang w:val="fr-SN"/>
          </w:rPr>
          <w:t>Tableau</w:t>
        </w:r>
        <w:r w:rsidR="005104BC">
          <w:rPr>
            <w:rFonts w:eastAsia="Arial" w:cs="Arial"/>
            <w:b/>
            <w:lang w:val="fr-SN"/>
          </w:rPr>
          <w:t xml:space="preserve"> 7</w:t>
        </w:r>
        <w:r w:rsidRPr="004379B6">
          <w:rPr>
            <w:rFonts w:eastAsia="Arial" w:cs="Arial"/>
            <w:b/>
            <w:lang w:val="fr-SN"/>
          </w:rPr>
          <w:t> : Répartition de l’échantillon selon les communes</w:t>
        </w:r>
      </w:ins>
    </w:p>
    <w:tbl>
      <w:tblPr>
        <w:tblW w:w="5000" w:type="pct"/>
        <w:tblCellMar>
          <w:left w:w="70" w:type="dxa"/>
          <w:right w:w="70" w:type="dxa"/>
        </w:tblCellMar>
        <w:tblLook w:val="04A0" w:firstRow="1" w:lastRow="0" w:firstColumn="1" w:lastColumn="0" w:noHBand="0" w:noVBand="1"/>
      </w:tblPr>
      <w:tblGrid>
        <w:gridCol w:w="1562"/>
        <w:gridCol w:w="1934"/>
        <w:gridCol w:w="2360"/>
        <w:gridCol w:w="3206"/>
      </w:tblGrid>
      <w:tr w:rsidR="00006EA8" w:rsidRPr="00620632" w14:paraId="2A315C11" w14:textId="77777777" w:rsidTr="00566EEB">
        <w:trPr>
          <w:trHeight w:val="300"/>
          <w:ins w:id="720" w:author="Mamadou Bobo Barry" w:date="2021-05-29T19:46:00Z"/>
        </w:trPr>
        <w:tc>
          <w:tcPr>
            <w:tcW w:w="8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2D5DA" w14:textId="77777777" w:rsidR="00006EA8" w:rsidRPr="004379B6" w:rsidRDefault="00006EA8" w:rsidP="00566EEB">
            <w:pPr>
              <w:rPr>
                <w:ins w:id="721" w:author="Mamadou Bobo Barry" w:date="2021-05-29T19:46:00Z"/>
                <w:rFonts w:cs="Calibri"/>
                <w:color w:val="000000"/>
              </w:rPr>
            </w:pPr>
            <w:ins w:id="722" w:author="Mamadou Bobo Barry" w:date="2021-05-29T19:46:00Z">
              <w:r w:rsidRPr="004379B6">
                <w:rPr>
                  <w:rFonts w:cs="Calibri"/>
                  <w:color w:val="000000"/>
                </w:rPr>
                <w:t>Régions</w:t>
              </w:r>
            </w:ins>
          </w:p>
        </w:tc>
        <w:tc>
          <w:tcPr>
            <w:tcW w:w="1067" w:type="pct"/>
            <w:tcBorders>
              <w:top w:val="single" w:sz="4" w:space="0" w:color="auto"/>
              <w:left w:val="nil"/>
              <w:bottom w:val="single" w:sz="4" w:space="0" w:color="auto"/>
              <w:right w:val="single" w:sz="4" w:space="0" w:color="auto"/>
            </w:tcBorders>
            <w:shd w:val="clear" w:color="auto" w:fill="auto"/>
            <w:noWrap/>
            <w:vAlign w:val="center"/>
            <w:hideMark/>
          </w:tcPr>
          <w:p w14:paraId="2672EE5A" w14:textId="77777777" w:rsidR="00006EA8" w:rsidRPr="004379B6" w:rsidRDefault="00006EA8" w:rsidP="00566EEB">
            <w:pPr>
              <w:rPr>
                <w:ins w:id="723" w:author="Mamadou Bobo Barry" w:date="2021-05-29T19:46:00Z"/>
                <w:rFonts w:cs="Calibri"/>
                <w:color w:val="000000"/>
              </w:rPr>
            </w:pPr>
            <w:ins w:id="724" w:author="Mamadou Bobo Barry" w:date="2021-05-29T19:46:00Z">
              <w:r w:rsidRPr="004379B6">
                <w:rPr>
                  <w:rFonts w:cs="Calibri"/>
                  <w:color w:val="000000"/>
                </w:rPr>
                <w:t xml:space="preserve">Départements </w:t>
              </w:r>
            </w:ins>
          </w:p>
        </w:tc>
        <w:tc>
          <w:tcPr>
            <w:tcW w:w="1302" w:type="pct"/>
            <w:tcBorders>
              <w:top w:val="single" w:sz="4" w:space="0" w:color="auto"/>
              <w:left w:val="nil"/>
              <w:bottom w:val="single" w:sz="4" w:space="0" w:color="auto"/>
              <w:right w:val="single" w:sz="4" w:space="0" w:color="auto"/>
            </w:tcBorders>
            <w:shd w:val="clear" w:color="auto" w:fill="auto"/>
            <w:noWrap/>
            <w:vAlign w:val="center"/>
            <w:hideMark/>
          </w:tcPr>
          <w:p w14:paraId="222ECABD" w14:textId="77777777" w:rsidR="00006EA8" w:rsidRPr="004379B6" w:rsidRDefault="00006EA8" w:rsidP="00566EEB">
            <w:pPr>
              <w:rPr>
                <w:ins w:id="725" w:author="Mamadou Bobo Barry" w:date="2021-05-29T19:46:00Z"/>
                <w:rFonts w:cs="Calibri"/>
                <w:color w:val="000000"/>
              </w:rPr>
            </w:pPr>
            <w:ins w:id="726" w:author="Mamadou Bobo Barry" w:date="2021-05-29T19:46:00Z">
              <w:r w:rsidRPr="00E47FF7">
                <w:rPr>
                  <w:rFonts w:cs="Calibri"/>
                  <w:color w:val="000000"/>
                </w:rPr>
                <w:t>C</w:t>
              </w:r>
              <w:r w:rsidRPr="004379B6">
                <w:rPr>
                  <w:rFonts w:cs="Calibri"/>
                  <w:color w:val="000000"/>
                </w:rPr>
                <w:t>ommunes</w:t>
              </w:r>
            </w:ins>
          </w:p>
        </w:tc>
        <w:tc>
          <w:tcPr>
            <w:tcW w:w="1769" w:type="pct"/>
            <w:tcBorders>
              <w:top w:val="single" w:sz="4" w:space="0" w:color="auto"/>
              <w:left w:val="nil"/>
              <w:bottom w:val="single" w:sz="4" w:space="0" w:color="auto"/>
              <w:right w:val="single" w:sz="4" w:space="0" w:color="auto"/>
            </w:tcBorders>
            <w:shd w:val="clear" w:color="auto" w:fill="auto"/>
            <w:noWrap/>
            <w:hideMark/>
          </w:tcPr>
          <w:p w14:paraId="7824788B" w14:textId="77777777" w:rsidR="00006EA8" w:rsidRPr="004379B6" w:rsidRDefault="00006EA8" w:rsidP="00566EEB">
            <w:pPr>
              <w:rPr>
                <w:ins w:id="727" w:author="Mamadou Bobo Barry" w:date="2021-05-29T19:46:00Z"/>
                <w:rFonts w:cs="Calibri"/>
                <w:color w:val="000000"/>
              </w:rPr>
            </w:pPr>
            <w:ins w:id="728" w:author="Mamadou Bobo Barry" w:date="2021-05-29T19:46:00Z">
              <w:r w:rsidRPr="004379B6">
                <w:rPr>
                  <w:rFonts w:cs="Calibri"/>
                  <w:color w:val="000000"/>
                </w:rPr>
                <w:t>Nombre de ménage à enquêter</w:t>
              </w:r>
            </w:ins>
          </w:p>
        </w:tc>
      </w:tr>
      <w:tr w:rsidR="00006EA8" w:rsidRPr="00620632" w14:paraId="4B90BCBB" w14:textId="77777777" w:rsidTr="00566EEB">
        <w:trPr>
          <w:trHeight w:val="300"/>
          <w:ins w:id="729" w:author="Mamadou Bobo Barry" w:date="2021-05-29T19:46:00Z"/>
        </w:trPr>
        <w:tc>
          <w:tcPr>
            <w:tcW w:w="862" w:type="pct"/>
            <w:tcBorders>
              <w:top w:val="nil"/>
              <w:left w:val="single" w:sz="4" w:space="0" w:color="auto"/>
              <w:bottom w:val="single" w:sz="4" w:space="0" w:color="auto"/>
              <w:right w:val="single" w:sz="4" w:space="0" w:color="auto"/>
            </w:tcBorders>
            <w:shd w:val="clear" w:color="auto" w:fill="auto"/>
            <w:noWrap/>
            <w:vAlign w:val="center"/>
            <w:hideMark/>
          </w:tcPr>
          <w:p w14:paraId="42A5BD7C" w14:textId="77777777" w:rsidR="00006EA8" w:rsidRPr="004379B6" w:rsidRDefault="00006EA8" w:rsidP="00566EEB">
            <w:pPr>
              <w:rPr>
                <w:ins w:id="730" w:author="Mamadou Bobo Barry" w:date="2021-05-29T19:46:00Z"/>
                <w:rFonts w:cs="Calibri"/>
                <w:color w:val="000000"/>
              </w:rPr>
            </w:pPr>
            <w:ins w:id="731" w:author="Mamadou Bobo Barry" w:date="2021-05-29T19:46:00Z">
              <w:r w:rsidRPr="004379B6">
                <w:rPr>
                  <w:rFonts w:cs="Calibri"/>
                  <w:color w:val="000000"/>
                </w:rPr>
                <w:t>MATAM</w:t>
              </w:r>
            </w:ins>
          </w:p>
        </w:tc>
        <w:tc>
          <w:tcPr>
            <w:tcW w:w="1067" w:type="pct"/>
            <w:tcBorders>
              <w:top w:val="nil"/>
              <w:left w:val="nil"/>
              <w:bottom w:val="single" w:sz="4" w:space="0" w:color="auto"/>
              <w:right w:val="single" w:sz="4" w:space="0" w:color="auto"/>
            </w:tcBorders>
            <w:shd w:val="clear" w:color="auto" w:fill="auto"/>
            <w:noWrap/>
            <w:vAlign w:val="center"/>
            <w:hideMark/>
          </w:tcPr>
          <w:p w14:paraId="6B63188F" w14:textId="77777777" w:rsidR="00006EA8" w:rsidRPr="004379B6" w:rsidRDefault="00006EA8" w:rsidP="00566EEB">
            <w:pPr>
              <w:rPr>
                <w:ins w:id="732" w:author="Mamadou Bobo Barry" w:date="2021-05-29T19:46:00Z"/>
                <w:rFonts w:cs="Calibri"/>
                <w:color w:val="000000"/>
              </w:rPr>
            </w:pPr>
            <w:ins w:id="733" w:author="Mamadou Bobo Barry" w:date="2021-05-29T19:46:00Z">
              <w:r w:rsidRPr="004379B6">
                <w:rPr>
                  <w:rFonts w:cs="Calibri"/>
                  <w:color w:val="000000"/>
                </w:rPr>
                <w:t>RANEROU</w:t>
              </w:r>
            </w:ins>
          </w:p>
        </w:tc>
        <w:tc>
          <w:tcPr>
            <w:tcW w:w="1302" w:type="pct"/>
            <w:tcBorders>
              <w:top w:val="nil"/>
              <w:left w:val="nil"/>
              <w:bottom w:val="single" w:sz="4" w:space="0" w:color="auto"/>
              <w:right w:val="single" w:sz="4" w:space="0" w:color="auto"/>
            </w:tcBorders>
            <w:shd w:val="clear" w:color="auto" w:fill="auto"/>
            <w:noWrap/>
            <w:vAlign w:val="center"/>
            <w:hideMark/>
          </w:tcPr>
          <w:p w14:paraId="53B20FF9" w14:textId="77777777" w:rsidR="00006EA8" w:rsidRPr="004379B6" w:rsidRDefault="00006EA8" w:rsidP="00566EEB">
            <w:pPr>
              <w:rPr>
                <w:ins w:id="734" w:author="Mamadou Bobo Barry" w:date="2021-05-29T19:46:00Z"/>
                <w:rFonts w:cs="Calibri"/>
                <w:color w:val="000000"/>
              </w:rPr>
            </w:pPr>
            <w:ins w:id="735" w:author="Mamadou Bobo Barry" w:date="2021-05-29T19:46:00Z">
              <w:r w:rsidRPr="004379B6">
                <w:rPr>
                  <w:rFonts w:cs="Calibri"/>
                  <w:color w:val="000000"/>
                </w:rPr>
                <w:t>VELINGARA</w:t>
              </w:r>
            </w:ins>
          </w:p>
        </w:tc>
        <w:tc>
          <w:tcPr>
            <w:tcW w:w="1769" w:type="pct"/>
            <w:tcBorders>
              <w:top w:val="nil"/>
              <w:left w:val="nil"/>
              <w:bottom w:val="single" w:sz="4" w:space="0" w:color="auto"/>
              <w:right w:val="single" w:sz="4" w:space="0" w:color="auto"/>
            </w:tcBorders>
            <w:shd w:val="clear" w:color="auto" w:fill="auto"/>
            <w:noWrap/>
            <w:vAlign w:val="center"/>
            <w:hideMark/>
          </w:tcPr>
          <w:p w14:paraId="711B9E31" w14:textId="77777777" w:rsidR="00006EA8" w:rsidRPr="004379B6" w:rsidRDefault="00006EA8" w:rsidP="00566EEB">
            <w:pPr>
              <w:jc w:val="center"/>
              <w:rPr>
                <w:ins w:id="736" w:author="Mamadou Bobo Barry" w:date="2021-05-29T19:46:00Z"/>
                <w:rFonts w:cs="Calibri"/>
                <w:color w:val="000000"/>
              </w:rPr>
            </w:pPr>
            <w:ins w:id="737" w:author="Mamadou Bobo Barry" w:date="2021-05-29T19:46:00Z">
              <w:r w:rsidRPr="004379B6">
                <w:rPr>
                  <w:rFonts w:cs="Calibri"/>
                  <w:color w:val="000000"/>
                </w:rPr>
                <w:t>146</w:t>
              </w:r>
            </w:ins>
          </w:p>
        </w:tc>
      </w:tr>
      <w:tr w:rsidR="00006EA8" w:rsidRPr="00620632" w14:paraId="420CB521" w14:textId="77777777" w:rsidTr="00566EEB">
        <w:trPr>
          <w:trHeight w:val="300"/>
          <w:ins w:id="738" w:author="Mamadou Bobo Barry" w:date="2021-05-29T19:46:00Z"/>
        </w:trPr>
        <w:tc>
          <w:tcPr>
            <w:tcW w:w="862" w:type="pct"/>
            <w:tcBorders>
              <w:top w:val="nil"/>
              <w:left w:val="single" w:sz="4" w:space="0" w:color="auto"/>
              <w:bottom w:val="single" w:sz="4" w:space="0" w:color="auto"/>
              <w:right w:val="single" w:sz="4" w:space="0" w:color="auto"/>
            </w:tcBorders>
            <w:shd w:val="clear" w:color="auto" w:fill="auto"/>
            <w:noWrap/>
            <w:vAlign w:val="center"/>
            <w:hideMark/>
          </w:tcPr>
          <w:p w14:paraId="0AA52063" w14:textId="77777777" w:rsidR="00006EA8" w:rsidRPr="004379B6" w:rsidRDefault="00006EA8" w:rsidP="00566EEB">
            <w:pPr>
              <w:rPr>
                <w:ins w:id="739" w:author="Mamadou Bobo Barry" w:date="2021-05-29T19:46:00Z"/>
                <w:rFonts w:cs="Calibri"/>
                <w:color w:val="000000"/>
              </w:rPr>
            </w:pPr>
            <w:ins w:id="740" w:author="Mamadou Bobo Barry" w:date="2021-05-29T19:46:00Z">
              <w:r w:rsidRPr="004379B6">
                <w:rPr>
                  <w:rFonts w:cs="Calibri"/>
                  <w:color w:val="000000"/>
                </w:rPr>
                <w:t>LOUGA</w:t>
              </w:r>
            </w:ins>
          </w:p>
        </w:tc>
        <w:tc>
          <w:tcPr>
            <w:tcW w:w="1067" w:type="pct"/>
            <w:tcBorders>
              <w:top w:val="nil"/>
              <w:left w:val="nil"/>
              <w:bottom w:val="single" w:sz="4" w:space="0" w:color="auto"/>
              <w:right w:val="single" w:sz="4" w:space="0" w:color="auto"/>
            </w:tcBorders>
            <w:shd w:val="clear" w:color="auto" w:fill="auto"/>
            <w:noWrap/>
            <w:vAlign w:val="center"/>
            <w:hideMark/>
          </w:tcPr>
          <w:p w14:paraId="7BD83041" w14:textId="77777777" w:rsidR="00006EA8" w:rsidRPr="004379B6" w:rsidRDefault="00006EA8" w:rsidP="00566EEB">
            <w:pPr>
              <w:rPr>
                <w:ins w:id="741" w:author="Mamadou Bobo Barry" w:date="2021-05-29T19:46:00Z"/>
                <w:rFonts w:cs="Calibri"/>
                <w:color w:val="000000"/>
              </w:rPr>
            </w:pPr>
            <w:ins w:id="742" w:author="Mamadou Bobo Barry" w:date="2021-05-29T19:46:00Z">
              <w:r w:rsidRPr="004379B6">
                <w:rPr>
                  <w:rFonts w:cs="Calibri"/>
                  <w:color w:val="000000"/>
                </w:rPr>
                <w:t>LINGUERE</w:t>
              </w:r>
            </w:ins>
          </w:p>
        </w:tc>
        <w:tc>
          <w:tcPr>
            <w:tcW w:w="1302" w:type="pct"/>
            <w:tcBorders>
              <w:top w:val="nil"/>
              <w:left w:val="nil"/>
              <w:bottom w:val="single" w:sz="4" w:space="0" w:color="auto"/>
              <w:right w:val="single" w:sz="4" w:space="0" w:color="auto"/>
            </w:tcBorders>
            <w:shd w:val="clear" w:color="auto" w:fill="auto"/>
            <w:noWrap/>
            <w:vAlign w:val="center"/>
            <w:hideMark/>
          </w:tcPr>
          <w:p w14:paraId="2FC039F5" w14:textId="77777777" w:rsidR="00006EA8" w:rsidRPr="004379B6" w:rsidRDefault="00006EA8" w:rsidP="00566EEB">
            <w:pPr>
              <w:rPr>
                <w:ins w:id="743" w:author="Mamadou Bobo Barry" w:date="2021-05-29T19:46:00Z"/>
                <w:rFonts w:cs="Calibri"/>
                <w:color w:val="000000"/>
              </w:rPr>
            </w:pPr>
            <w:ins w:id="744" w:author="Mamadou Bobo Barry" w:date="2021-05-29T19:46:00Z">
              <w:r w:rsidRPr="004379B6">
                <w:rPr>
                  <w:rFonts w:cs="Calibri"/>
                  <w:color w:val="000000"/>
                </w:rPr>
                <w:t>THIEL</w:t>
              </w:r>
            </w:ins>
          </w:p>
        </w:tc>
        <w:tc>
          <w:tcPr>
            <w:tcW w:w="1769" w:type="pct"/>
            <w:tcBorders>
              <w:top w:val="nil"/>
              <w:left w:val="nil"/>
              <w:bottom w:val="single" w:sz="4" w:space="0" w:color="auto"/>
              <w:right w:val="single" w:sz="4" w:space="0" w:color="auto"/>
            </w:tcBorders>
            <w:shd w:val="clear" w:color="auto" w:fill="auto"/>
            <w:noWrap/>
            <w:vAlign w:val="center"/>
            <w:hideMark/>
          </w:tcPr>
          <w:p w14:paraId="7C7C27B8" w14:textId="77777777" w:rsidR="00006EA8" w:rsidRPr="004379B6" w:rsidRDefault="00006EA8" w:rsidP="00566EEB">
            <w:pPr>
              <w:jc w:val="center"/>
              <w:rPr>
                <w:ins w:id="745" w:author="Mamadou Bobo Barry" w:date="2021-05-29T19:46:00Z"/>
                <w:rFonts w:cs="Calibri"/>
                <w:color w:val="000000"/>
              </w:rPr>
            </w:pPr>
            <w:ins w:id="746" w:author="Mamadou Bobo Barry" w:date="2021-05-29T19:46:00Z">
              <w:r w:rsidRPr="004379B6">
                <w:rPr>
                  <w:rFonts w:cs="Calibri"/>
                  <w:color w:val="000000"/>
                </w:rPr>
                <w:t>96</w:t>
              </w:r>
            </w:ins>
          </w:p>
        </w:tc>
      </w:tr>
      <w:tr w:rsidR="00006EA8" w:rsidRPr="00620632" w14:paraId="4BE47007" w14:textId="77777777" w:rsidTr="00566EEB">
        <w:trPr>
          <w:trHeight w:val="300"/>
          <w:ins w:id="747" w:author="Mamadou Bobo Barry" w:date="2021-05-29T19:46:00Z"/>
        </w:trPr>
        <w:tc>
          <w:tcPr>
            <w:tcW w:w="862" w:type="pct"/>
            <w:tcBorders>
              <w:top w:val="nil"/>
              <w:left w:val="single" w:sz="4" w:space="0" w:color="auto"/>
              <w:bottom w:val="single" w:sz="4" w:space="0" w:color="auto"/>
              <w:right w:val="single" w:sz="4" w:space="0" w:color="auto"/>
            </w:tcBorders>
            <w:shd w:val="clear" w:color="auto" w:fill="auto"/>
            <w:noWrap/>
            <w:vAlign w:val="center"/>
            <w:hideMark/>
          </w:tcPr>
          <w:p w14:paraId="7C8D936B" w14:textId="77777777" w:rsidR="00006EA8" w:rsidRPr="004379B6" w:rsidRDefault="00006EA8" w:rsidP="00566EEB">
            <w:pPr>
              <w:rPr>
                <w:ins w:id="748" w:author="Mamadou Bobo Barry" w:date="2021-05-29T19:46:00Z"/>
                <w:rFonts w:cs="Calibri"/>
                <w:color w:val="000000"/>
              </w:rPr>
            </w:pPr>
            <w:ins w:id="749" w:author="Mamadou Bobo Barry" w:date="2021-05-29T19:46:00Z">
              <w:r w:rsidRPr="004379B6">
                <w:rPr>
                  <w:rFonts w:cs="Calibri"/>
                  <w:color w:val="000000"/>
                </w:rPr>
                <w:t>SAINT-LOUIS</w:t>
              </w:r>
            </w:ins>
          </w:p>
        </w:tc>
        <w:tc>
          <w:tcPr>
            <w:tcW w:w="1067" w:type="pct"/>
            <w:tcBorders>
              <w:top w:val="nil"/>
              <w:left w:val="nil"/>
              <w:bottom w:val="single" w:sz="4" w:space="0" w:color="auto"/>
              <w:right w:val="single" w:sz="4" w:space="0" w:color="auto"/>
            </w:tcBorders>
            <w:shd w:val="clear" w:color="auto" w:fill="auto"/>
            <w:noWrap/>
            <w:vAlign w:val="center"/>
            <w:hideMark/>
          </w:tcPr>
          <w:p w14:paraId="5E5D674E" w14:textId="77777777" w:rsidR="00006EA8" w:rsidRPr="004379B6" w:rsidRDefault="00006EA8" w:rsidP="00566EEB">
            <w:pPr>
              <w:rPr>
                <w:ins w:id="750" w:author="Mamadou Bobo Barry" w:date="2021-05-29T19:46:00Z"/>
                <w:rFonts w:cs="Calibri"/>
                <w:color w:val="000000"/>
              </w:rPr>
            </w:pPr>
            <w:ins w:id="751" w:author="Mamadou Bobo Barry" w:date="2021-05-29T19:46:00Z">
              <w:r w:rsidRPr="004379B6">
                <w:rPr>
                  <w:rFonts w:cs="Calibri"/>
                  <w:color w:val="000000"/>
                </w:rPr>
                <w:t>DAGANA</w:t>
              </w:r>
            </w:ins>
          </w:p>
        </w:tc>
        <w:tc>
          <w:tcPr>
            <w:tcW w:w="1302" w:type="pct"/>
            <w:tcBorders>
              <w:top w:val="nil"/>
              <w:left w:val="nil"/>
              <w:bottom w:val="single" w:sz="4" w:space="0" w:color="auto"/>
              <w:right w:val="single" w:sz="4" w:space="0" w:color="auto"/>
            </w:tcBorders>
            <w:shd w:val="clear" w:color="auto" w:fill="auto"/>
            <w:noWrap/>
            <w:vAlign w:val="center"/>
            <w:hideMark/>
          </w:tcPr>
          <w:p w14:paraId="405109DB" w14:textId="77777777" w:rsidR="00006EA8" w:rsidRPr="004379B6" w:rsidRDefault="00006EA8" w:rsidP="00566EEB">
            <w:pPr>
              <w:rPr>
                <w:ins w:id="752" w:author="Mamadou Bobo Barry" w:date="2021-05-29T19:46:00Z"/>
                <w:rFonts w:cs="Calibri"/>
                <w:color w:val="000000"/>
              </w:rPr>
            </w:pPr>
            <w:ins w:id="753" w:author="Mamadou Bobo Barry" w:date="2021-05-29T19:46:00Z">
              <w:r w:rsidRPr="004379B6">
                <w:rPr>
                  <w:rFonts w:cs="Calibri"/>
                  <w:color w:val="000000"/>
                </w:rPr>
                <w:t>MBANE</w:t>
              </w:r>
            </w:ins>
          </w:p>
        </w:tc>
        <w:tc>
          <w:tcPr>
            <w:tcW w:w="1769" w:type="pct"/>
            <w:tcBorders>
              <w:top w:val="nil"/>
              <w:left w:val="nil"/>
              <w:bottom w:val="single" w:sz="4" w:space="0" w:color="auto"/>
              <w:right w:val="single" w:sz="4" w:space="0" w:color="auto"/>
            </w:tcBorders>
            <w:shd w:val="clear" w:color="auto" w:fill="auto"/>
            <w:noWrap/>
            <w:vAlign w:val="center"/>
            <w:hideMark/>
          </w:tcPr>
          <w:p w14:paraId="7FF3ED52" w14:textId="77777777" w:rsidR="00006EA8" w:rsidRPr="004379B6" w:rsidRDefault="00006EA8" w:rsidP="00566EEB">
            <w:pPr>
              <w:jc w:val="center"/>
              <w:rPr>
                <w:ins w:id="754" w:author="Mamadou Bobo Barry" w:date="2021-05-29T19:46:00Z"/>
                <w:rFonts w:cs="Calibri"/>
                <w:color w:val="000000"/>
              </w:rPr>
            </w:pPr>
            <w:ins w:id="755" w:author="Mamadou Bobo Barry" w:date="2021-05-29T19:46:00Z">
              <w:r w:rsidRPr="004379B6">
                <w:rPr>
                  <w:rFonts w:cs="Calibri"/>
                  <w:color w:val="000000"/>
                </w:rPr>
                <w:t>183</w:t>
              </w:r>
            </w:ins>
          </w:p>
        </w:tc>
      </w:tr>
      <w:tr w:rsidR="00006EA8" w:rsidRPr="00620632" w14:paraId="5B44733E" w14:textId="77777777" w:rsidTr="00566EEB">
        <w:trPr>
          <w:trHeight w:val="300"/>
          <w:ins w:id="756" w:author="Mamadou Bobo Barry" w:date="2021-05-29T19:46:00Z"/>
        </w:trPr>
        <w:tc>
          <w:tcPr>
            <w:tcW w:w="862" w:type="pct"/>
            <w:tcBorders>
              <w:top w:val="nil"/>
              <w:left w:val="single" w:sz="4" w:space="0" w:color="auto"/>
              <w:bottom w:val="single" w:sz="4" w:space="0" w:color="auto"/>
              <w:right w:val="single" w:sz="4" w:space="0" w:color="auto"/>
            </w:tcBorders>
            <w:shd w:val="clear" w:color="auto" w:fill="auto"/>
            <w:noWrap/>
            <w:vAlign w:val="center"/>
            <w:hideMark/>
          </w:tcPr>
          <w:p w14:paraId="15AAA585" w14:textId="77777777" w:rsidR="00006EA8" w:rsidRPr="004379B6" w:rsidRDefault="00006EA8" w:rsidP="00566EEB">
            <w:pPr>
              <w:rPr>
                <w:ins w:id="757" w:author="Mamadou Bobo Barry" w:date="2021-05-29T19:46:00Z"/>
                <w:rFonts w:cs="Calibri"/>
                <w:color w:val="000000"/>
              </w:rPr>
            </w:pPr>
            <w:ins w:id="758" w:author="Mamadou Bobo Barry" w:date="2021-05-29T19:46:00Z">
              <w:r w:rsidRPr="004379B6">
                <w:rPr>
                  <w:rFonts w:cs="Calibri"/>
                  <w:color w:val="000000"/>
                </w:rPr>
                <w:t>LOUGA</w:t>
              </w:r>
            </w:ins>
          </w:p>
        </w:tc>
        <w:tc>
          <w:tcPr>
            <w:tcW w:w="1067" w:type="pct"/>
            <w:tcBorders>
              <w:top w:val="nil"/>
              <w:left w:val="nil"/>
              <w:bottom w:val="single" w:sz="4" w:space="0" w:color="auto"/>
              <w:right w:val="single" w:sz="4" w:space="0" w:color="auto"/>
            </w:tcBorders>
            <w:shd w:val="clear" w:color="auto" w:fill="auto"/>
            <w:noWrap/>
            <w:vAlign w:val="center"/>
            <w:hideMark/>
          </w:tcPr>
          <w:p w14:paraId="4E9CA526" w14:textId="77777777" w:rsidR="00006EA8" w:rsidRPr="004379B6" w:rsidRDefault="00006EA8" w:rsidP="00566EEB">
            <w:pPr>
              <w:rPr>
                <w:ins w:id="759" w:author="Mamadou Bobo Barry" w:date="2021-05-29T19:46:00Z"/>
                <w:rFonts w:cs="Calibri"/>
                <w:color w:val="000000"/>
              </w:rPr>
            </w:pPr>
            <w:ins w:id="760" w:author="Mamadou Bobo Barry" w:date="2021-05-29T19:46:00Z">
              <w:r w:rsidRPr="004379B6">
                <w:rPr>
                  <w:rFonts w:cs="Calibri"/>
                  <w:color w:val="000000"/>
                </w:rPr>
                <w:t>LINGUERE</w:t>
              </w:r>
            </w:ins>
          </w:p>
        </w:tc>
        <w:tc>
          <w:tcPr>
            <w:tcW w:w="1302" w:type="pct"/>
            <w:tcBorders>
              <w:top w:val="nil"/>
              <w:left w:val="nil"/>
              <w:bottom w:val="single" w:sz="4" w:space="0" w:color="auto"/>
              <w:right w:val="single" w:sz="4" w:space="0" w:color="auto"/>
            </w:tcBorders>
            <w:shd w:val="clear" w:color="auto" w:fill="auto"/>
            <w:noWrap/>
            <w:vAlign w:val="center"/>
            <w:hideMark/>
          </w:tcPr>
          <w:p w14:paraId="6A7887BB" w14:textId="77777777" w:rsidR="00006EA8" w:rsidRPr="004379B6" w:rsidRDefault="00006EA8" w:rsidP="00566EEB">
            <w:pPr>
              <w:rPr>
                <w:ins w:id="761" w:author="Mamadou Bobo Barry" w:date="2021-05-29T19:46:00Z"/>
                <w:rFonts w:cs="Calibri"/>
                <w:color w:val="000000"/>
              </w:rPr>
            </w:pPr>
            <w:ins w:id="762" w:author="Mamadou Bobo Barry" w:date="2021-05-29T19:46:00Z">
              <w:r w:rsidRPr="004379B6">
                <w:rPr>
                  <w:rFonts w:cs="Calibri"/>
                  <w:color w:val="000000"/>
                </w:rPr>
                <w:t>TESSEKRE FORAGE</w:t>
              </w:r>
            </w:ins>
          </w:p>
        </w:tc>
        <w:tc>
          <w:tcPr>
            <w:tcW w:w="1769" w:type="pct"/>
            <w:tcBorders>
              <w:top w:val="nil"/>
              <w:left w:val="nil"/>
              <w:bottom w:val="single" w:sz="4" w:space="0" w:color="auto"/>
              <w:right w:val="single" w:sz="4" w:space="0" w:color="auto"/>
            </w:tcBorders>
            <w:shd w:val="clear" w:color="auto" w:fill="auto"/>
            <w:noWrap/>
            <w:vAlign w:val="center"/>
            <w:hideMark/>
          </w:tcPr>
          <w:p w14:paraId="2CFC0479" w14:textId="77777777" w:rsidR="00006EA8" w:rsidRPr="004379B6" w:rsidRDefault="00006EA8" w:rsidP="00566EEB">
            <w:pPr>
              <w:jc w:val="center"/>
              <w:rPr>
                <w:ins w:id="763" w:author="Mamadou Bobo Barry" w:date="2021-05-29T19:46:00Z"/>
                <w:rFonts w:cs="Calibri"/>
                <w:color w:val="000000"/>
              </w:rPr>
            </w:pPr>
            <w:ins w:id="764" w:author="Mamadou Bobo Barry" w:date="2021-05-29T19:46:00Z">
              <w:r w:rsidRPr="004379B6">
                <w:rPr>
                  <w:rFonts w:cs="Calibri"/>
                  <w:color w:val="000000"/>
                </w:rPr>
                <w:t>80</w:t>
              </w:r>
            </w:ins>
          </w:p>
        </w:tc>
      </w:tr>
      <w:tr w:rsidR="00006EA8" w:rsidRPr="00620632" w14:paraId="571FB473" w14:textId="77777777" w:rsidTr="00566EEB">
        <w:trPr>
          <w:trHeight w:val="300"/>
          <w:ins w:id="765" w:author="Mamadou Bobo Barry" w:date="2021-05-29T19:46:00Z"/>
        </w:trPr>
        <w:tc>
          <w:tcPr>
            <w:tcW w:w="862" w:type="pct"/>
            <w:tcBorders>
              <w:top w:val="nil"/>
              <w:left w:val="single" w:sz="4" w:space="0" w:color="auto"/>
              <w:bottom w:val="single" w:sz="4" w:space="0" w:color="auto"/>
              <w:right w:val="single" w:sz="4" w:space="0" w:color="auto"/>
            </w:tcBorders>
            <w:shd w:val="clear" w:color="auto" w:fill="auto"/>
            <w:noWrap/>
            <w:vAlign w:val="center"/>
            <w:hideMark/>
          </w:tcPr>
          <w:p w14:paraId="6C05F0D4" w14:textId="77777777" w:rsidR="00006EA8" w:rsidRPr="004379B6" w:rsidRDefault="00006EA8" w:rsidP="00566EEB">
            <w:pPr>
              <w:rPr>
                <w:ins w:id="766" w:author="Mamadou Bobo Barry" w:date="2021-05-29T19:46:00Z"/>
                <w:rFonts w:cs="Calibri"/>
                <w:color w:val="000000"/>
              </w:rPr>
            </w:pPr>
            <w:ins w:id="767" w:author="Mamadou Bobo Barry" w:date="2021-05-29T19:46:00Z">
              <w:r w:rsidRPr="004379B6">
                <w:rPr>
                  <w:rFonts w:cs="Calibri"/>
                  <w:color w:val="000000"/>
                </w:rPr>
                <w:t>Total</w:t>
              </w:r>
            </w:ins>
          </w:p>
        </w:tc>
        <w:tc>
          <w:tcPr>
            <w:tcW w:w="1067" w:type="pct"/>
            <w:tcBorders>
              <w:top w:val="nil"/>
              <w:left w:val="nil"/>
              <w:bottom w:val="single" w:sz="4" w:space="0" w:color="auto"/>
              <w:right w:val="single" w:sz="4" w:space="0" w:color="auto"/>
            </w:tcBorders>
            <w:shd w:val="clear" w:color="auto" w:fill="auto"/>
            <w:noWrap/>
            <w:vAlign w:val="center"/>
            <w:hideMark/>
          </w:tcPr>
          <w:p w14:paraId="3AF4F704" w14:textId="77777777" w:rsidR="00006EA8" w:rsidRPr="004379B6" w:rsidRDefault="00006EA8" w:rsidP="00566EEB">
            <w:pPr>
              <w:rPr>
                <w:ins w:id="768" w:author="Mamadou Bobo Barry" w:date="2021-05-29T19:46:00Z"/>
                <w:rFonts w:cs="Calibri"/>
                <w:color w:val="000000"/>
              </w:rPr>
            </w:pPr>
            <w:ins w:id="769" w:author="Mamadou Bobo Barry" w:date="2021-05-29T19:46:00Z">
              <w:r w:rsidRPr="004379B6">
                <w:rPr>
                  <w:rFonts w:cs="Calibri"/>
                  <w:color w:val="000000"/>
                </w:rPr>
                <w:t> </w:t>
              </w:r>
            </w:ins>
          </w:p>
        </w:tc>
        <w:tc>
          <w:tcPr>
            <w:tcW w:w="1302" w:type="pct"/>
            <w:tcBorders>
              <w:top w:val="nil"/>
              <w:left w:val="nil"/>
              <w:bottom w:val="single" w:sz="4" w:space="0" w:color="auto"/>
              <w:right w:val="single" w:sz="4" w:space="0" w:color="auto"/>
            </w:tcBorders>
            <w:shd w:val="clear" w:color="auto" w:fill="auto"/>
            <w:noWrap/>
            <w:vAlign w:val="center"/>
            <w:hideMark/>
          </w:tcPr>
          <w:p w14:paraId="62B533FC" w14:textId="77777777" w:rsidR="00006EA8" w:rsidRPr="004379B6" w:rsidRDefault="00006EA8" w:rsidP="00566EEB">
            <w:pPr>
              <w:rPr>
                <w:ins w:id="770" w:author="Mamadou Bobo Barry" w:date="2021-05-29T19:46:00Z"/>
                <w:rFonts w:cs="Calibri"/>
                <w:color w:val="000000"/>
              </w:rPr>
            </w:pPr>
            <w:ins w:id="771" w:author="Mamadou Bobo Barry" w:date="2021-05-29T19:46:00Z">
              <w:r w:rsidRPr="004379B6">
                <w:rPr>
                  <w:rFonts w:cs="Calibri"/>
                  <w:color w:val="000000"/>
                </w:rPr>
                <w:t> </w:t>
              </w:r>
            </w:ins>
          </w:p>
        </w:tc>
        <w:tc>
          <w:tcPr>
            <w:tcW w:w="1769" w:type="pct"/>
            <w:tcBorders>
              <w:top w:val="nil"/>
              <w:left w:val="nil"/>
              <w:bottom w:val="single" w:sz="4" w:space="0" w:color="auto"/>
              <w:right w:val="single" w:sz="4" w:space="0" w:color="auto"/>
            </w:tcBorders>
            <w:shd w:val="clear" w:color="auto" w:fill="auto"/>
            <w:noWrap/>
            <w:vAlign w:val="center"/>
            <w:hideMark/>
          </w:tcPr>
          <w:p w14:paraId="5C983B16" w14:textId="77777777" w:rsidR="00006EA8" w:rsidRPr="004379B6" w:rsidRDefault="00006EA8" w:rsidP="00566EEB">
            <w:pPr>
              <w:jc w:val="center"/>
              <w:rPr>
                <w:ins w:id="772" w:author="Mamadou Bobo Barry" w:date="2021-05-29T19:46:00Z"/>
                <w:rFonts w:cs="Calibri"/>
                <w:color w:val="000000"/>
              </w:rPr>
            </w:pPr>
            <w:ins w:id="773" w:author="Mamadou Bobo Barry" w:date="2021-05-29T19:46:00Z">
              <w:r w:rsidRPr="004379B6">
                <w:rPr>
                  <w:rFonts w:cs="Calibri"/>
                  <w:color w:val="000000"/>
                </w:rPr>
                <w:t>505</w:t>
              </w:r>
            </w:ins>
          </w:p>
        </w:tc>
      </w:tr>
    </w:tbl>
    <w:p w14:paraId="765A8A79" w14:textId="77777777" w:rsidR="00006EA8" w:rsidRDefault="00006EA8" w:rsidP="00006EA8">
      <w:pPr>
        <w:rPr>
          <w:ins w:id="774" w:author="Mamadou Bobo Barry" w:date="2021-05-29T19:46:00Z"/>
          <w:rFonts w:eastAsia="Arial" w:cs="Arial"/>
          <w:lang w:val="fr-SN"/>
        </w:rPr>
      </w:pPr>
    </w:p>
    <w:p w14:paraId="0A7F36FA" w14:textId="77777777" w:rsidR="00006EA8" w:rsidRDefault="00006EA8" w:rsidP="00006EA8">
      <w:pPr>
        <w:pStyle w:val="Titre1"/>
        <w:numPr>
          <w:ilvl w:val="0"/>
          <w:numId w:val="6"/>
        </w:numPr>
        <w:rPr>
          <w:ins w:id="775" w:author="Mamadou Bobo Barry" w:date="2021-05-29T19:46:00Z"/>
          <w:rFonts w:eastAsia="Arial" w:cs="Arial"/>
          <w:lang w:val="fr-SN"/>
        </w:rPr>
      </w:pPr>
      <w:ins w:id="776" w:author="Mamadou Bobo Barry" w:date="2021-05-29T19:46:00Z">
        <w:r>
          <w:rPr>
            <w:rFonts w:eastAsia="Arial" w:cs="Arial"/>
            <w:lang w:val="fr-SN"/>
          </w:rPr>
          <w:lastRenderedPageBreak/>
          <w:t>Chronogramme de la suite des activités</w:t>
        </w:r>
      </w:ins>
    </w:p>
    <w:p w14:paraId="4D6CC167" w14:textId="77777777" w:rsidR="00006EA8" w:rsidRDefault="00006EA8" w:rsidP="00006EA8">
      <w:pPr>
        <w:rPr>
          <w:ins w:id="777" w:author="Mamadou Bobo Barry" w:date="2021-05-29T19:46:00Z"/>
          <w:rFonts w:eastAsia="Arial" w:cs="Arial"/>
          <w:lang w:val="fr-SN"/>
        </w:rPr>
      </w:pPr>
    </w:p>
    <w:tbl>
      <w:tblPr>
        <w:tblStyle w:val="Grilledutableau"/>
        <w:tblW w:w="5000" w:type="pct"/>
        <w:tblLook w:val="04A0" w:firstRow="1" w:lastRow="0" w:firstColumn="1" w:lastColumn="0" w:noHBand="0" w:noVBand="1"/>
      </w:tblPr>
      <w:tblGrid>
        <w:gridCol w:w="3539"/>
        <w:gridCol w:w="2543"/>
        <w:gridCol w:w="2980"/>
      </w:tblGrid>
      <w:tr w:rsidR="00006EA8" w:rsidRPr="00BC0193" w14:paraId="086D02CD" w14:textId="77777777" w:rsidTr="00566EEB">
        <w:trPr>
          <w:ins w:id="778" w:author="Mamadou Bobo Barry" w:date="2021-05-29T19:46:00Z"/>
        </w:trPr>
        <w:tc>
          <w:tcPr>
            <w:tcW w:w="1953" w:type="pct"/>
          </w:tcPr>
          <w:p w14:paraId="6044692D" w14:textId="77777777" w:rsidR="00006EA8" w:rsidRPr="00BC0193" w:rsidRDefault="00006EA8" w:rsidP="00566EEB">
            <w:pPr>
              <w:rPr>
                <w:ins w:id="779" w:author="Mamadou Bobo Barry" w:date="2021-05-29T19:46:00Z"/>
                <w:b/>
                <w:sz w:val="24"/>
                <w:szCs w:val="24"/>
              </w:rPr>
            </w:pPr>
            <w:ins w:id="780" w:author="Mamadou Bobo Barry" w:date="2021-05-29T19:46:00Z">
              <w:r>
                <w:rPr>
                  <w:b/>
                  <w:sz w:val="24"/>
                  <w:szCs w:val="24"/>
                </w:rPr>
                <w:t>Tâ</w:t>
              </w:r>
              <w:r w:rsidRPr="00BC0193">
                <w:rPr>
                  <w:b/>
                  <w:sz w:val="24"/>
                  <w:szCs w:val="24"/>
                </w:rPr>
                <w:t>ches</w:t>
              </w:r>
            </w:ins>
          </w:p>
        </w:tc>
        <w:tc>
          <w:tcPr>
            <w:tcW w:w="1403" w:type="pct"/>
          </w:tcPr>
          <w:p w14:paraId="3B83DE9B" w14:textId="77777777" w:rsidR="00006EA8" w:rsidRPr="00BC0193" w:rsidRDefault="00006EA8" w:rsidP="00566EEB">
            <w:pPr>
              <w:jc w:val="center"/>
              <w:rPr>
                <w:ins w:id="781" w:author="Mamadou Bobo Barry" w:date="2021-05-29T19:46:00Z"/>
                <w:b/>
                <w:sz w:val="24"/>
                <w:szCs w:val="24"/>
              </w:rPr>
            </w:pPr>
            <w:ins w:id="782" w:author="Mamadou Bobo Barry" w:date="2021-05-29T19:46:00Z">
              <w:r w:rsidRPr="00BC0193">
                <w:rPr>
                  <w:b/>
                  <w:sz w:val="24"/>
                  <w:szCs w:val="24"/>
                </w:rPr>
                <w:t>Echéances</w:t>
              </w:r>
            </w:ins>
          </w:p>
        </w:tc>
        <w:tc>
          <w:tcPr>
            <w:tcW w:w="1644" w:type="pct"/>
          </w:tcPr>
          <w:p w14:paraId="4CFFB26E" w14:textId="77777777" w:rsidR="00006EA8" w:rsidRPr="00BC0193" w:rsidRDefault="00006EA8" w:rsidP="00566EEB">
            <w:pPr>
              <w:rPr>
                <w:ins w:id="783" w:author="Mamadou Bobo Barry" w:date="2021-05-29T19:46:00Z"/>
                <w:b/>
                <w:sz w:val="24"/>
                <w:szCs w:val="24"/>
              </w:rPr>
            </w:pPr>
            <w:ins w:id="784" w:author="Mamadou Bobo Barry" w:date="2021-05-29T19:46:00Z">
              <w:r w:rsidRPr="00BC0193">
                <w:rPr>
                  <w:b/>
                  <w:sz w:val="24"/>
                  <w:szCs w:val="24"/>
                </w:rPr>
                <w:t>Responsable</w:t>
              </w:r>
              <w:r>
                <w:rPr>
                  <w:b/>
                  <w:sz w:val="24"/>
                  <w:szCs w:val="24"/>
                </w:rPr>
                <w:t>s</w:t>
              </w:r>
              <w:r w:rsidRPr="00BC0193">
                <w:rPr>
                  <w:b/>
                  <w:sz w:val="24"/>
                  <w:szCs w:val="24"/>
                </w:rPr>
                <w:t xml:space="preserve"> </w:t>
              </w:r>
            </w:ins>
          </w:p>
        </w:tc>
      </w:tr>
      <w:tr w:rsidR="00006EA8" w:rsidRPr="00783CB2" w14:paraId="02374976" w14:textId="77777777" w:rsidTr="00566EEB">
        <w:trPr>
          <w:ins w:id="785" w:author="Mamadou Bobo Barry" w:date="2021-05-29T19:46:00Z"/>
        </w:trPr>
        <w:tc>
          <w:tcPr>
            <w:tcW w:w="5000" w:type="pct"/>
            <w:gridSpan w:val="3"/>
            <w:shd w:val="clear" w:color="auto" w:fill="D9D9D9" w:themeFill="background1" w:themeFillShade="D9"/>
          </w:tcPr>
          <w:p w14:paraId="591127F8" w14:textId="77777777" w:rsidR="00006EA8" w:rsidRPr="00783CB2" w:rsidRDefault="00006EA8" w:rsidP="00566EEB">
            <w:pPr>
              <w:jc w:val="center"/>
              <w:rPr>
                <w:ins w:id="786" w:author="Mamadou Bobo Barry" w:date="2021-05-29T19:46:00Z"/>
                <w:sz w:val="24"/>
                <w:szCs w:val="24"/>
              </w:rPr>
            </w:pPr>
            <w:ins w:id="787" w:author="Mamadou Bobo Barry" w:date="2021-05-29T19:46:00Z">
              <w:r w:rsidRPr="00783CB2">
                <w:rPr>
                  <w:sz w:val="24"/>
                  <w:szCs w:val="24"/>
                </w:rPr>
                <w:t>Rapport de démarrage</w:t>
              </w:r>
            </w:ins>
          </w:p>
        </w:tc>
      </w:tr>
      <w:tr w:rsidR="00006EA8" w:rsidRPr="00BC0193" w14:paraId="0E8011D2" w14:textId="77777777" w:rsidTr="00566EEB">
        <w:trPr>
          <w:ins w:id="788" w:author="Mamadou Bobo Barry" w:date="2021-05-29T19:46:00Z"/>
        </w:trPr>
        <w:tc>
          <w:tcPr>
            <w:tcW w:w="1953" w:type="pct"/>
          </w:tcPr>
          <w:p w14:paraId="1E09EAB8" w14:textId="77777777" w:rsidR="00006EA8" w:rsidRPr="00BC0193" w:rsidRDefault="00006EA8" w:rsidP="00566EEB">
            <w:pPr>
              <w:rPr>
                <w:ins w:id="789" w:author="Mamadou Bobo Barry" w:date="2021-05-29T19:46:00Z"/>
                <w:sz w:val="24"/>
                <w:szCs w:val="24"/>
              </w:rPr>
            </w:pPr>
            <w:ins w:id="790" w:author="Mamadou Bobo Barry" w:date="2021-05-29T19:46:00Z">
              <w:r w:rsidRPr="00BC0193">
                <w:rPr>
                  <w:sz w:val="24"/>
                  <w:szCs w:val="24"/>
                </w:rPr>
                <w:t>Remise du rapport de démarrage</w:t>
              </w:r>
            </w:ins>
          </w:p>
        </w:tc>
        <w:tc>
          <w:tcPr>
            <w:tcW w:w="1403" w:type="pct"/>
          </w:tcPr>
          <w:p w14:paraId="7D7E46D2" w14:textId="77777777" w:rsidR="00006EA8" w:rsidRPr="00503C8A" w:rsidRDefault="00006EA8" w:rsidP="00566EEB">
            <w:pPr>
              <w:jc w:val="center"/>
              <w:rPr>
                <w:ins w:id="791" w:author="Mamadou Bobo Barry" w:date="2021-05-29T19:46:00Z"/>
                <w:sz w:val="24"/>
                <w:szCs w:val="24"/>
              </w:rPr>
            </w:pPr>
            <w:ins w:id="792" w:author="Mamadou Bobo Barry" w:date="2021-05-29T19:46:00Z">
              <w:r w:rsidRPr="00503C8A">
                <w:rPr>
                  <w:sz w:val="24"/>
                  <w:szCs w:val="24"/>
                </w:rPr>
                <w:t>29</w:t>
              </w:r>
              <w:r>
                <w:rPr>
                  <w:sz w:val="24"/>
                  <w:szCs w:val="24"/>
                </w:rPr>
                <w:t xml:space="preserve"> mai</w:t>
              </w:r>
            </w:ins>
          </w:p>
        </w:tc>
        <w:tc>
          <w:tcPr>
            <w:tcW w:w="1644" w:type="pct"/>
          </w:tcPr>
          <w:p w14:paraId="706FDD0C" w14:textId="77777777" w:rsidR="00006EA8" w:rsidRPr="00BC0193" w:rsidRDefault="00006EA8" w:rsidP="00566EEB">
            <w:pPr>
              <w:rPr>
                <w:ins w:id="793" w:author="Mamadou Bobo Barry" w:date="2021-05-29T19:46:00Z"/>
                <w:sz w:val="24"/>
                <w:szCs w:val="24"/>
              </w:rPr>
            </w:pPr>
            <w:ins w:id="794" w:author="Mamadou Bobo Barry" w:date="2021-05-29T19:46:00Z">
              <w:r w:rsidRPr="00BC0193">
                <w:rPr>
                  <w:sz w:val="24"/>
                  <w:szCs w:val="24"/>
                </w:rPr>
                <w:t>ISRA-BAME et PPZS</w:t>
              </w:r>
            </w:ins>
          </w:p>
        </w:tc>
      </w:tr>
      <w:tr w:rsidR="00006EA8" w:rsidRPr="00BC0193" w14:paraId="31751904" w14:textId="77777777" w:rsidTr="00566EEB">
        <w:trPr>
          <w:ins w:id="795" w:author="Mamadou Bobo Barry" w:date="2021-05-29T19:46:00Z"/>
        </w:trPr>
        <w:tc>
          <w:tcPr>
            <w:tcW w:w="1953" w:type="pct"/>
          </w:tcPr>
          <w:p w14:paraId="62384D86" w14:textId="77777777" w:rsidR="00006EA8" w:rsidRPr="00BC0193" w:rsidRDefault="00006EA8" w:rsidP="00566EEB">
            <w:pPr>
              <w:rPr>
                <w:ins w:id="796" w:author="Mamadou Bobo Barry" w:date="2021-05-29T19:46:00Z"/>
                <w:sz w:val="24"/>
                <w:szCs w:val="24"/>
              </w:rPr>
            </w:pPr>
            <w:ins w:id="797" w:author="Mamadou Bobo Barry" w:date="2021-05-29T19:46:00Z">
              <w:r>
                <w:rPr>
                  <w:sz w:val="24"/>
                  <w:szCs w:val="24"/>
                </w:rPr>
                <w:t>Feedback sur le rapport de démarrage</w:t>
              </w:r>
            </w:ins>
          </w:p>
        </w:tc>
        <w:tc>
          <w:tcPr>
            <w:tcW w:w="1403" w:type="pct"/>
          </w:tcPr>
          <w:p w14:paraId="2502FC47" w14:textId="77777777" w:rsidR="00006EA8" w:rsidRPr="00503C8A" w:rsidRDefault="00006EA8" w:rsidP="00566EEB">
            <w:pPr>
              <w:jc w:val="center"/>
              <w:rPr>
                <w:ins w:id="798" w:author="Mamadou Bobo Barry" w:date="2021-05-29T19:46:00Z"/>
                <w:sz w:val="24"/>
                <w:szCs w:val="24"/>
              </w:rPr>
            </w:pPr>
            <w:ins w:id="799" w:author="Mamadou Bobo Barry" w:date="2021-05-29T19:46:00Z">
              <w:r>
                <w:rPr>
                  <w:sz w:val="24"/>
                  <w:szCs w:val="24"/>
                </w:rPr>
                <w:t>31 mai-04 juin</w:t>
              </w:r>
            </w:ins>
          </w:p>
        </w:tc>
        <w:tc>
          <w:tcPr>
            <w:tcW w:w="1644" w:type="pct"/>
          </w:tcPr>
          <w:p w14:paraId="7E94E729" w14:textId="77777777" w:rsidR="00006EA8" w:rsidRPr="00BC0193" w:rsidRDefault="00006EA8" w:rsidP="00566EEB">
            <w:pPr>
              <w:rPr>
                <w:ins w:id="800" w:author="Mamadou Bobo Barry" w:date="2021-05-29T19:46:00Z"/>
                <w:sz w:val="24"/>
                <w:szCs w:val="24"/>
              </w:rPr>
            </w:pPr>
            <w:ins w:id="801" w:author="Mamadou Bobo Barry" w:date="2021-05-29T19:46:00Z">
              <w:r w:rsidRPr="00BC0193">
                <w:rPr>
                  <w:sz w:val="24"/>
                  <w:szCs w:val="24"/>
                </w:rPr>
                <w:t>Banque Mondiale</w:t>
              </w:r>
            </w:ins>
          </w:p>
        </w:tc>
      </w:tr>
      <w:tr w:rsidR="00006EA8" w:rsidRPr="00BC0193" w14:paraId="1D62FF2B" w14:textId="77777777" w:rsidTr="00566EEB">
        <w:trPr>
          <w:ins w:id="802" w:author="Mamadou Bobo Barry" w:date="2021-05-29T19:46:00Z"/>
        </w:trPr>
        <w:tc>
          <w:tcPr>
            <w:tcW w:w="1953" w:type="pct"/>
          </w:tcPr>
          <w:p w14:paraId="744D7183" w14:textId="77777777" w:rsidR="00006EA8" w:rsidRPr="00BC0193" w:rsidRDefault="00006EA8" w:rsidP="00566EEB">
            <w:pPr>
              <w:rPr>
                <w:ins w:id="803" w:author="Mamadou Bobo Barry" w:date="2021-05-29T19:46:00Z"/>
                <w:sz w:val="24"/>
                <w:szCs w:val="24"/>
              </w:rPr>
            </w:pPr>
            <w:ins w:id="804" w:author="Mamadou Bobo Barry" w:date="2021-05-29T19:46:00Z">
              <w:r>
                <w:rPr>
                  <w:sz w:val="24"/>
                  <w:szCs w:val="24"/>
                </w:rPr>
                <w:t>Réunion de v</w:t>
              </w:r>
              <w:r w:rsidRPr="00BC0193">
                <w:rPr>
                  <w:sz w:val="24"/>
                  <w:szCs w:val="24"/>
                </w:rPr>
                <w:t>alidation du rapport de démarrage</w:t>
              </w:r>
            </w:ins>
          </w:p>
        </w:tc>
        <w:tc>
          <w:tcPr>
            <w:tcW w:w="1403" w:type="pct"/>
          </w:tcPr>
          <w:p w14:paraId="5A089E3B" w14:textId="77777777" w:rsidR="00006EA8" w:rsidRPr="00503C8A" w:rsidRDefault="00006EA8" w:rsidP="00566EEB">
            <w:pPr>
              <w:jc w:val="center"/>
              <w:rPr>
                <w:ins w:id="805" w:author="Mamadou Bobo Barry" w:date="2021-05-29T19:46:00Z"/>
                <w:sz w:val="24"/>
                <w:szCs w:val="24"/>
              </w:rPr>
            </w:pPr>
            <w:ins w:id="806" w:author="Mamadou Bobo Barry" w:date="2021-05-29T19:46:00Z">
              <w:r>
                <w:rPr>
                  <w:sz w:val="24"/>
                  <w:szCs w:val="24"/>
                </w:rPr>
                <w:t>07 juin</w:t>
              </w:r>
            </w:ins>
          </w:p>
        </w:tc>
        <w:tc>
          <w:tcPr>
            <w:tcW w:w="1644" w:type="pct"/>
          </w:tcPr>
          <w:p w14:paraId="17AB3027" w14:textId="77777777" w:rsidR="00006EA8" w:rsidRPr="00BC0193" w:rsidRDefault="00006EA8" w:rsidP="00566EEB">
            <w:pPr>
              <w:rPr>
                <w:ins w:id="807" w:author="Mamadou Bobo Barry" w:date="2021-05-29T19:46:00Z"/>
                <w:sz w:val="24"/>
                <w:szCs w:val="24"/>
              </w:rPr>
            </w:pPr>
            <w:ins w:id="808" w:author="Mamadou Bobo Barry" w:date="2021-05-29T19:46:00Z">
              <w:r w:rsidRPr="00BC0193">
                <w:rPr>
                  <w:sz w:val="24"/>
                  <w:szCs w:val="24"/>
                </w:rPr>
                <w:t>Banque Mondiale</w:t>
              </w:r>
              <w:r>
                <w:rPr>
                  <w:sz w:val="24"/>
                  <w:szCs w:val="24"/>
                </w:rPr>
                <w:t xml:space="preserve">, </w:t>
              </w:r>
              <w:r w:rsidRPr="00BC0193">
                <w:rPr>
                  <w:sz w:val="24"/>
                  <w:szCs w:val="24"/>
                </w:rPr>
                <w:t>ISRA-BAME et PPZS</w:t>
              </w:r>
            </w:ins>
          </w:p>
        </w:tc>
      </w:tr>
      <w:tr w:rsidR="00006EA8" w:rsidRPr="00BC0193" w14:paraId="4881B25C" w14:textId="77777777" w:rsidTr="00566EEB">
        <w:trPr>
          <w:ins w:id="809" w:author="Mamadou Bobo Barry" w:date="2021-05-29T19:46:00Z"/>
        </w:trPr>
        <w:tc>
          <w:tcPr>
            <w:tcW w:w="1953" w:type="pct"/>
          </w:tcPr>
          <w:p w14:paraId="79E3D488" w14:textId="77777777" w:rsidR="00006EA8" w:rsidRPr="00BC0193" w:rsidRDefault="00006EA8" w:rsidP="00566EEB">
            <w:pPr>
              <w:rPr>
                <w:ins w:id="810" w:author="Mamadou Bobo Barry" w:date="2021-05-29T19:46:00Z"/>
                <w:sz w:val="24"/>
                <w:szCs w:val="24"/>
              </w:rPr>
            </w:pPr>
            <w:ins w:id="811" w:author="Mamadou Bobo Barry" w:date="2021-05-29T19:46:00Z">
              <w:r w:rsidRPr="00BC0193">
                <w:rPr>
                  <w:sz w:val="24"/>
                  <w:szCs w:val="24"/>
                </w:rPr>
                <w:t>Partage du rapport de démarrage, après validation, avec les autres membres du comité technique</w:t>
              </w:r>
            </w:ins>
          </w:p>
        </w:tc>
        <w:tc>
          <w:tcPr>
            <w:tcW w:w="1403" w:type="pct"/>
          </w:tcPr>
          <w:p w14:paraId="345D6349" w14:textId="77777777" w:rsidR="00006EA8" w:rsidRDefault="00006EA8" w:rsidP="00566EEB">
            <w:pPr>
              <w:jc w:val="center"/>
              <w:rPr>
                <w:ins w:id="812" w:author="Mamadou Bobo Barry" w:date="2021-05-29T19:46:00Z"/>
                <w:sz w:val="24"/>
                <w:szCs w:val="24"/>
              </w:rPr>
            </w:pPr>
          </w:p>
          <w:p w14:paraId="7DB6C759" w14:textId="77777777" w:rsidR="00006EA8" w:rsidRPr="00503C8A" w:rsidRDefault="00006EA8" w:rsidP="00566EEB">
            <w:pPr>
              <w:jc w:val="center"/>
              <w:rPr>
                <w:ins w:id="813" w:author="Mamadou Bobo Barry" w:date="2021-05-29T19:46:00Z"/>
                <w:sz w:val="24"/>
                <w:szCs w:val="24"/>
              </w:rPr>
            </w:pPr>
            <w:ins w:id="814" w:author="Mamadou Bobo Barry" w:date="2021-05-29T19:46:00Z">
              <w:r>
                <w:rPr>
                  <w:sz w:val="24"/>
                  <w:szCs w:val="24"/>
                </w:rPr>
                <w:t xml:space="preserve"> 08 juin</w:t>
              </w:r>
            </w:ins>
          </w:p>
        </w:tc>
        <w:tc>
          <w:tcPr>
            <w:tcW w:w="1644" w:type="pct"/>
          </w:tcPr>
          <w:p w14:paraId="680AADBF" w14:textId="77777777" w:rsidR="00006EA8" w:rsidRDefault="00006EA8" w:rsidP="00566EEB">
            <w:pPr>
              <w:rPr>
                <w:ins w:id="815" w:author="Mamadou Bobo Barry" w:date="2021-05-29T19:46:00Z"/>
                <w:sz w:val="24"/>
                <w:szCs w:val="24"/>
              </w:rPr>
            </w:pPr>
          </w:p>
          <w:p w14:paraId="7CB86182" w14:textId="77777777" w:rsidR="00006EA8" w:rsidRPr="00BC0193" w:rsidRDefault="00006EA8" w:rsidP="00566EEB">
            <w:pPr>
              <w:rPr>
                <w:ins w:id="816" w:author="Mamadou Bobo Barry" w:date="2021-05-29T19:46:00Z"/>
                <w:sz w:val="24"/>
                <w:szCs w:val="24"/>
              </w:rPr>
            </w:pPr>
            <w:ins w:id="817" w:author="Mamadou Bobo Barry" w:date="2021-05-29T19:46:00Z">
              <w:r w:rsidRPr="00BC0193">
                <w:rPr>
                  <w:sz w:val="24"/>
                  <w:szCs w:val="24"/>
                </w:rPr>
                <w:t>ISRA-BAME et PPZS</w:t>
              </w:r>
            </w:ins>
          </w:p>
        </w:tc>
      </w:tr>
      <w:tr w:rsidR="00006EA8" w:rsidRPr="00BC0193" w14:paraId="64A7CFD6" w14:textId="77777777" w:rsidTr="00566EEB">
        <w:trPr>
          <w:ins w:id="818" w:author="Mamadou Bobo Barry" w:date="2021-05-29T19:46:00Z"/>
        </w:trPr>
        <w:tc>
          <w:tcPr>
            <w:tcW w:w="5000" w:type="pct"/>
            <w:gridSpan w:val="3"/>
            <w:shd w:val="clear" w:color="auto" w:fill="D9D9D9" w:themeFill="background1" w:themeFillShade="D9"/>
          </w:tcPr>
          <w:p w14:paraId="32A45042" w14:textId="77777777" w:rsidR="00006EA8" w:rsidRPr="00BC0193" w:rsidRDefault="00006EA8" w:rsidP="00566EEB">
            <w:pPr>
              <w:jc w:val="center"/>
              <w:rPr>
                <w:ins w:id="819" w:author="Mamadou Bobo Barry" w:date="2021-05-29T19:46:00Z"/>
                <w:sz w:val="24"/>
                <w:szCs w:val="24"/>
              </w:rPr>
            </w:pPr>
            <w:ins w:id="820" w:author="Mamadou Bobo Barry" w:date="2021-05-29T19:46:00Z">
              <w:r>
                <w:rPr>
                  <w:sz w:val="24"/>
                  <w:szCs w:val="24"/>
                </w:rPr>
                <w:t xml:space="preserve">Analyse du processus </w:t>
              </w:r>
              <w:r w:rsidRPr="003B3FA1">
                <w:rPr>
                  <w:sz w:val="24"/>
                  <w:szCs w:val="24"/>
                </w:rPr>
                <w:t>du RNU et sa mise en œuvre</w:t>
              </w:r>
              <w:r>
                <w:rPr>
                  <w:sz w:val="24"/>
                  <w:szCs w:val="24"/>
                </w:rPr>
                <w:t xml:space="preserve"> : </w:t>
              </w:r>
              <w:r w:rsidRPr="003B3FA1">
                <w:rPr>
                  <w:b/>
                  <w:sz w:val="24"/>
                  <w:szCs w:val="24"/>
                </w:rPr>
                <w:t>Entretiens et focus groups</w:t>
              </w:r>
            </w:ins>
          </w:p>
        </w:tc>
      </w:tr>
      <w:tr w:rsidR="00006EA8" w:rsidRPr="00BC0193" w14:paraId="2FD55920" w14:textId="77777777" w:rsidTr="00566EEB">
        <w:trPr>
          <w:ins w:id="821" w:author="Mamadou Bobo Barry" w:date="2021-05-29T19:46:00Z"/>
        </w:trPr>
        <w:tc>
          <w:tcPr>
            <w:tcW w:w="1953" w:type="pct"/>
          </w:tcPr>
          <w:p w14:paraId="14DD391C" w14:textId="77777777" w:rsidR="00006EA8" w:rsidRDefault="00006EA8" w:rsidP="00566EEB">
            <w:pPr>
              <w:rPr>
                <w:ins w:id="822" w:author="Mamadou Bobo Barry" w:date="2021-05-29T19:46:00Z"/>
                <w:sz w:val="24"/>
                <w:szCs w:val="24"/>
              </w:rPr>
            </w:pPr>
            <w:ins w:id="823" w:author="Mamadou Bobo Barry" w:date="2021-05-29T19:46:00Z">
              <w:r w:rsidRPr="00BC0193">
                <w:rPr>
                  <w:sz w:val="24"/>
                  <w:szCs w:val="24"/>
                </w:rPr>
                <w:t>Entretiens avec les équipes du RNU</w:t>
              </w:r>
              <w:r>
                <w:rPr>
                  <w:sz w:val="24"/>
                  <w:szCs w:val="24"/>
                </w:rPr>
                <w:t xml:space="preserve"> au niveau central et décentralisé :</w:t>
              </w:r>
            </w:ins>
          </w:p>
          <w:p w14:paraId="05E49E06" w14:textId="77777777" w:rsidR="00006EA8" w:rsidRPr="00BC0193" w:rsidRDefault="00006EA8" w:rsidP="00566EEB">
            <w:pPr>
              <w:rPr>
                <w:ins w:id="824" w:author="Mamadou Bobo Barry" w:date="2021-05-29T19:46:00Z"/>
                <w:rFonts w:eastAsia="Arial Narrow" w:cs="Arial Narrow"/>
                <w:i/>
                <w:color w:val="000000"/>
                <w:sz w:val="24"/>
                <w:szCs w:val="24"/>
                <w:lang w:val="fr-SN"/>
              </w:rPr>
            </w:pPr>
            <w:ins w:id="825" w:author="Mamadou Bobo Barry" w:date="2021-05-29T19:46:00Z">
              <w:r w:rsidRPr="00BC0193">
                <w:rPr>
                  <w:i/>
                  <w:sz w:val="20"/>
                  <w:szCs w:val="24"/>
                </w:rPr>
                <w:t xml:space="preserve">la Direction Générale à la Protection Sociale et à la Solidarité Nationale (DGPSN), </w:t>
              </w:r>
              <w:r w:rsidRPr="00BC0193">
                <w:rPr>
                  <w:rFonts w:eastAsia="Arial Narrow" w:cs="Arial Narrow"/>
                  <w:i/>
                  <w:color w:val="000000"/>
                  <w:sz w:val="20"/>
                  <w:szCs w:val="24"/>
                  <w:lang w:val="fr-SN"/>
                </w:rPr>
                <w:t xml:space="preserve">la Direction du Registre National Unique, l’Agence Nationale de la Statistique et de la Démographie (ANSD), les autorités locales (préfets, sous-préfets, gouverneurs et maires) des zones d’étude, </w:t>
              </w:r>
              <w:r w:rsidRPr="00BC0193">
                <w:rPr>
                  <w:rFonts w:eastAsia="Arial Narrow" w:cs="Arial Narrow"/>
                  <w:i/>
                  <w:color w:val="000000"/>
                  <w:sz w:val="20"/>
                  <w:szCs w:val="24"/>
                </w:rPr>
                <w:t>Centre de suivi écologique</w:t>
              </w:r>
            </w:ins>
          </w:p>
        </w:tc>
        <w:tc>
          <w:tcPr>
            <w:tcW w:w="1403" w:type="pct"/>
          </w:tcPr>
          <w:p w14:paraId="2E8EFE29" w14:textId="77777777" w:rsidR="00006EA8" w:rsidRDefault="00006EA8" w:rsidP="00566EEB">
            <w:pPr>
              <w:jc w:val="center"/>
              <w:rPr>
                <w:ins w:id="826" w:author="Mamadou Bobo Barry" w:date="2021-05-29T19:46:00Z"/>
                <w:sz w:val="24"/>
                <w:szCs w:val="24"/>
              </w:rPr>
            </w:pPr>
          </w:p>
          <w:p w14:paraId="3EB9244A" w14:textId="77777777" w:rsidR="00006EA8" w:rsidRDefault="00006EA8" w:rsidP="00566EEB">
            <w:pPr>
              <w:jc w:val="center"/>
              <w:rPr>
                <w:ins w:id="827" w:author="Mamadou Bobo Barry" w:date="2021-05-29T19:46:00Z"/>
                <w:sz w:val="24"/>
                <w:szCs w:val="24"/>
              </w:rPr>
            </w:pPr>
          </w:p>
          <w:p w14:paraId="5FB209F7" w14:textId="77777777" w:rsidR="00006EA8" w:rsidRDefault="00006EA8" w:rsidP="00566EEB">
            <w:pPr>
              <w:jc w:val="center"/>
              <w:rPr>
                <w:ins w:id="828" w:author="Mamadou Bobo Barry" w:date="2021-05-29T19:46:00Z"/>
                <w:sz w:val="24"/>
                <w:szCs w:val="24"/>
              </w:rPr>
            </w:pPr>
          </w:p>
          <w:p w14:paraId="4C3535D3" w14:textId="77777777" w:rsidR="00006EA8" w:rsidRPr="00BC0193" w:rsidRDefault="00006EA8" w:rsidP="00566EEB">
            <w:pPr>
              <w:jc w:val="center"/>
              <w:rPr>
                <w:ins w:id="829" w:author="Mamadou Bobo Barry" w:date="2021-05-29T19:46:00Z"/>
                <w:sz w:val="24"/>
                <w:szCs w:val="24"/>
              </w:rPr>
            </w:pPr>
            <w:ins w:id="830" w:author="Mamadou Bobo Barry" w:date="2021-05-29T19:46:00Z">
              <w:r>
                <w:rPr>
                  <w:sz w:val="24"/>
                  <w:szCs w:val="24"/>
                </w:rPr>
                <w:t>10-11 juin</w:t>
              </w:r>
            </w:ins>
          </w:p>
        </w:tc>
        <w:tc>
          <w:tcPr>
            <w:tcW w:w="1644" w:type="pct"/>
          </w:tcPr>
          <w:p w14:paraId="305ECB7A" w14:textId="77777777" w:rsidR="00006EA8" w:rsidRDefault="00006EA8" w:rsidP="00566EEB">
            <w:pPr>
              <w:rPr>
                <w:ins w:id="831" w:author="Mamadou Bobo Barry" w:date="2021-05-29T19:46:00Z"/>
                <w:sz w:val="24"/>
                <w:szCs w:val="24"/>
              </w:rPr>
            </w:pPr>
          </w:p>
          <w:p w14:paraId="3FB0C968" w14:textId="77777777" w:rsidR="00006EA8" w:rsidRDefault="00006EA8" w:rsidP="00566EEB">
            <w:pPr>
              <w:rPr>
                <w:ins w:id="832" w:author="Mamadou Bobo Barry" w:date="2021-05-29T19:46:00Z"/>
                <w:sz w:val="24"/>
                <w:szCs w:val="24"/>
              </w:rPr>
            </w:pPr>
          </w:p>
          <w:p w14:paraId="7C2B7C8F" w14:textId="77777777" w:rsidR="00006EA8" w:rsidRDefault="00006EA8" w:rsidP="00566EEB">
            <w:pPr>
              <w:rPr>
                <w:ins w:id="833" w:author="Mamadou Bobo Barry" w:date="2021-05-29T19:46:00Z"/>
                <w:sz w:val="24"/>
                <w:szCs w:val="24"/>
              </w:rPr>
            </w:pPr>
          </w:p>
          <w:p w14:paraId="2B567BBA" w14:textId="77777777" w:rsidR="00006EA8" w:rsidRPr="00BC0193" w:rsidRDefault="00006EA8" w:rsidP="00566EEB">
            <w:pPr>
              <w:rPr>
                <w:ins w:id="834" w:author="Mamadou Bobo Barry" w:date="2021-05-29T19:46:00Z"/>
                <w:sz w:val="24"/>
                <w:szCs w:val="24"/>
              </w:rPr>
            </w:pPr>
            <w:ins w:id="835" w:author="Mamadou Bobo Barry" w:date="2021-05-29T19:46:00Z">
              <w:r w:rsidRPr="00BC0193">
                <w:rPr>
                  <w:sz w:val="24"/>
                  <w:szCs w:val="24"/>
                </w:rPr>
                <w:t>ISRA-BAME et PPZS</w:t>
              </w:r>
            </w:ins>
          </w:p>
        </w:tc>
      </w:tr>
      <w:tr w:rsidR="00006EA8" w:rsidRPr="00BC0193" w14:paraId="12836AFE" w14:textId="77777777" w:rsidTr="00566EEB">
        <w:trPr>
          <w:ins w:id="836" w:author="Mamadou Bobo Barry" w:date="2021-05-29T19:46:00Z"/>
        </w:trPr>
        <w:tc>
          <w:tcPr>
            <w:tcW w:w="1953" w:type="pct"/>
          </w:tcPr>
          <w:p w14:paraId="26C8F033" w14:textId="77777777" w:rsidR="00006EA8" w:rsidRPr="00BC0193" w:rsidRDefault="00006EA8" w:rsidP="00566EEB">
            <w:pPr>
              <w:rPr>
                <w:ins w:id="837" w:author="Mamadou Bobo Barry" w:date="2021-05-29T19:46:00Z"/>
                <w:sz w:val="24"/>
                <w:szCs w:val="24"/>
              </w:rPr>
            </w:pPr>
            <w:ins w:id="838" w:author="Mamadou Bobo Barry" w:date="2021-05-29T19:46:00Z">
              <w:r w:rsidRPr="00BC0193">
                <w:rPr>
                  <w:sz w:val="24"/>
                  <w:szCs w:val="24"/>
                </w:rPr>
                <w:t xml:space="preserve">Focus groups avec les populations et les acteurs clés : </w:t>
              </w:r>
              <w:r w:rsidRPr="00BC0193">
                <w:rPr>
                  <w:i/>
                  <w:sz w:val="20"/>
                  <w:szCs w:val="24"/>
                </w:rPr>
                <w:t>Opérateurs sociaux, relais communautaires, comités villageois, les bénéficiaires dans les communes ciblées</w:t>
              </w:r>
            </w:ins>
          </w:p>
        </w:tc>
        <w:tc>
          <w:tcPr>
            <w:tcW w:w="1403" w:type="pct"/>
          </w:tcPr>
          <w:p w14:paraId="05B3AAA0" w14:textId="77777777" w:rsidR="00006EA8" w:rsidRDefault="00006EA8" w:rsidP="00566EEB">
            <w:pPr>
              <w:jc w:val="center"/>
              <w:rPr>
                <w:ins w:id="839" w:author="Mamadou Bobo Barry" w:date="2021-05-29T19:46:00Z"/>
                <w:sz w:val="24"/>
                <w:szCs w:val="24"/>
              </w:rPr>
            </w:pPr>
          </w:p>
          <w:p w14:paraId="58A56449" w14:textId="77777777" w:rsidR="00006EA8" w:rsidRPr="00BC0193" w:rsidRDefault="00006EA8" w:rsidP="00566EEB">
            <w:pPr>
              <w:jc w:val="center"/>
              <w:rPr>
                <w:ins w:id="840" w:author="Mamadou Bobo Barry" w:date="2021-05-29T19:46:00Z"/>
                <w:sz w:val="24"/>
                <w:szCs w:val="24"/>
              </w:rPr>
            </w:pPr>
            <w:ins w:id="841" w:author="Mamadou Bobo Barry" w:date="2021-05-29T19:46:00Z">
              <w:r>
                <w:rPr>
                  <w:sz w:val="24"/>
                  <w:szCs w:val="24"/>
                </w:rPr>
                <w:t xml:space="preserve">13-22 juin </w:t>
              </w:r>
            </w:ins>
          </w:p>
        </w:tc>
        <w:tc>
          <w:tcPr>
            <w:tcW w:w="1644" w:type="pct"/>
          </w:tcPr>
          <w:p w14:paraId="5C052C25" w14:textId="77777777" w:rsidR="00006EA8" w:rsidRDefault="00006EA8" w:rsidP="00566EEB">
            <w:pPr>
              <w:rPr>
                <w:ins w:id="842" w:author="Mamadou Bobo Barry" w:date="2021-05-29T19:46:00Z"/>
                <w:sz w:val="24"/>
                <w:szCs w:val="24"/>
              </w:rPr>
            </w:pPr>
          </w:p>
          <w:p w14:paraId="4D7B694C" w14:textId="77777777" w:rsidR="00006EA8" w:rsidRPr="00BC0193" w:rsidRDefault="00006EA8" w:rsidP="00566EEB">
            <w:pPr>
              <w:rPr>
                <w:ins w:id="843" w:author="Mamadou Bobo Barry" w:date="2021-05-29T19:46:00Z"/>
                <w:sz w:val="24"/>
                <w:szCs w:val="24"/>
              </w:rPr>
            </w:pPr>
            <w:ins w:id="844" w:author="Mamadou Bobo Barry" w:date="2021-05-29T19:46:00Z">
              <w:r w:rsidRPr="00BC0193">
                <w:rPr>
                  <w:sz w:val="24"/>
                  <w:szCs w:val="24"/>
                </w:rPr>
                <w:t>ISRA-BAME et PPZS</w:t>
              </w:r>
            </w:ins>
          </w:p>
        </w:tc>
      </w:tr>
      <w:tr w:rsidR="00006EA8" w:rsidRPr="00BC0193" w14:paraId="2CD3E7B4" w14:textId="77777777" w:rsidTr="00566EEB">
        <w:trPr>
          <w:ins w:id="845" w:author="Mamadou Bobo Barry" w:date="2021-05-29T19:46:00Z"/>
        </w:trPr>
        <w:tc>
          <w:tcPr>
            <w:tcW w:w="5000" w:type="pct"/>
            <w:gridSpan w:val="3"/>
            <w:shd w:val="clear" w:color="auto" w:fill="D9D9D9" w:themeFill="background1" w:themeFillShade="D9"/>
          </w:tcPr>
          <w:p w14:paraId="56AC58B4" w14:textId="77777777" w:rsidR="00006EA8" w:rsidRPr="00BC0193" w:rsidRDefault="00006EA8" w:rsidP="00566EEB">
            <w:pPr>
              <w:jc w:val="center"/>
              <w:rPr>
                <w:ins w:id="846" w:author="Mamadou Bobo Barry" w:date="2021-05-29T19:46:00Z"/>
                <w:sz w:val="24"/>
                <w:szCs w:val="24"/>
              </w:rPr>
            </w:pPr>
            <w:ins w:id="847" w:author="Mamadou Bobo Barry" w:date="2021-05-29T19:46:00Z">
              <w:r>
                <w:rPr>
                  <w:sz w:val="24"/>
                  <w:szCs w:val="24"/>
                </w:rPr>
                <w:t>A</w:t>
              </w:r>
              <w:r w:rsidRPr="003B3FA1">
                <w:rPr>
                  <w:sz w:val="24"/>
                  <w:szCs w:val="24"/>
                </w:rPr>
                <w:t>nalyse du degré d’inclusion des pop</w:t>
              </w:r>
              <w:r>
                <w:rPr>
                  <w:sz w:val="24"/>
                  <w:szCs w:val="24"/>
                </w:rPr>
                <w:t xml:space="preserve">ulations pastorales vulnérables : </w:t>
              </w:r>
              <w:r w:rsidRPr="003B3FA1">
                <w:rPr>
                  <w:b/>
                  <w:sz w:val="24"/>
                  <w:szCs w:val="24"/>
                </w:rPr>
                <w:t>Enquête</w:t>
              </w:r>
            </w:ins>
          </w:p>
        </w:tc>
      </w:tr>
      <w:tr w:rsidR="00006EA8" w:rsidRPr="00BC0193" w14:paraId="6E160BB3" w14:textId="77777777" w:rsidTr="00566EEB">
        <w:trPr>
          <w:ins w:id="848" w:author="Mamadou Bobo Barry" w:date="2021-05-29T19:46:00Z"/>
        </w:trPr>
        <w:tc>
          <w:tcPr>
            <w:tcW w:w="1953" w:type="pct"/>
          </w:tcPr>
          <w:p w14:paraId="586CB6F6" w14:textId="77777777" w:rsidR="00006EA8" w:rsidRPr="00BC0193" w:rsidRDefault="00006EA8" w:rsidP="00566EEB">
            <w:pPr>
              <w:ind w:left="34"/>
              <w:rPr>
                <w:ins w:id="849" w:author="Mamadou Bobo Barry" w:date="2021-05-29T19:46:00Z"/>
                <w:sz w:val="24"/>
                <w:szCs w:val="24"/>
              </w:rPr>
            </w:pPr>
            <w:ins w:id="850" w:author="Mamadou Bobo Barry" w:date="2021-05-29T19:46:00Z">
              <w:r w:rsidRPr="00BC0193">
                <w:rPr>
                  <w:sz w:val="24"/>
                  <w:szCs w:val="24"/>
                </w:rPr>
                <w:t>Finalisation et implémentation du questionnaire dans les tablettes (ODK)</w:t>
              </w:r>
            </w:ins>
          </w:p>
        </w:tc>
        <w:tc>
          <w:tcPr>
            <w:tcW w:w="1403" w:type="pct"/>
          </w:tcPr>
          <w:p w14:paraId="5DB3DBA6" w14:textId="77777777" w:rsidR="00006EA8" w:rsidRDefault="00006EA8" w:rsidP="00566EEB">
            <w:pPr>
              <w:jc w:val="center"/>
              <w:rPr>
                <w:ins w:id="851" w:author="Mamadou Bobo Barry" w:date="2021-05-29T19:46:00Z"/>
                <w:sz w:val="24"/>
                <w:szCs w:val="24"/>
              </w:rPr>
            </w:pPr>
          </w:p>
          <w:p w14:paraId="57FE58CD" w14:textId="77777777" w:rsidR="00006EA8" w:rsidRPr="00BC0193" w:rsidRDefault="00006EA8" w:rsidP="00566EEB">
            <w:pPr>
              <w:jc w:val="center"/>
              <w:rPr>
                <w:ins w:id="852" w:author="Mamadou Bobo Barry" w:date="2021-05-29T19:46:00Z"/>
                <w:sz w:val="24"/>
                <w:szCs w:val="24"/>
              </w:rPr>
            </w:pPr>
            <w:ins w:id="853" w:author="Mamadou Bobo Barry" w:date="2021-05-29T19:46:00Z">
              <w:r>
                <w:rPr>
                  <w:sz w:val="24"/>
                  <w:szCs w:val="24"/>
                </w:rPr>
                <w:t>31 mai- 10 juin</w:t>
              </w:r>
            </w:ins>
          </w:p>
        </w:tc>
        <w:tc>
          <w:tcPr>
            <w:tcW w:w="1644" w:type="pct"/>
          </w:tcPr>
          <w:p w14:paraId="53A1A715" w14:textId="77777777" w:rsidR="00006EA8" w:rsidRDefault="00006EA8" w:rsidP="00566EEB">
            <w:pPr>
              <w:rPr>
                <w:ins w:id="854" w:author="Mamadou Bobo Barry" w:date="2021-05-29T19:46:00Z"/>
                <w:sz w:val="24"/>
                <w:szCs w:val="24"/>
              </w:rPr>
            </w:pPr>
          </w:p>
          <w:p w14:paraId="7B93BF12" w14:textId="77777777" w:rsidR="00006EA8" w:rsidRPr="00BC0193" w:rsidRDefault="00006EA8" w:rsidP="00566EEB">
            <w:pPr>
              <w:rPr>
                <w:ins w:id="855" w:author="Mamadou Bobo Barry" w:date="2021-05-29T19:46:00Z"/>
                <w:sz w:val="24"/>
                <w:szCs w:val="24"/>
              </w:rPr>
            </w:pPr>
            <w:ins w:id="856" w:author="Mamadou Bobo Barry" w:date="2021-05-29T19:46:00Z">
              <w:r w:rsidRPr="00BC0193">
                <w:rPr>
                  <w:sz w:val="24"/>
                  <w:szCs w:val="24"/>
                </w:rPr>
                <w:t>ISRA-BAME et PPZS</w:t>
              </w:r>
            </w:ins>
          </w:p>
        </w:tc>
      </w:tr>
      <w:tr w:rsidR="00006EA8" w:rsidRPr="00BC0193" w14:paraId="433D7F77" w14:textId="77777777" w:rsidTr="00566EEB">
        <w:trPr>
          <w:ins w:id="857" w:author="Mamadou Bobo Barry" w:date="2021-05-29T19:46:00Z"/>
        </w:trPr>
        <w:tc>
          <w:tcPr>
            <w:tcW w:w="1953" w:type="pct"/>
          </w:tcPr>
          <w:p w14:paraId="5ECBBD19" w14:textId="77777777" w:rsidR="00006EA8" w:rsidRPr="00BC0193" w:rsidRDefault="00006EA8" w:rsidP="00566EEB">
            <w:pPr>
              <w:ind w:left="34"/>
              <w:rPr>
                <w:ins w:id="858" w:author="Mamadou Bobo Barry" w:date="2021-05-29T19:46:00Z"/>
                <w:sz w:val="24"/>
                <w:szCs w:val="24"/>
              </w:rPr>
            </w:pPr>
            <w:ins w:id="859" w:author="Mamadou Bobo Barry" w:date="2021-05-29T19:46:00Z">
              <w:r w:rsidRPr="00BC0193">
                <w:rPr>
                  <w:sz w:val="24"/>
                  <w:szCs w:val="24"/>
                </w:rPr>
                <w:t>Tests des questionnaires sur tablette par les chercheurs</w:t>
              </w:r>
            </w:ins>
          </w:p>
        </w:tc>
        <w:tc>
          <w:tcPr>
            <w:tcW w:w="1403" w:type="pct"/>
          </w:tcPr>
          <w:p w14:paraId="492257A6" w14:textId="77777777" w:rsidR="00006EA8" w:rsidRPr="00BC0193" w:rsidRDefault="00006EA8" w:rsidP="00566EEB">
            <w:pPr>
              <w:jc w:val="center"/>
              <w:rPr>
                <w:ins w:id="860" w:author="Mamadou Bobo Barry" w:date="2021-05-29T19:46:00Z"/>
                <w:sz w:val="24"/>
                <w:szCs w:val="24"/>
              </w:rPr>
            </w:pPr>
            <w:ins w:id="861" w:author="Mamadou Bobo Barry" w:date="2021-05-29T19:46:00Z">
              <w:r>
                <w:rPr>
                  <w:sz w:val="24"/>
                  <w:szCs w:val="24"/>
                </w:rPr>
                <w:t>12 juin</w:t>
              </w:r>
            </w:ins>
          </w:p>
        </w:tc>
        <w:tc>
          <w:tcPr>
            <w:tcW w:w="1644" w:type="pct"/>
          </w:tcPr>
          <w:p w14:paraId="458966E7" w14:textId="77777777" w:rsidR="00006EA8" w:rsidRPr="00BC0193" w:rsidRDefault="00006EA8" w:rsidP="00566EEB">
            <w:pPr>
              <w:rPr>
                <w:ins w:id="862" w:author="Mamadou Bobo Barry" w:date="2021-05-29T19:46:00Z"/>
                <w:sz w:val="24"/>
                <w:szCs w:val="24"/>
              </w:rPr>
            </w:pPr>
            <w:ins w:id="863" w:author="Mamadou Bobo Barry" w:date="2021-05-29T19:46:00Z">
              <w:r w:rsidRPr="00BC0193">
                <w:rPr>
                  <w:sz w:val="24"/>
                  <w:szCs w:val="24"/>
                </w:rPr>
                <w:t>ISRA-BAME et PPZS</w:t>
              </w:r>
            </w:ins>
          </w:p>
        </w:tc>
      </w:tr>
      <w:tr w:rsidR="00006EA8" w:rsidRPr="00BC0193" w14:paraId="62D8E515" w14:textId="77777777" w:rsidTr="00566EEB">
        <w:trPr>
          <w:ins w:id="864" w:author="Mamadou Bobo Barry" w:date="2021-05-29T19:46:00Z"/>
        </w:trPr>
        <w:tc>
          <w:tcPr>
            <w:tcW w:w="1953" w:type="pct"/>
          </w:tcPr>
          <w:p w14:paraId="294FC003" w14:textId="77777777" w:rsidR="00006EA8" w:rsidRPr="00BC0193" w:rsidRDefault="00006EA8" w:rsidP="00566EEB">
            <w:pPr>
              <w:ind w:left="34"/>
              <w:rPr>
                <w:ins w:id="865" w:author="Mamadou Bobo Barry" w:date="2021-05-29T19:46:00Z"/>
                <w:sz w:val="24"/>
                <w:szCs w:val="24"/>
              </w:rPr>
            </w:pPr>
            <w:ins w:id="866" w:author="Mamadou Bobo Barry" w:date="2021-05-29T19:46:00Z">
              <w:r w:rsidRPr="00BC0193">
                <w:rPr>
                  <w:sz w:val="24"/>
                  <w:szCs w:val="24"/>
                </w:rPr>
                <w:t>Recrutement des enquêteurs</w:t>
              </w:r>
            </w:ins>
          </w:p>
        </w:tc>
        <w:tc>
          <w:tcPr>
            <w:tcW w:w="1403" w:type="pct"/>
          </w:tcPr>
          <w:p w14:paraId="73860D60" w14:textId="77777777" w:rsidR="00006EA8" w:rsidRPr="00BC0193" w:rsidRDefault="00006EA8" w:rsidP="00566EEB">
            <w:pPr>
              <w:jc w:val="center"/>
              <w:rPr>
                <w:ins w:id="867" w:author="Mamadou Bobo Barry" w:date="2021-05-29T19:46:00Z"/>
                <w:sz w:val="24"/>
                <w:szCs w:val="24"/>
              </w:rPr>
            </w:pPr>
            <w:ins w:id="868" w:author="Mamadou Bobo Barry" w:date="2021-05-29T19:46:00Z">
              <w:r>
                <w:rPr>
                  <w:sz w:val="24"/>
                  <w:szCs w:val="24"/>
                </w:rPr>
                <w:t>07-09 juin</w:t>
              </w:r>
            </w:ins>
          </w:p>
        </w:tc>
        <w:tc>
          <w:tcPr>
            <w:tcW w:w="1644" w:type="pct"/>
          </w:tcPr>
          <w:p w14:paraId="78BC175B" w14:textId="77777777" w:rsidR="00006EA8" w:rsidRPr="00BC0193" w:rsidRDefault="00006EA8" w:rsidP="00566EEB">
            <w:pPr>
              <w:rPr>
                <w:ins w:id="869" w:author="Mamadou Bobo Barry" w:date="2021-05-29T19:46:00Z"/>
                <w:sz w:val="24"/>
                <w:szCs w:val="24"/>
              </w:rPr>
            </w:pPr>
            <w:ins w:id="870" w:author="Mamadou Bobo Barry" w:date="2021-05-29T19:46:00Z">
              <w:r w:rsidRPr="00BC0193">
                <w:rPr>
                  <w:sz w:val="24"/>
                  <w:szCs w:val="24"/>
                </w:rPr>
                <w:t>ISRA-BAME et PPZS</w:t>
              </w:r>
            </w:ins>
          </w:p>
        </w:tc>
      </w:tr>
      <w:tr w:rsidR="00006EA8" w:rsidRPr="00BC0193" w14:paraId="49D9C5B0" w14:textId="77777777" w:rsidTr="00566EEB">
        <w:trPr>
          <w:ins w:id="871" w:author="Mamadou Bobo Barry" w:date="2021-05-29T19:46:00Z"/>
        </w:trPr>
        <w:tc>
          <w:tcPr>
            <w:tcW w:w="1953" w:type="pct"/>
          </w:tcPr>
          <w:p w14:paraId="35D94D8B" w14:textId="77777777" w:rsidR="00006EA8" w:rsidRPr="00BC0193" w:rsidRDefault="00006EA8" w:rsidP="00566EEB">
            <w:pPr>
              <w:ind w:left="34"/>
              <w:rPr>
                <w:ins w:id="872" w:author="Mamadou Bobo Barry" w:date="2021-05-29T19:46:00Z"/>
                <w:sz w:val="24"/>
                <w:szCs w:val="24"/>
              </w:rPr>
            </w:pPr>
            <w:ins w:id="873" w:author="Mamadou Bobo Barry" w:date="2021-05-29T19:46:00Z">
              <w:r w:rsidRPr="00BC0193">
                <w:rPr>
                  <w:sz w:val="24"/>
                  <w:szCs w:val="24"/>
                </w:rPr>
                <w:t>Formation des enquêteurs et test questionnaire sur le terrain avec les enquêteurs</w:t>
              </w:r>
            </w:ins>
          </w:p>
        </w:tc>
        <w:tc>
          <w:tcPr>
            <w:tcW w:w="1403" w:type="pct"/>
          </w:tcPr>
          <w:p w14:paraId="6C808B16" w14:textId="77777777" w:rsidR="00006EA8" w:rsidRDefault="00006EA8" w:rsidP="00566EEB">
            <w:pPr>
              <w:jc w:val="center"/>
              <w:rPr>
                <w:ins w:id="874" w:author="Mamadou Bobo Barry" w:date="2021-05-29T19:46:00Z"/>
                <w:sz w:val="24"/>
                <w:szCs w:val="24"/>
              </w:rPr>
            </w:pPr>
          </w:p>
          <w:p w14:paraId="1A64B0AC" w14:textId="77777777" w:rsidR="00006EA8" w:rsidRPr="00BC0193" w:rsidRDefault="00006EA8" w:rsidP="00566EEB">
            <w:pPr>
              <w:jc w:val="center"/>
              <w:rPr>
                <w:ins w:id="875" w:author="Mamadou Bobo Barry" w:date="2021-05-29T19:46:00Z"/>
                <w:sz w:val="24"/>
                <w:szCs w:val="24"/>
              </w:rPr>
            </w:pPr>
            <w:ins w:id="876" w:author="Mamadou Bobo Barry" w:date="2021-05-29T19:46:00Z">
              <w:r>
                <w:rPr>
                  <w:sz w:val="24"/>
                  <w:szCs w:val="24"/>
                </w:rPr>
                <w:t>24-26 juin</w:t>
              </w:r>
            </w:ins>
          </w:p>
        </w:tc>
        <w:tc>
          <w:tcPr>
            <w:tcW w:w="1644" w:type="pct"/>
          </w:tcPr>
          <w:p w14:paraId="23DA7CB2" w14:textId="77777777" w:rsidR="00006EA8" w:rsidRDefault="00006EA8" w:rsidP="00566EEB">
            <w:pPr>
              <w:rPr>
                <w:ins w:id="877" w:author="Mamadou Bobo Barry" w:date="2021-05-29T19:46:00Z"/>
                <w:sz w:val="24"/>
                <w:szCs w:val="24"/>
              </w:rPr>
            </w:pPr>
          </w:p>
          <w:p w14:paraId="0FEE73B6" w14:textId="77777777" w:rsidR="00006EA8" w:rsidRPr="00BC0193" w:rsidRDefault="00006EA8" w:rsidP="00566EEB">
            <w:pPr>
              <w:rPr>
                <w:ins w:id="878" w:author="Mamadou Bobo Barry" w:date="2021-05-29T19:46:00Z"/>
                <w:sz w:val="24"/>
                <w:szCs w:val="24"/>
              </w:rPr>
            </w:pPr>
            <w:ins w:id="879" w:author="Mamadou Bobo Barry" w:date="2021-05-29T19:46:00Z">
              <w:r w:rsidRPr="00BC0193">
                <w:rPr>
                  <w:sz w:val="24"/>
                  <w:szCs w:val="24"/>
                </w:rPr>
                <w:t>ISRA-BAME et PPZS</w:t>
              </w:r>
            </w:ins>
          </w:p>
        </w:tc>
      </w:tr>
      <w:tr w:rsidR="00006EA8" w:rsidRPr="00BC0193" w14:paraId="6950E7E2" w14:textId="77777777" w:rsidTr="00566EEB">
        <w:trPr>
          <w:ins w:id="880" w:author="Mamadou Bobo Barry" w:date="2021-05-29T19:46:00Z"/>
        </w:trPr>
        <w:tc>
          <w:tcPr>
            <w:tcW w:w="1953" w:type="pct"/>
          </w:tcPr>
          <w:p w14:paraId="4281D019" w14:textId="77777777" w:rsidR="00006EA8" w:rsidRPr="00BC0193" w:rsidRDefault="00006EA8" w:rsidP="00566EEB">
            <w:pPr>
              <w:ind w:left="34"/>
              <w:rPr>
                <w:ins w:id="881" w:author="Mamadou Bobo Barry" w:date="2021-05-29T19:46:00Z"/>
                <w:sz w:val="24"/>
                <w:szCs w:val="24"/>
              </w:rPr>
            </w:pPr>
            <w:ins w:id="882" w:author="Mamadou Bobo Barry" w:date="2021-05-29T19:46:00Z">
              <w:r w:rsidRPr="00BC0193">
                <w:rPr>
                  <w:sz w:val="24"/>
                  <w:szCs w:val="24"/>
                </w:rPr>
                <w:t>Période d’enquête</w:t>
              </w:r>
            </w:ins>
          </w:p>
        </w:tc>
        <w:tc>
          <w:tcPr>
            <w:tcW w:w="1403" w:type="pct"/>
          </w:tcPr>
          <w:p w14:paraId="09191CC9" w14:textId="77777777" w:rsidR="00006EA8" w:rsidRPr="00BC0193" w:rsidRDefault="00006EA8" w:rsidP="00566EEB">
            <w:pPr>
              <w:jc w:val="center"/>
              <w:rPr>
                <w:ins w:id="883" w:author="Mamadou Bobo Barry" w:date="2021-05-29T19:46:00Z"/>
                <w:sz w:val="24"/>
                <w:szCs w:val="24"/>
              </w:rPr>
            </w:pPr>
            <w:ins w:id="884" w:author="Mamadou Bobo Barry" w:date="2021-05-29T19:46:00Z">
              <w:r>
                <w:rPr>
                  <w:sz w:val="24"/>
                  <w:szCs w:val="24"/>
                </w:rPr>
                <w:t>28 juin-12 juillet</w:t>
              </w:r>
            </w:ins>
          </w:p>
        </w:tc>
        <w:tc>
          <w:tcPr>
            <w:tcW w:w="1644" w:type="pct"/>
          </w:tcPr>
          <w:p w14:paraId="23720C5C" w14:textId="77777777" w:rsidR="00006EA8" w:rsidRPr="00BC0193" w:rsidRDefault="00006EA8" w:rsidP="00566EEB">
            <w:pPr>
              <w:rPr>
                <w:ins w:id="885" w:author="Mamadou Bobo Barry" w:date="2021-05-29T19:46:00Z"/>
                <w:sz w:val="24"/>
                <w:szCs w:val="24"/>
              </w:rPr>
            </w:pPr>
            <w:ins w:id="886" w:author="Mamadou Bobo Barry" w:date="2021-05-29T19:46:00Z">
              <w:r w:rsidRPr="00BC0193">
                <w:rPr>
                  <w:sz w:val="24"/>
                  <w:szCs w:val="24"/>
                </w:rPr>
                <w:t>ISRA-BAME et PPZS</w:t>
              </w:r>
            </w:ins>
          </w:p>
        </w:tc>
      </w:tr>
      <w:tr w:rsidR="00006EA8" w:rsidRPr="00BC0193" w14:paraId="70022E45" w14:textId="77777777" w:rsidTr="00566EEB">
        <w:trPr>
          <w:ins w:id="887" w:author="Mamadou Bobo Barry" w:date="2021-05-29T19:46:00Z"/>
        </w:trPr>
        <w:tc>
          <w:tcPr>
            <w:tcW w:w="1953" w:type="pct"/>
          </w:tcPr>
          <w:p w14:paraId="5FDCA75C" w14:textId="77777777" w:rsidR="00006EA8" w:rsidRPr="00BC0193" w:rsidRDefault="00006EA8" w:rsidP="00566EEB">
            <w:pPr>
              <w:ind w:left="34"/>
              <w:rPr>
                <w:ins w:id="888" w:author="Mamadou Bobo Barry" w:date="2021-05-29T19:46:00Z"/>
                <w:sz w:val="24"/>
                <w:szCs w:val="24"/>
              </w:rPr>
            </w:pPr>
            <w:ins w:id="889" w:author="Mamadou Bobo Barry" w:date="2021-05-29T19:46:00Z">
              <w:r w:rsidRPr="00BC0193">
                <w:rPr>
                  <w:sz w:val="24"/>
                  <w:szCs w:val="24"/>
                </w:rPr>
                <w:t>Apurement et nettoyage des données</w:t>
              </w:r>
            </w:ins>
          </w:p>
        </w:tc>
        <w:tc>
          <w:tcPr>
            <w:tcW w:w="1403" w:type="pct"/>
          </w:tcPr>
          <w:p w14:paraId="2F0D6198" w14:textId="77777777" w:rsidR="00006EA8" w:rsidRPr="00BC0193" w:rsidRDefault="00006EA8" w:rsidP="00566EEB">
            <w:pPr>
              <w:jc w:val="center"/>
              <w:rPr>
                <w:ins w:id="890" w:author="Mamadou Bobo Barry" w:date="2021-05-29T19:46:00Z"/>
                <w:sz w:val="24"/>
                <w:szCs w:val="24"/>
              </w:rPr>
            </w:pPr>
            <w:ins w:id="891" w:author="Mamadou Bobo Barry" w:date="2021-05-29T19:46:00Z">
              <w:r>
                <w:rPr>
                  <w:sz w:val="24"/>
                  <w:szCs w:val="24"/>
                </w:rPr>
                <w:t>14-16 juillet</w:t>
              </w:r>
            </w:ins>
          </w:p>
        </w:tc>
        <w:tc>
          <w:tcPr>
            <w:tcW w:w="1644" w:type="pct"/>
          </w:tcPr>
          <w:p w14:paraId="2F65D0A6" w14:textId="77777777" w:rsidR="00006EA8" w:rsidRPr="00BC0193" w:rsidRDefault="00006EA8" w:rsidP="00566EEB">
            <w:pPr>
              <w:rPr>
                <w:ins w:id="892" w:author="Mamadou Bobo Barry" w:date="2021-05-29T19:46:00Z"/>
                <w:sz w:val="24"/>
                <w:szCs w:val="24"/>
              </w:rPr>
            </w:pPr>
            <w:ins w:id="893" w:author="Mamadou Bobo Barry" w:date="2021-05-29T19:46:00Z">
              <w:r w:rsidRPr="00BC0193">
                <w:rPr>
                  <w:sz w:val="24"/>
                  <w:szCs w:val="24"/>
                </w:rPr>
                <w:t>ISRA-BAME et PPZS</w:t>
              </w:r>
            </w:ins>
          </w:p>
        </w:tc>
      </w:tr>
      <w:tr w:rsidR="00006EA8" w:rsidRPr="00BC0193" w14:paraId="44A735BF" w14:textId="77777777" w:rsidTr="00566EEB">
        <w:trPr>
          <w:ins w:id="894" w:author="Mamadou Bobo Barry" w:date="2021-05-29T19:46:00Z"/>
        </w:trPr>
        <w:tc>
          <w:tcPr>
            <w:tcW w:w="5000" w:type="pct"/>
            <w:gridSpan w:val="3"/>
            <w:shd w:val="clear" w:color="auto" w:fill="D9D9D9" w:themeFill="background1" w:themeFillShade="D9"/>
          </w:tcPr>
          <w:p w14:paraId="1EB5EF3A" w14:textId="77777777" w:rsidR="00006EA8" w:rsidRPr="00BC0193" w:rsidRDefault="00006EA8" w:rsidP="00566EEB">
            <w:pPr>
              <w:jc w:val="center"/>
              <w:rPr>
                <w:ins w:id="895" w:author="Mamadou Bobo Barry" w:date="2021-05-29T19:46:00Z"/>
                <w:sz w:val="24"/>
                <w:szCs w:val="24"/>
              </w:rPr>
            </w:pPr>
            <w:ins w:id="896" w:author="Mamadou Bobo Barry" w:date="2021-05-29T19:46:00Z">
              <w:r>
                <w:rPr>
                  <w:sz w:val="24"/>
                  <w:szCs w:val="24"/>
                </w:rPr>
                <w:t>Rédaction rapports</w:t>
              </w:r>
            </w:ins>
          </w:p>
        </w:tc>
      </w:tr>
      <w:tr w:rsidR="00006EA8" w:rsidRPr="00BC0193" w14:paraId="2C9DCB24" w14:textId="77777777" w:rsidTr="00566EEB">
        <w:trPr>
          <w:ins w:id="897" w:author="Mamadou Bobo Barry" w:date="2021-05-29T19:46:00Z"/>
        </w:trPr>
        <w:tc>
          <w:tcPr>
            <w:tcW w:w="1953" w:type="pct"/>
          </w:tcPr>
          <w:p w14:paraId="5DC5CAA2" w14:textId="77777777" w:rsidR="00006EA8" w:rsidRPr="00BC0193" w:rsidRDefault="00006EA8" w:rsidP="00566EEB">
            <w:pPr>
              <w:ind w:left="34"/>
              <w:rPr>
                <w:ins w:id="898" w:author="Mamadou Bobo Barry" w:date="2021-05-29T19:46:00Z"/>
                <w:sz w:val="24"/>
                <w:szCs w:val="24"/>
              </w:rPr>
            </w:pPr>
            <w:ins w:id="899" w:author="Mamadou Bobo Barry" w:date="2021-05-29T19:46:00Z">
              <w:r w:rsidRPr="00BC0193">
                <w:rPr>
                  <w:sz w:val="24"/>
                  <w:szCs w:val="24"/>
                </w:rPr>
                <w:t>Retraite rédactionnelle</w:t>
              </w:r>
            </w:ins>
          </w:p>
        </w:tc>
        <w:tc>
          <w:tcPr>
            <w:tcW w:w="1403" w:type="pct"/>
          </w:tcPr>
          <w:p w14:paraId="07FB986C" w14:textId="77777777" w:rsidR="00006EA8" w:rsidRPr="00BC0193" w:rsidRDefault="00006EA8" w:rsidP="00566EEB">
            <w:pPr>
              <w:jc w:val="center"/>
              <w:rPr>
                <w:ins w:id="900" w:author="Mamadou Bobo Barry" w:date="2021-05-29T19:46:00Z"/>
                <w:sz w:val="24"/>
                <w:szCs w:val="24"/>
              </w:rPr>
            </w:pPr>
            <w:ins w:id="901" w:author="Mamadou Bobo Barry" w:date="2021-05-29T19:46:00Z">
              <w:r>
                <w:rPr>
                  <w:sz w:val="24"/>
                  <w:szCs w:val="24"/>
                </w:rPr>
                <w:t>26-31 juillet</w:t>
              </w:r>
            </w:ins>
          </w:p>
        </w:tc>
        <w:tc>
          <w:tcPr>
            <w:tcW w:w="1644" w:type="pct"/>
          </w:tcPr>
          <w:p w14:paraId="5A132C78" w14:textId="77777777" w:rsidR="00006EA8" w:rsidRPr="00BC0193" w:rsidRDefault="00006EA8" w:rsidP="00566EEB">
            <w:pPr>
              <w:rPr>
                <w:ins w:id="902" w:author="Mamadou Bobo Barry" w:date="2021-05-29T19:46:00Z"/>
                <w:sz w:val="24"/>
                <w:szCs w:val="24"/>
              </w:rPr>
            </w:pPr>
            <w:ins w:id="903" w:author="Mamadou Bobo Barry" w:date="2021-05-29T19:46:00Z">
              <w:r w:rsidRPr="00BC0193">
                <w:rPr>
                  <w:sz w:val="24"/>
                  <w:szCs w:val="24"/>
                </w:rPr>
                <w:t>ISRA-BAME et PPZS</w:t>
              </w:r>
            </w:ins>
          </w:p>
        </w:tc>
      </w:tr>
      <w:tr w:rsidR="00006EA8" w:rsidRPr="00BC0193" w14:paraId="21429F1D" w14:textId="77777777" w:rsidTr="00566EEB">
        <w:trPr>
          <w:ins w:id="904" w:author="Mamadou Bobo Barry" w:date="2021-05-29T19:46:00Z"/>
        </w:trPr>
        <w:tc>
          <w:tcPr>
            <w:tcW w:w="1953" w:type="pct"/>
          </w:tcPr>
          <w:p w14:paraId="3C86EBDC" w14:textId="77777777" w:rsidR="00006EA8" w:rsidRPr="00BC0193" w:rsidRDefault="00006EA8" w:rsidP="00566EEB">
            <w:pPr>
              <w:rPr>
                <w:ins w:id="905" w:author="Mamadou Bobo Barry" w:date="2021-05-29T19:46:00Z"/>
                <w:sz w:val="24"/>
                <w:szCs w:val="24"/>
              </w:rPr>
            </w:pPr>
            <w:ins w:id="906" w:author="Mamadou Bobo Barry" w:date="2021-05-29T19:46:00Z">
              <w:r>
                <w:rPr>
                  <w:sz w:val="24"/>
                  <w:szCs w:val="24"/>
                </w:rPr>
                <w:t>Finalisation des</w:t>
              </w:r>
              <w:r w:rsidRPr="00BC0193">
                <w:rPr>
                  <w:sz w:val="24"/>
                  <w:szCs w:val="24"/>
                </w:rPr>
                <w:t xml:space="preserve"> premier</w:t>
              </w:r>
              <w:r>
                <w:rPr>
                  <w:sz w:val="24"/>
                  <w:szCs w:val="24"/>
                </w:rPr>
                <w:t>s</w:t>
              </w:r>
              <w:r w:rsidRPr="00BC0193">
                <w:rPr>
                  <w:sz w:val="24"/>
                  <w:szCs w:val="24"/>
                </w:rPr>
                <w:t xml:space="preserve"> draft</w:t>
              </w:r>
              <w:r>
                <w:rPr>
                  <w:sz w:val="24"/>
                  <w:szCs w:val="24"/>
                </w:rPr>
                <w:t xml:space="preserve">s : (1) analyse du processus du RNU et (2) </w:t>
              </w:r>
              <w:r w:rsidRPr="003B3FA1">
                <w:rPr>
                  <w:sz w:val="24"/>
                  <w:szCs w:val="24"/>
                </w:rPr>
                <w:t>degré d’inclusion des pop</w:t>
              </w:r>
              <w:r>
                <w:rPr>
                  <w:sz w:val="24"/>
                  <w:szCs w:val="24"/>
                </w:rPr>
                <w:t>ulations pastorales vulnérables</w:t>
              </w:r>
            </w:ins>
          </w:p>
        </w:tc>
        <w:tc>
          <w:tcPr>
            <w:tcW w:w="1403" w:type="pct"/>
          </w:tcPr>
          <w:p w14:paraId="1F133136" w14:textId="77777777" w:rsidR="00006EA8" w:rsidRDefault="00006EA8" w:rsidP="00566EEB">
            <w:pPr>
              <w:jc w:val="center"/>
              <w:rPr>
                <w:ins w:id="907" w:author="Mamadou Bobo Barry" w:date="2021-05-29T19:46:00Z"/>
                <w:sz w:val="24"/>
                <w:szCs w:val="24"/>
              </w:rPr>
            </w:pPr>
          </w:p>
          <w:p w14:paraId="3E53B9BC" w14:textId="77777777" w:rsidR="00006EA8" w:rsidRPr="00BC0193" w:rsidRDefault="00006EA8" w:rsidP="00566EEB">
            <w:pPr>
              <w:jc w:val="center"/>
              <w:rPr>
                <w:ins w:id="908" w:author="Mamadou Bobo Barry" w:date="2021-05-29T19:46:00Z"/>
                <w:sz w:val="24"/>
                <w:szCs w:val="24"/>
              </w:rPr>
            </w:pPr>
            <w:ins w:id="909" w:author="Mamadou Bobo Barry" w:date="2021-05-29T19:46:00Z">
              <w:r>
                <w:rPr>
                  <w:sz w:val="24"/>
                  <w:szCs w:val="24"/>
                </w:rPr>
                <w:t>02 août</w:t>
              </w:r>
            </w:ins>
          </w:p>
        </w:tc>
        <w:tc>
          <w:tcPr>
            <w:tcW w:w="1644" w:type="pct"/>
          </w:tcPr>
          <w:p w14:paraId="2D094853" w14:textId="77777777" w:rsidR="00006EA8" w:rsidRDefault="00006EA8" w:rsidP="00566EEB">
            <w:pPr>
              <w:rPr>
                <w:ins w:id="910" w:author="Mamadou Bobo Barry" w:date="2021-05-29T19:46:00Z"/>
                <w:sz w:val="24"/>
                <w:szCs w:val="24"/>
              </w:rPr>
            </w:pPr>
          </w:p>
          <w:p w14:paraId="582868A0" w14:textId="77777777" w:rsidR="00006EA8" w:rsidRPr="00BC0193" w:rsidRDefault="00006EA8" w:rsidP="00566EEB">
            <w:pPr>
              <w:rPr>
                <w:ins w:id="911" w:author="Mamadou Bobo Barry" w:date="2021-05-29T19:46:00Z"/>
                <w:sz w:val="24"/>
                <w:szCs w:val="24"/>
              </w:rPr>
            </w:pPr>
            <w:ins w:id="912" w:author="Mamadou Bobo Barry" w:date="2021-05-29T19:46:00Z">
              <w:r w:rsidRPr="00BC0193">
                <w:rPr>
                  <w:sz w:val="24"/>
                  <w:szCs w:val="24"/>
                </w:rPr>
                <w:t>ISRA-BAME et PPZS</w:t>
              </w:r>
            </w:ins>
          </w:p>
        </w:tc>
      </w:tr>
      <w:tr w:rsidR="00006EA8" w:rsidRPr="00BC0193" w14:paraId="4D3959D9" w14:textId="77777777" w:rsidTr="00566EEB">
        <w:trPr>
          <w:ins w:id="913" w:author="Mamadou Bobo Barry" w:date="2021-05-29T19:46:00Z"/>
        </w:trPr>
        <w:tc>
          <w:tcPr>
            <w:tcW w:w="1953" w:type="pct"/>
          </w:tcPr>
          <w:p w14:paraId="13DEDEF9" w14:textId="77777777" w:rsidR="00006EA8" w:rsidRPr="00BC0193" w:rsidRDefault="00006EA8" w:rsidP="00566EEB">
            <w:pPr>
              <w:rPr>
                <w:ins w:id="914" w:author="Mamadou Bobo Barry" w:date="2021-05-29T19:46:00Z"/>
                <w:sz w:val="24"/>
                <w:szCs w:val="24"/>
              </w:rPr>
            </w:pPr>
            <w:ins w:id="915" w:author="Mamadou Bobo Barry" w:date="2021-05-29T19:46:00Z">
              <w:r w:rsidRPr="00BC0193">
                <w:rPr>
                  <w:sz w:val="24"/>
                  <w:szCs w:val="24"/>
                </w:rPr>
                <w:t>Feedback sur le</w:t>
              </w:r>
              <w:r>
                <w:rPr>
                  <w:sz w:val="24"/>
                  <w:szCs w:val="24"/>
                </w:rPr>
                <w:t>s</w:t>
              </w:r>
              <w:r w:rsidRPr="00BC0193">
                <w:rPr>
                  <w:sz w:val="24"/>
                  <w:szCs w:val="24"/>
                </w:rPr>
                <w:t xml:space="preserve"> premier</w:t>
              </w:r>
              <w:r>
                <w:rPr>
                  <w:sz w:val="24"/>
                  <w:szCs w:val="24"/>
                </w:rPr>
                <w:t>s</w:t>
              </w:r>
              <w:r w:rsidRPr="00BC0193">
                <w:rPr>
                  <w:sz w:val="24"/>
                  <w:szCs w:val="24"/>
                </w:rPr>
                <w:t xml:space="preserve"> dra</w:t>
              </w:r>
              <w:r>
                <w:rPr>
                  <w:sz w:val="24"/>
                  <w:szCs w:val="24"/>
                </w:rPr>
                <w:t>f</w:t>
              </w:r>
              <w:r w:rsidRPr="00BC0193">
                <w:rPr>
                  <w:sz w:val="24"/>
                  <w:szCs w:val="24"/>
                </w:rPr>
                <w:t>t</w:t>
              </w:r>
              <w:r>
                <w:rPr>
                  <w:sz w:val="24"/>
                  <w:szCs w:val="24"/>
                </w:rPr>
                <w:t>s et validation</w:t>
              </w:r>
            </w:ins>
          </w:p>
        </w:tc>
        <w:tc>
          <w:tcPr>
            <w:tcW w:w="1403" w:type="pct"/>
          </w:tcPr>
          <w:p w14:paraId="681CBC37" w14:textId="77777777" w:rsidR="00006EA8" w:rsidRPr="00BC0193" w:rsidRDefault="00006EA8" w:rsidP="00566EEB">
            <w:pPr>
              <w:jc w:val="center"/>
              <w:rPr>
                <w:ins w:id="916" w:author="Mamadou Bobo Barry" w:date="2021-05-29T19:46:00Z"/>
                <w:sz w:val="24"/>
                <w:szCs w:val="24"/>
              </w:rPr>
            </w:pPr>
            <w:ins w:id="917" w:author="Mamadou Bobo Barry" w:date="2021-05-29T19:46:00Z">
              <w:r>
                <w:rPr>
                  <w:sz w:val="24"/>
                  <w:szCs w:val="24"/>
                </w:rPr>
                <w:t>03-06 août</w:t>
              </w:r>
            </w:ins>
          </w:p>
        </w:tc>
        <w:tc>
          <w:tcPr>
            <w:tcW w:w="1644" w:type="pct"/>
          </w:tcPr>
          <w:p w14:paraId="316D67F1" w14:textId="77777777" w:rsidR="00006EA8" w:rsidRPr="00BC0193" w:rsidRDefault="00006EA8" w:rsidP="00566EEB">
            <w:pPr>
              <w:rPr>
                <w:ins w:id="918" w:author="Mamadou Bobo Barry" w:date="2021-05-29T19:46:00Z"/>
                <w:sz w:val="24"/>
                <w:szCs w:val="24"/>
              </w:rPr>
            </w:pPr>
            <w:ins w:id="919" w:author="Mamadou Bobo Barry" w:date="2021-05-29T19:46:00Z">
              <w:r w:rsidRPr="00BC0193">
                <w:rPr>
                  <w:sz w:val="24"/>
                  <w:szCs w:val="24"/>
                </w:rPr>
                <w:t>Banque Mondiale</w:t>
              </w:r>
              <w:r>
                <w:rPr>
                  <w:sz w:val="24"/>
                  <w:szCs w:val="24"/>
                </w:rPr>
                <w:t xml:space="preserve"> et </w:t>
              </w:r>
              <w:r w:rsidRPr="00BC0193">
                <w:rPr>
                  <w:sz w:val="24"/>
                  <w:szCs w:val="24"/>
                </w:rPr>
                <w:t>ISRA-BAME et PPZS</w:t>
              </w:r>
            </w:ins>
          </w:p>
        </w:tc>
      </w:tr>
      <w:tr w:rsidR="00006EA8" w:rsidRPr="00BC0193" w14:paraId="55183246" w14:textId="77777777" w:rsidTr="00566EEB">
        <w:trPr>
          <w:ins w:id="920" w:author="Mamadou Bobo Barry" w:date="2021-05-29T19:46:00Z"/>
        </w:trPr>
        <w:tc>
          <w:tcPr>
            <w:tcW w:w="1953" w:type="pct"/>
          </w:tcPr>
          <w:p w14:paraId="2C38B6BF" w14:textId="77777777" w:rsidR="00006EA8" w:rsidRPr="00BC0193" w:rsidRDefault="00006EA8" w:rsidP="00566EEB">
            <w:pPr>
              <w:rPr>
                <w:ins w:id="921" w:author="Mamadou Bobo Barry" w:date="2021-05-29T19:46:00Z"/>
                <w:sz w:val="24"/>
                <w:szCs w:val="24"/>
              </w:rPr>
            </w:pPr>
            <w:ins w:id="922" w:author="Mamadou Bobo Barry" w:date="2021-05-29T19:46:00Z">
              <w:r w:rsidRPr="00BC0193">
                <w:rPr>
                  <w:sz w:val="24"/>
                  <w:szCs w:val="24"/>
                </w:rPr>
                <w:t xml:space="preserve">Atelier de partage et de validation </w:t>
              </w:r>
              <w:r>
                <w:rPr>
                  <w:sz w:val="24"/>
                  <w:szCs w:val="24"/>
                </w:rPr>
                <w:t xml:space="preserve">des </w:t>
              </w:r>
              <w:r w:rsidRPr="00BC0193">
                <w:rPr>
                  <w:sz w:val="24"/>
                  <w:szCs w:val="24"/>
                </w:rPr>
                <w:t>premier</w:t>
              </w:r>
              <w:r>
                <w:rPr>
                  <w:sz w:val="24"/>
                  <w:szCs w:val="24"/>
                </w:rPr>
                <w:t>s</w:t>
              </w:r>
              <w:r w:rsidRPr="00BC0193">
                <w:rPr>
                  <w:sz w:val="24"/>
                  <w:szCs w:val="24"/>
                </w:rPr>
                <w:t xml:space="preserve"> draft</w:t>
              </w:r>
              <w:r>
                <w:rPr>
                  <w:sz w:val="24"/>
                  <w:szCs w:val="24"/>
                </w:rPr>
                <w:t>s</w:t>
              </w:r>
              <w:r w:rsidRPr="00BC0193">
                <w:rPr>
                  <w:sz w:val="24"/>
                  <w:szCs w:val="24"/>
                </w:rPr>
                <w:t xml:space="preserve"> avec la Banque Mondi</w:t>
              </w:r>
              <w:r>
                <w:rPr>
                  <w:sz w:val="24"/>
                  <w:szCs w:val="24"/>
                </w:rPr>
                <w:t>a</w:t>
              </w:r>
              <w:r w:rsidRPr="00BC0193">
                <w:rPr>
                  <w:sz w:val="24"/>
                  <w:szCs w:val="24"/>
                </w:rPr>
                <w:t>le et les autres membres du comité technique</w:t>
              </w:r>
            </w:ins>
          </w:p>
        </w:tc>
        <w:tc>
          <w:tcPr>
            <w:tcW w:w="1403" w:type="pct"/>
          </w:tcPr>
          <w:p w14:paraId="16C779DB" w14:textId="77777777" w:rsidR="00006EA8" w:rsidRDefault="00006EA8" w:rsidP="00566EEB">
            <w:pPr>
              <w:jc w:val="center"/>
              <w:rPr>
                <w:ins w:id="923" w:author="Mamadou Bobo Barry" w:date="2021-05-29T19:46:00Z"/>
                <w:sz w:val="24"/>
                <w:szCs w:val="24"/>
              </w:rPr>
            </w:pPr>
          </w:p>
          <w:p w14:paraId="7D9A906F" w14:textId="77777777" w:rsidR="00006EA8" w:rsidRPr="00BC0193" w:rsidRDefault="00006EA8" w:rsidP="00566EEB">
            <w:pPr>
              <w:jc w:val="center"/>
              <w:rPr>
                <w:ins w:id="924" w:author="Mamadou Bobo Barry" w:date="2021-05-29T19:46:00Z"/>
                <w:sz w:val="24"/>
                <w:szCs w:val="24"/>
              </w:rPr>
            </w:pPr>
            <w:ins w:id="925" w:author="Mamadou Bobo Barry" w:date="2021-05-29T19:46:00Z">
              <w:r>
                <w:rPr>
                  <w:sz w:val="24"/>
                  <w:szCs w:val="24"/>
                </w:rPr>
                <w:t>09 août</w:t>
              </w:r>
            </w:ins>
          </w:p>
        </w:tc>
        <w:tc>
          <w:tcPr>
            <w:tcW w:w="1644" w:type="pct"/>
          </w:tcPr>
          <w:p w14:paraId="2DA3F646" w14:textId="77777777" w:rsidR="00006EA8" w:rsidRDefault="00006EA8" w:rsidP="00566EEB">
            <w:pPr>
              <w:rPr>
                <w:ins w:id="926" w:author="Mamadou Bobo Barry" w:date="2021-05-29T19:46:00Z"/>
                <w:sz w:val="24"/>
                <w:szCs w:val="24"/>
              </w:rPr>
            </w:pPr>
          </w:p>
          <w:p w14:paraId="062BB054" w14:textId="77777777" w:rsidR="00006EA8" w:rsidRPr="00BC0193" w:rsidRDefault="00006EA8" w:rsidP="00566EEB">
            <w:pPr>
              <w:rPr>
                <w:ins w:id="927" w:author="Mamadou Bobo Barry" w:date="2021-05-29T19:46:00Z"/>
                <w:sz w:val="24"/>
                <w:szCs w:val="24"/>
              </w:rPr>
            </w:pPr>
            <w:ins w:id="928" w:author="Mamadou Bobo Barry" w:date="2021-05-29T19:46:00Z">
              <w:r w:rsidRPr="00BC0193">
                <w:rPr>
                  <w:sz w:val="24"/>
                  <w:szCs w:val="24"/>
                </w:rPr>
                <w:t>ISRA-BAME et PPZS</w:t>
              </w:r>
            </w:ins>
          </w:p>
        </w:tc>
      </w:tr>
      <w:tr w:rsidR="00006EA8" w:rsidRPr="00BC0193" w14:paraId="3C7A320F" w14:textId="77777777" w:rsidTr="00566EEB">
        <w:trPr>
          <w:ins w:id="929" w:author="Mamadou Bobo Barry" w:date="2021-05-29T19:46:00Z"/>
        </w:trPr>
        <w:tc>
          <w:tcPr>
            <w:tcW w:w="1953" w:type="pct"/>
          </w:tcPr>
          <w:p w14:paraId="1C4D8445" w14:textId="77777777" w:rsidR="00006EA8" w:rsidRPr="00BC0193" w:rsidRDefault="00006EA8" w:rsidP="00566EEB">
            <w:pPr>
              <w:rPr>
                <w:ins w:id="930" w:author="Mamadou Bobo Barry" w:date="2021-05-29T19:46:00Z"/>
                <w:sz w:val="24"/>
                <w:szCs w:val="24"/>
              </w:rPr>
            </w:pPr>
            <w:ins w:id="931" w:author="Mamadou Bobo Barry" w:date="2021-05-29T19:46:00Z">
              <w:r w:rsidRPr="00BC0193">
                <w:rPr>
                  <w:sz w:val="24"/>
                  <w:szCs w:val="24"/>
                </w:rPr>
                <w:t>Rédaction du Rapport final</w:t>
              </w:r>
            </w:ins>
          </w:p>
        </w:tc>
        <w:tc>
          <w:tcPr>
            <w:tcW w:w="1403" w:type="pct"/>
          </w:tcPr>
          <w:p w14:paraId="64D80090" w14:textId="77777777" w:rsidR="00006EA8" w:rsidRPr="00BC0193" w:rsidRDefault="00006EA8" w:rsidP="00566EEB">
            <w:pPr>
              <w:jc w:val="center"/>
              <w:rPr>
                <w:ins w:id="932" w:author="Mamadou Bobo Barry" w:date="2021-05-29T19:46:00Z"/>
                <w:sz w:val="24"/>
                <w:szCs w:val="24"/>
              </w:rPr>
            </w:pPr>
            <w:ins w:id="933" w:author="Mamadou Bobo Barry" w:date="2021-05-29T19:46:00Z">
              <w:r>
                <w:rPr>
                  <w:sz w:val="24"/>
                  <w:szCs w:val="24"/>
                </w:rPr>
                <w:t>10-12 août</w:t>
              </w:r>
            </w:ins>
          </w:p>
        </w:tc>
        <w:tc>
          <w:tcPr>
            <w:tcW w:w="1644" w:type="pct"/>
          </w:tcPr>
          <w:p w14:paraId="4D9A88AD" w14:textId="77777777" w:rsidR="00006EA8" w:rsidRPr="00BC0193" w:rsidRDefault="00006EA8" w:rsidP="00566EEB">
            <w:pPr>
              <w:rPr>
                <w:ins w:id="934" w:author="Mamadou Bobo Barry" w:date="2021-05-29T19:46:00Z"/>
                <w:sz w:val="24"/>
                <w:szCs w:val="24"/>
              </w:rPr>
            </w:pPr>
            <w:ins w:id="935" w:author="Mamadou Bobo Barry" w:date="2021-05-29T19:46:00Z">
              <w:r w:rsidRPr="00BC0193">
                <w:rPr>
                  <w:sz w:val="24"/>
                  <w:szCs w:val="24"/>
                </w:rPr>
                <w:t>ISRA-BAME et PPZS</w:t>
              </w:r>
            </w:ins>
          </w:p>
        </w:tc>
      </w:tr>
    </w:tbl>
    <w:p w14:paraId="36DF41CA" w14:textId="77777777" w:rsidR="00006EA8" w:rsidRDefault="00006EA8" w:rsidP="00006EA8">
      <w:pPr>
        <w:rPr>
          <w:ins w:id="936" w:author="Mamadou Bobo Barry" w:date="2021-05-29T19:46:00Z"/>
          <w:rFonts w:eastAsia="Arial" w:cs="Arial"/>
          <w:lang w:val="fr-SN"/>
        </w:rPr>
      </w:pPr>
    </w:p>
    <w:p w14:paraId="41481281" w14:textId="77777777" w:rsidR="0010562F" w:rsidRDefault="0010562F">
      <w:pPr>
        <w:jc w:val="left"/>
        <w:rPr>
          <w:ins w:id="937" w:author="Ndeye Fatou Faye" w:date="2021-05-29T18:17:00Z"/>
          <w:b/>
          <w:lang w:val="fr-SN"/>
        </w:rPr>
      </w:pPr>
      <w:ins w:id="938" w:author="Ndeye Fatou Faye" w:date="2021-05-29T18:17:00Z">
        <w:r>
          <w:rPr>
            <w:b/>
            <w:lang w:val="fr-SN"/>
          </w:rPr>
          <w:lastRenderedPageBreak/>
          <w:br w:type="page"/>
        </w:r>
      </w:ins>
    </w:p>
    <w:p w14:paraId="4972165C" w14:textId="761290C0" w:rsidR="00393069" w:rsidRPr="007767AC" w:rsidRDefault="00393069" w:rsidP="00393069">
      <w:pPr>
        <w:rPr>
          <w:b/>
          <w:lang w:val="fr-SN"/>
        </w:rPr>
      </w:pPr>
      <w:r w:rsidRPr="007767AC">
        <w:rPr>
          <w:b/>
          <w:lang w:val="fr-SN"/>
        </w:rPr>
        <w:lastRenderedPageBreak/>
        <w:t>Références bibliographiques</w:t>
      </w:r>
    </w:p>
    <w:p w14:paraId="38D09D5E" w14:textId="77777777" w:rsidR="00393069" w:rsidRPr="007767AC" w:rsidRDefault="00393069" w:rsidP="00393069">
      <w:pPr>
        <w:rPr>
          <w:b/>
          <w:lang w:val="fr-SN"/>
        </w:rPr>
      </w:pPr>
    </w:p>
    <w:p w14:paraId="3631DFBD" w14:textId="77777777" w:rsidR="00393069" w:rsidRPr="007767AC" w:rsidRDefault="00393069" w:rsidP="00393069">
      <w:pPr>
        <w:rPr>
          <w:lang w:val="fr-SN"/>
        </w:rPr>
      </w:pPr>
      <w:r w:rsidRPr="006E0819">
        <w:rPr>
          <w:lang w:val="en-US"/>
          <w:rPrChange w:id="939" w:author="Mamadou Bobo Barry" w:date="2021-05-29T19:03:00Z">
            <w:rPr>
              <w:lang w:val="fr-SN"/>
            </w:rPr>
          </w:rPrChange>
        </w:rPr>
        <w:t xml:space="preserve">Alary, V., Aboul-Naga, A., El Shafie, M., Abdelkrim, N., Hamdon, H., Metawi, H. 2015. </w:t>
      </w:r>
      <w:r w:rsidRPr="00AF4C52">
        <w:rPr>
          <w:lang w:val="en-US"/>
        </w:rPr>
        <w:t xml:space="preserve">Roles of small ruminants in rural livelihood improvement. Comparative analysis in Egypt. </w:t>
      </w:r>
      <w:r w:rsidRPr="007767AC">
        <w:rPr>
          <w:lang w:val="fr-SN"/>
        </w:rPr>
        <w:t>Revue d’Élevage et de Médecine Vétérinaire des Pays Tropicaux 68 (2–3): 79–85.</w:t>
      </w:r>
    </w:p>
    <w:p w14:paraId="32611F2A" w14:textId="77777777" w:rsidR="00393069" w:rsidRPr="00AF4C52" w:rsidRDefault="00393069" w:rsidP="00393069">
      <w:pPr>
        <w:rPr>
          <w:lang w:val="en-US"/>
        </w:rPr>
      </w:pPr>
      <w:r w:rsidRPr="007767AC">
        <w:rPr>
          <w:lang w:val="fr-SN"/>
        </w:rPr>
        <w:t xml:space="preserve">Ancey, V., Ickowicz, A., Touré, I., Wane, A., Diop, A.T. 2009. La vulnérabilité pastorale au Sahel : portée et limite des systèmes d’alerte basés sur des indicateurs. In: G. Duteurtre &amp; B. Faye (eds.). L’élevage, richesse des pauvres : Stratégies d’éleveurs et organisations sociales face aux risques dans les pays du Sud. </w:t>
      </w:r>
      <w:r w:rsidRPr="00AF4C52">
        <w:rPr>
          <w:lang w:val="en-US"/>
        </w:rPr>
        <w:t>Versailles: Ed. Quae, pp. 117 132.</w:t>
      </w:r>
    </w:p>
    <w:p w14:paraId="52F56F5D" w14:textId="77777777" w:rsidR="00393069" w:rsidRPr="00AF4C52" w:rsidRDefault="00393069" w:rsidP="00393069">
      <w:pPr>
        <w:rPr>
          <w:lang w:val="en-US"/>
        </w:rPr>
      </w:pPr>
      <w:r w:rsidRPr="00AF4C52">
        <w:rPr>
          <w:lang w:val="en-US"/>
        </w:rPr>
        <w:t>Bovin, M. 2000. Pastoralists Manoeuvring in the Drought-Ridden Sahel. In: Manoeuvring in an environment of uncertainty. Structural change and social action in Sub-Saharian Africa. B. Berner &amp; P. Trulsson (eds.). Ashgate</w:t>
      </w:r>
    </w:p>
    <w:p w14:paraId="2CBE2C36" w14:textId="77777777" w:rsidR="00393069" w:rsidRPr="00AF4C52" w:rsidRDefault="00393069" w:rsidP="00393069">
      <w:pPr>
        <w:rPr>
          <w:lang w:val="en-US"/>
        </w:rPr>
      </w:pPr>
      <w:r w:rsidRPr="00AF4C52">
        <w:rPr>
          <w:lang w:val="en-US"/>
        </w:rPr>
        <w:t>Chambers, R. 1989. Editorial introduction: Vulnerability, coping, and policy. IDS Bulletin, 20 (2), 1–7.</w:t>
      </w:r>
    </w:p>
    <w:p w14:paraId="16B2DCE6" w14:textId="77777777" w:rsidR="00393069" w:rsidRPr="007767AC" w:rsidRDefault="00393069" w:rsidP="00393069">
      <w:pPr>
        <w:rPr>
          <w:lang w:val="fr-SN"/>
        </w:rPr>
      </w:pPr>
      <w:r w:rsidRPr="00AF4C52">
        <w:rPr>
          <w:lang w:val="en-US"/>
        </w:rPr>
        <w:t xml:space="preserve">Fadiga, M.L. 2013. Valuation of Cattle Attributes in the Malian Humid and Sub-Humid Zones and Implications for a Sustainable Management of Endemic Ruminant Livestock. </w:t>
      </w:r>
      <w:r w:rsidRPr="007767AC">
        <w:rPr>
          <w:lang w:val="fr-SN"/>
        </w:rPr>
        <w:t>Environmental Economics, 4 (1): 39–50.</w:t>
      </w:r>
    </w:p>
    <w:p w14:paraId="66D12FC1" w14:textId="77777777" w:rsidR="00393069" w:rsidRPr="007767AC" w:rsidRDefault="00393069" w:rsidP="00393069">
      <w:pPr>
        <w:rPr>
          <w:lang w:val="fr-SN"/>
        </w:rPr>
      </w:pPr>
      <w:r w:rsidRPr="007767AC">
        <w:rPr>
          <w:lang w:val="fr-SN"/>
        </w:rPr>
        <w:t>Escot, Fabrice (2018). Le ciblage dans les systèmes de protection sociale : étude comparative sur deux méthodes « HEA »</w:t>
      </w:r>
    </w:p>
    <w:p w14:paraId="0221F4E8" w14:textId="77777777" w:rsidR="00393069" w:rsidRPr="007767AC" w:rsidRDefault="00393069" w:rsidP="00393069">
      <w:pPr>
        <w:rPr>
          <w:lang w:val="fr-SN"/>
        </w:rPr>
      </w:pPr>
      <w:r w:rsidRPr="007767AC">
        <w:rPr>
          <w:lang w:val="fr-SN"/>
        </w:rPr>
        <w:t xml:space="preserve">et une méthode « PMT » de ciblage pour des programmes de transferts monétaires dans le cercle de Gao, Mali, 2016-17, </w:t>
      </w:r>
      <w:hyperlink r:id="rId14">
        <w:r w:rsidRPr="007767AC">
          <w:rPr>
            <w:color w:val="0563C1"/>
            <w:u w:val="single"/>
            <w:lang w:val="fr-SN"/>
          </w:rPr>
          <w:t>https://www.calpnetwork.org/wp-content/uploads/2020/03/1547111128.Miseli-Etude-comparative-ciblage-Mali-2018.pdf</w:t>
        </w:r>
      </w:hyperlink>
      <w:r w:rsidRPr="007767AC">
        <w:rPr>
          <w:lang w:val="fr-SN"/>
        </w:rPr>
        <w:t xml:space="preserve"> </w:t>
      </w:r>
    </w:p>
    <w:p w14:paraId="6BBD0A12" w14:textId="77777777" w:rsidR="00393069" w:rsidRPr="00AF4C52" w:rsidRDefault="00393069" w:rsidP="00393069">
      <w:pPr>
        <w:rPr>
          <w:lang w:val="en-US"/>
        </w:rPr>
      </w:pPr>
      <w:r w:rsidRPr="007767AC">
        <w:rPr>
          <w:lang w:val="fr-SN"/>
        </w:rPr>
        <w:t xml:space="preserve">ILO, 2003. Rapport 2: Statistiques des revenus et des dépenses des ménages, Dix-septième Conférence internationale des statisticiens du travail. </w:t>
      </w:r>
      <w:r w:rsidRPr="00AF4C52">
        <w:rPr>
          <w:lang w:val="en-US"/>
        </w:rPr>
        <w:t>Genève, 24 novembre - 3 décembre 2003, 109 pp.</w:t>
      </w:r>
    </w:p>
    <w:p w14:paraId="4E3851AC" w14:textId="77777777" w:rsidR="00393069" w:rsidRPr="00AF4C52" w:rsidRDefault="00393069" w:rsidP="00393069">
      <w:pPr>
        <w:rPr>
          <w:lang w:val="en-US"/>
        </w:rPr>
      </w:pPr>
      <w:r w:rsidRPr="00AF4C52">
        <w:rPr>
          <w:lang w:val="en-US"/>
        </w:rPr>
        <w:t>Kerven, C. 1992. Customary commerce: A historical reassessment of pastoral livestock marketing in Africa. London: Overseas Development Institute.</w:t>
      </w:r>
    </w:p>
    <w:p w14:paraId="61A20B13" w14:textId="77777777" w:rsidR="00393069" w:rsidRPr="00AF4C52" w:rsidRDefault="00393069" w:rsidP="00393069">
      <w:pPr>
        <w:rPr>
          <w:lang w:val="en-US"/>
        </w:rPr>
      </w:pPr>
      <w:r w:rsidRPr="00AF4C52">
        <w:rPr>
          <w:lang w:val="en-US"/>
        </w:rPr>
        <w:t>Little, P.D., Smith, K., Cellarius, B.A., Coppock, D.L., Barrett, C. 2001. Avoiding Disaster: Diversification and Risk Management Among East African Herders. Development and Change, 32 (3): 401–433. http://hdl.handle.net/11858/00 001M-0000-0011-9EE2-4</w:t>
      </w:r>
    </w:p>
    <w:p w14:paraId="208FBEB5" w14:textId="77777777" w:rsidR="00393069" w:rsidRPr="007767AC" w:rsidRDefault="00393069" w:rsidP="00393069">
      <w:pPr>
        <w:rPr>
          <w:lang w:val="fr-SN"/>
        </w:rPr>
      </w:pPr>
      <w:r w:rsidRPr="00AF4C52">
        <w:rPr>
          <w:lang w:val="en-US"/>
        </w:rPr>
        <w:t xml:space="preserve">Pica-Ciamarra, U. 2005. Livestock policies for poverty alleviation: theory and practical evidence from Africa, Asia and Latin America. </w:t>
      </w:r>
      <w:r w:rsidRPr="007767AC">
        <w:rPr>
          <w:lang w:val="fr-SN"/>
        </w:rPr>
        <w:t>Working Paper n. 27. FAO, Pro-Poor Livestock Policy Initiative</w:t>
      </w:r>
    </w:p>
    <w:p w14:paraId="4593E152" w14:textId="77777777" w:rsidR="00393069" w:rsidRPr="007767AC" w:rsidRDefault="00393069" w:rsidP="00393069">
      <w:pPr>
        <w:rPr>
          <w:lang w:val="fr-SN"/>
        </w:rPr>
      </w:pPr>
      <w:r w:rsidRPr="007767AC">
        <w:rPr>
          <w:lang w:val="fr-SN"/>
        </w:rPr>
        <w:t xml:space="preserve">SIPSA, 2012 : Atlas des évolutions des systèmes pastoraux au Sahel 1970-2012. </w:t>
      </w:r>
    </w:p>
    <w:p w14:paraId="5537F023" w14:textId="77777777" w:rsidR="00393069" w:rsidRPr="00AF4C52" w:rsidRDefault="00393069" w:rsidP="00393069">
      <w:pPr>
        <w:rPr>
          <w:lang w:val="en-US"/>
        </w:rPr>
      </w:pPr>
      <w:r w:rsidRPr="007767AC">
        <w:rPr>
          <w:lang w:val="fr-SN"/>
        </w:rPr>
        <w:t xml:space="preserve">Thébaud B,. 2017 (Nordic Consulting Group) : Résiliences pastorales et agropastorales au Sahel : portraits de la transhumance 2014-2015 et 2015-2016 (Sénégal, Mauritanie, Mali, Burkina Faso, Niger). </w:t>
      </w:r>
      <w:r w:rsidRPr="00AF4C52">
        <w:rPr>
          <w:lang w:val="en-US"/>
        </w:rPr>
        <w:t>Document complet, 248 pages.</w:t>
      </w:r>
    </w:p>
    <w:p w14:paraId="5E045763" w14:textId="77777777" w:rsidR="00393069" w:rsidRPr="00AF4C52" w:rsidRDefault="00393069" w:rsidP="00393069">
      <w:pPr>
        <w:rPr>
          <w:lang w:val="en-US"/>
        </w:rPr>
      </w:pPr>
      <w:r w:rsidRPr="00AF4C52">
        <w:rPr>
          <w:lang w:val="en-US"/>
        </w:rPr>
        <w:t>Van Dijk, H. 1997. Risk, agro-pastoral decision making and natural resource management in fulbe society, central Mali, Nomadic Peoples, pp. 108–133</w:t>
      </w:r>
    </w:p>
    <w:p w14:paraId="679967A6" w14:textId="77777777" w:rsidR="00393069" w:rsidRPr="00AF4C52" w:rsidRDefault="00393069" w:rsidP="00393069">
      <w:pPr>
        <w:rPr>
          <w:lang w:val="en-US"/>
        </w:rPr>
      </w:pPr>
      <w:r w:rsidRPr="00AF4C52">
        <w:rPr>
          <w:lang w:val="en-US"/>
        </w:rPr>
        <w:t>Wane A, Cesaro JD, Duteurtre G, Touré I, Ndiaye A, Alary V, Juanès X, Ickowicz A, Ferrari S, Velasco G. 2020. The economics of pastoralism in Argentina, Chad and Mongolia. Market participation and multiple livelihood strategies in a shock prone environment. FAO Animal Production and Health Paper No. 182. Rome. FAO &amp; CIRAD co-edition. https://doi.org/10.4060/cb1271en</w:t>
      </w:r>
    </w:p>
    <w:p w14:paraId="032A40B9" w14:textId="77777777" w:rsidR="00393069" w:rsidRPr="007767AC" w:rsidRDefault="00393069" w:rsidP="00393069">
      <w:pPr>
        <w:rPr>
          <w:lang w:val="fr-SN"/>
        </w:rPr>
      </w:pPr>
      <w:r w:rsidRPr="007767AC">
        <w:rPr>
          <w:lang w:val="fr-SN"/>
        </w:rPr>
        <w:t>Wane, A., Touré, I., Ancey, V. 2009a. Pastoralisme et recours aux marchés - Cas du Sahel sénégalais (Ferlo). Cahiers de l’Agriculture, vol. 1, n. 1, Octobre 2009, pp. 14–20.</w:t>
      </w:r>
    </w:p>
    <w:p w14:paraId="07019E86" w14:textId="77777777" w:rsidR="00393069" w:rsidRPr="00AF4C52" w:rsidRDefault="00393069" w:rsidP="00393069">
      <w:pPr>
        <w:rPr>
          <w:lang w:val="en-US"/>
        </w:rPr>
      </w:pPr>
      <w:r w:rsidRPr="007767AC">
        <w:rPr>
          <w:lang w:val="fr-SN"/>
        </w:rPr>
        <w:t xml:space="preserve">Wane, A., Ancey, V., Touré, I. 2009b. </w:t>
      </w:r>
      <w:r w:rsidRPr="00AF4C52">
        <w:rPr>
          <w:lang w:val="en-US"/>
        </w:rPr>
        <w:t>Assets of the Market, Assets of the Rural World – Pastoral Market Income Distribution in the Senegalese Sahel (Ferlo). Journal of Income Distribution, vol. 18, n. 3–4, September-December 2009, pp. 232–248</w:t>
      </w:r>
    </w:p>
    <w:p w14:paraId="642B3FB0" w14:textId="77777777" w:rsidR="00393069" w:rsidRPr="0097781E" w:rsidRDefault="00393069" w:rsidP="00393069">
      <w:pPr>
        <w:rPr>
          <w:lang w:val="en-US"/>
          <w:rPrChange w:id="940" w:author="MOR NGOM" w:date="2021-05-29T10:42:00Z">
            <w:rPr>
              <w:lang w:val="fr-SN"/>
            </w:rPr>
          </w:rPrChange>
        </w:rPr>
      </w:pPr>
      <w:r w:rsidRPr="0097781E">
        <w:rPr>
          <w:lang w:val="en-US"/>
          <w:rPrChange w:id="941" w:author="MOR NGOM" w:date="2021-05-29T10:42:00Z">
            <w:rPr>
              <w:lang w:val="fr-SN"/>
            </w:rPr>
          </w:rPrChange>
        </w:rPr>
        <w:t xml:space="preserve">Wane, A., Ancey, V., Touré, I., Ndiobène Kâ S., Diao Camara, A. 2010. </w:t>
      </w:r>
      <w:r w:rsidRPr="007767AC">
        <w:rPr>
          <w:lang w:val="fr-SN"/>
        </w:rPr>
        <w:t xml:space="preserve">L’économie pastorale face aux incertitudes. </w:t>
      </w:r>
      <w:r w:rsidRPr="0097781E">
        <w:rPr>
          <w:rPrChange w:id="942" w:author="MOR NGOM" w:date="2021-05-29T10:42:00Z">
            <w:rPr>
              <w:lang w:val="en-US"/>
            </w:rPr>
          </w:rPrChange>
        </w:rPr>
        <w:t xml:space="preserve">Le salariat au Ferlo (Sahel sénégalais) = Pastoral economy facing up to uncertainties. </w:t>
      </w:r>
      <w:r w:rsidRPr="00AF4C52">
        <w:rPr>
          <w:lang w:val="en-US"/>
        </w:rPr>
        <w:t xml:space="preserve">Wage labour in the Ferlo (Senegalese Sahel). </w:t>
      </w:r>
      <w:r w:rsidRPr="0097781E">
        <w:rPr>
          <w:lang w:val="en-US"/>
          <w:rPrChange w:id="943" w:author="MOR NGOM" w:date="2021-05-29T10:42:00Z">
            <w:rPr>
              <w:lang w:val="fr-SN"/>
            </w:rPr>
          </w:rPrChange>
        </w:rPr>
        <w:t>Cahiers Agricultures, 19 (5): pp. 359–365. http://dx.doi.org/10.1684/agr.2010.0427</w:t>
      </w:r>
    </w:p>
    <w:p w14:paraId="6A373EEF" w14:textId="77777777" w:rsidR="00393069" w:rsidRPr="00A153B5" w:rsidRDefault="00393069" w:rsidP="00393069">
      <w:r w:rsidRPr="0097781E">
        <w:rPr>
          <w:lang w:val="en-US"/>
          <w:rPrChange w:id="944" w:author="MOR NGOM" w:date="2021-05-29T10:42:00Z">
            <w:rPr>
              <w:lang w:val="fr-SN"/>
            </w:rPr>
          </w:rPrChange>
        </w:rPr>
        <w:lastRenderedPageBreak/>
        <w:t xml:space="preserve">Wane, A., Touré, I., Njiru, N., Mballo, A.D. 2018a. </w:t>
      </w:r>
      <w:r w:rsidRPr="00AF4C52">
        <w:rPr>
          <w:lang w:val="en-US"/>
        </w:rPr>
        <w:t xml:space="preserve">Securing Sahelian pastoralism using a remunerated workforce for livestock for keeping activities: the ambivalence of commodification. </w:t>
      </w:r>
      <w:r w:rsidRPr="00A153B5">
        <w:t>Cahiers de l’Agriculture, vol: 170133</w:t>
      </w:r>
    </w:p>
    <w:p w14:paraId="647638FA" w14:textId="77777777" w:rsidR="00393069" w:rsidRPr="00F0374E" w:rsidRDefault="00393069" w:rsidP="00393069">
      <w:pPr>
        <w:rPr>
          <w:sz w:val="17"/>
          <w:szCs w:val="17"/>
        </w:rPr>
      </w:pPr>
    </w:p>
    <w:p w14:paraId="2674CD14" w14:textId="77777777" w:rsidR="00393069" w:rsidRPr="00F0374E" w:rsidRDefault="00393069" w:rsidP="00393069">
      <w:pPr>
        <w:rPr>
          <w:sz w:val="17"/>
          <w:szCs w:val="17"/>
        </w:rPr>
      </w:pPr>
    </w:p>
    <w:p w14:paraId="69EC2E36" w14:textId="77777777" w:rsidR="00393069" w:rsidRDefault="00393069" w:rsidP="00393069">
      <w:pPr>
        <w:spacing w:line="360" w:lineRule="auto"/>
        <w:rPr>
          <w:b/>
          <w:szCs w:val="24"/>
        </w:rPr>
      </w:pPr>
      <w:r w:rsidRPr="00763251">
        <w:rPr>
          <w:b/>
          <w:szCs w:val="24"/>
        </w:rPr>
        <w:t xml:space="preserve">ANNEXES </w:t>
      </w:r>
    </w:p>
    <w:p w14:paraId="24B5C56E" w14:textId="77777777" w:rsidR="00393069" w:rsidRPr="00763251" w:rsidRDefault="00393069" w:rsidP="00393069">
      <w:pPr>
        <w:spacing w:line="360" w:lineRule="auto"/>
        <w:rPr>
          <w:szCs w:val="24"/>
        </w:rPr>
      </w:pPr>
      <w:r w:rsidRPr="00763251">
        <w:rPr>
          <w:szCs w:val="24"/>
        </w:rPr>
        <w:t>Les annexes joint</w:t>
      </w:r>
      <w:r>
        <w:rPr>
          <w:szCs w:val="24"/>
        </w:rPr>
        <w:t>e</w:t>
      </w:r>
      <w:r w:rsidRPr="00763251">
        <w:rPr>
          <w:szCs w:val="24"/>
        </w:rPr>
        <w:t>s à ce rapport de démarrage sont les suivant</w:t>
      </w:r>
      <w:r>
        <w:rPr>
          <w:szCs w:val="24"/>
        </w:rPr>
        <w:t>e</w:t>
      </w:r>
      <w:r w:rsidRPr="00763251">
        <w:rPr>
          <w:szCs w:val="24"/>
        </w:rPr>
        <w:t>s :</w:t>
      </w:r>
    </w:p>
    <w:p w14:paraId="6C63D171" w14:textId="77777777" w:rsidR="00393069" w:rsidRPr="00763251" w:rsidRDefault="00393069" w:rsidP="00393069">
      <w:pPr>
        <w:spacing w:line="360" w:lineRule="auto"/>
        <w:rPr>
          <w:szCs w:val="24"/>
        </w:rPr>
      </w:pPr>
      <w:r w:rsidRPr="00763251">
        <w:rPr>
          <w:szCs w:val="24"/>
        </w:rPr>
        <w:t>Annexe 1 : Guides d’entretien individuels et collectifs</w:t>
      </w:r>
      <w:r>
        <w:rPr>
          <w:szCs w:val="24"/>
        </w:rPr>
        <w:t xml:space="preserve"> ; </w:t>
      </w:r>
    </w:p>
    <w:p w14:paraId="4C66DD00" w14:textId="77777777" w:rsidR="00393069" w:rsidRDefault="00393069" w:rsidP="00393069">
      <w:pPr>
        <w:spacing w:line="360" w:lineRule="auto"/>
        <w:rPr>
          <w:szCs w:val="24"/>
        </w:rPr>
      </w:pPr>
      <w:r w:rsidRPr="00763251">
        <w:rPr>
          <w:szCs w:val="24"/>
        </w:rPr>
        <w:t xml:space="preserve">Annexes 2 : </w:t>
      </w:r>
      <w:r>
        <w:rPr>
          <w:szCs w:val="24"/>
        </w:rPr>
        <w:t>Questionnaire ménages ;</w:t>
      </w:r>
    </w:p>
    <w:p w14:paraId="21393A12" w14:textId="77777777" w:rsidR="00393069" w:rsidRPr="00763251" w:rsidRDefault="00393069" w:rsidP="00393069">
      <w:pPr>
        <w:spacing w:line="360" w:lineRule="auto"/>
        <w:rPr>
          <w:szCs w:val="24"/>
        </w:rPr>
      </w:pPr>
      <w:r>
        <w:rPr>
          <w:szCs w:val="24"/>
        </w:rPr>
        <w:t>Annexes 3 : Liste de villages échantillonnés.</w:t>
      </w:r>
    </w:p>
    <w:p w14:paraId="2B757BB0" w14:textId="77777777" w:rsidR="00A153B5" w:rsidRDefault="00A153B5"/>
    <w:sectPr w:rsidR="00A153B5">
      <w:footerReference w:type="even" r:id="rId15"/>
      <w:footerReference w:type="default" r:id="rId16"/>
      <w:pgSz w:w="11906" w:h="16838"/>
      <w:pgMar w:top="1417" w:right="1417" w:bottom="1417" w:left="1417"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6" w:author="MOR NGOM" w:date="2021-05-29T11:24:00Z" w:initials="MN">
    <w:p w14:paraId="12D23FA5" w14:textId="56F6D131" w:rsidR="00566EEB" w:rsidRDefault="00566EEB">
      <w:pPr>
        <w:pStyle w:val="Commentaire"/>
      </w:pPr>
      <w:r>
        <w:rPr>
          <w:rStyle w:val="Marquedecommentaire"/>
        </w:rPr>
        <w:annotationRef/>
      </w:r>
      <w:r>
        <w:t>Si les lieux sont déjà définis, vous pourrez les mettre directement.</w:t>
      </w:r>
    </w:p>
  </w:comment>
  <w:comment w:id="57" w:author="Ndeye Fatou Faye" w:date="2021-05-29T16:08:00Z" w:initials="Fatou">
    <w:p w14:paraId="48DBE4A1" w14:textId="52F64F63" w:rsidR="00566EEB" w:rsidRDefault="00566EEB">
      <w:pPr>
        <w:pStyle w:val="Commentaire"/>
      </w:pPr>
      <w:r>
        <w:rPr>
          <w:rStyle w:val="Marquedecommentaire"/>
        </w:rPr>
        <w:annotationRef/>
      </w:r>
      <w:r>
        <w:t>J’ai eu un peu de mal avec cet encadré. Ne fallait-il pas poser les questions seulement et déplacer les éléments de méthodologie dans la section 3 ? On pourra toujours faire référence aux numéros des questions pour rafraîchir la mémoire du lecteur</w:t>
      </w:r>
    </w:p>
  </w:comment>
  <w:comment w:id="125" w:author="Ndeye Fatou Faye" w:date="2021-05-29T16:29:00Z" w:initials="Fatou">
    <w:p w14:paraId="1D0922F3" w14:textId="120E19B6" w:rsidR="00566EEB" w:rsidRDefault="00566EEB">
      <w:pPr>
        <w:pStyle w:val="Commentaire"/>
      </w:pPr>
      <w:r>
        <w:rPr>
          <w:rStyle w:val="Marquedecommentaire"/>
        </w:rPr>
        <w:annotationRef/>
      </w:r>
      <w:r>
        <w:t>Prendre les proportions comme suggéré par Mor ou préciser dans le titre du graphique que ce sont les effectifs qui sont présentés. Dans ce cas, il faudra aussi mettre l’effectif total (n=).</w:t>
      </w:r>
    </w:p>
  </w:comment>
  <w:comment w:id="126" w:author="MOR NGOM" w:date="2021-05-29T11:36:00Z" w:initials="MN">
    <w:p w14:paraId="48A48728" w14:textId="3A38F020" w:rsidR="00566EEB" w:rsidRDefault="00566EEB">
      <w:pPr>
        <w:pStyle w:val="Commentaire"/>
      </w:pPr>
      <w:r>
        <w:rPr>
          <w:rStyle w:val="Marquedecommentaire"/>
        </w:rPr>
        <w:annotationRef/>
      </w:r>
      <w:r>
        <w:t>Plus pertinent en pourcentage</w:t>
      </w:r>
    </w:p>
  </w:comment>
  <w:comment w:id="153" w:author="Ndeye Fatou Faye" w:date="2021-05-29T17:15:00Z" w:initials="Fatou">
    <w:p w14:paraId="12AD0ED9" w14:textId="10E2B485" w:rsidR="00566EEB" w:rsidRDefault="00566EEB">
      <w:pPr>
        <w:pStyle w:val="Commentaire"/>
      </w:pPr>
      <w:r>
        <w:rPr>
          <w:rStyle w:val="Marquedecommentaire"/>
        </w:rPr>
        <w:annotationRef/>
      </w:r>
      <w:r>
        <w:t>Mettre ici le nombre total de ménages étudiés</w:t>
      </w:r>
    </w:p>
  </w:comment>
  <w:comment w:id="215" w:author="Ndeye Fatou Faye" w:date="2021-05-29T17:15:00Z" w:initials="Fatou">
    <w:p w14:paraId="05524A4D" w14:textId="56B61D0E" w:rsidR="00566EEB" w:rsidRDefault="00566EEB">
      <w:pPr>
        <w:pStyle w:val="Commentaire"/>
      </w:pPr>
      <w:r>
        <w:rPr>
          <w:rStyle w:val="Marquedecommentaire"/>
        </w:rPr>
        <w:annotationRef/>
      </w:r>
      <w:r>
        <w:t>Mettre le nombre total de ménages de la commune</w:t>
      </w:r>
    </w:p>
  </w:comment>
  <w:comment w:id="356" w:author="Ndeye Fatou Faye" w:date="2021-05-29T17:01:00Z" w:initials="Fatou">
    <w:p w14:paraId="753DD1DD" w14:textId="3CC62B98" w:rsidR="00566EEB" w:rsidRDefault="00566EEB">
      <w:pPr>
        <w:pStyle w:val="Commentaire"/>
      </w:pPr>
      <w:r>
        <w:rPr>
          <w:rStyle w:val="Marquedecommentaire"/>
        </w:rPr>
        <w:annotationRef/>
      </w:r>
      <w:r>
        <w:t xml:space="preserve">Que veulent dire les cellules vides ? Aussi à quoi correspond le N ? </w:t>
      </w:r>
    </w:p>
  </w:comment>
  <w:comment w:id="470" w:author="Ndeye Fatou Faye" w:date="2021-05-29T17:26:00Z" w:initials="Fatou">
    <w:p w14:paraId="68360668" w14:textId="391F81F4" w:rsidR="00566EEB" w:rsidRDefault="00566EEB">
      <w:pPr>
        <w:pStyle w:val="Commentaire"/>
      </w:pPr>
      <w:r>
        <w:rPr>
          <w:rStyle w:val="Marquedecommentaire"/>
        </w:rPr>
        <w:annotationRef/>
      </w:r>
      <w:r>
        <w:t>On pourra transformer cette partie en tableau plus tard</w:t>
      </w:r>
    </w:p>
  </w:comment>
  <w:comment w:id="521" w:author="Ndeye Fatou Faye" w:date="2021-05-29T17:41:00Z" w:initials="Fatou">
    <w:p w14:paraId="7D3BDC5F" w14:textId="6E122B59" w:rsidR="00566EEB" w:rsidRDefault="00566EEB">
      <w:pPr>
        <w:pStyle w:val="Commentaire"/>
      </w:pPr>
      <w:r>
        <w:rPr>
          <w:rStyle w:val="Marquedecommentaire"/>
        </w:rPr>
        <w:annotationRef/>
      </w:r>
      <w:r>
        <w:t>Cette partie est vraiment claire et informative, well done !!</w:t>
      </w:r>
    </w:p>
  </w:comment>
  <w:comment w:id="558" w:author="Mamadou Bobo Barry" w:date="2021-05-29T20:28:00Z" w:initials="MBB">
    <w:p w14:paraId="61C3974D" w14:textId="6655E5BF" w:rsidR="00566EEB" w:rsidRDefault="00566EEB">
      <w:pPr>
        <w:pStyle w:val="Commentaire"/>
      </w:pPr>
      <w:r>
        <w:rPr>
          <w:rStyle w:val="Marquedecommentaire"/>
        </w:rPr>
        <w:annotationRef/>
      </w:r>
      <w:r>
        <w:t>C’est fait plus bas dans la spécification du modèle</w:t>
      </w:r>
    </w:p>
  </w:comment>
  <w:comment w:id="557" w:author="Ndeye Fatou Faye" w:date="2021-05-29T18:01:00Z" w:initials="Fatou">
    <w:p w14:paraId="79DA3F56" w14:textId="5FAE2FCF" w:rsidR="00566EEB" w:rsidRDefault="00566EEB">
      <w:pPr>
        <w:pStyle w:val="Commentaire"/>
      </w:pPr>
      <w:r>
        <w:rPr>
          <w:rStyle w:val="Marquedecommentaire"/>
        </w:rPr>
        <w:annotationRef/>
      </w:r>
      <w:r>
        <w:t xml:space="preserve">Citer des références </w:t>
      </w:r>
    </w:p>
  </w:comment>
  <w:comment w:id="564" w:author="Mamadou Bobo Barry" w:date="2021-05-29T19:33:00Z" w:initials="MBB">
    <w:p w14:paraId="5C3E3B19" w14:textId="5CD07B97" w:rsidR="00566EEB" w:rsidRDefault="00566EEB">
      <w:pPr>
        <w:pStyle w:val="Commentaire"/>
      </w:pPr>
      <w:r>
        <w:rPr>
          <w:rStyle w:val="Marquedecommentaire"/>
        </w:rPr>
        <w:annotationRef/>
      </w:r>
      <w:r>
        <w:t>C’est fait plus bas dans la spécification du modèle</w:t>
      </w:r>
    </w:p>
  </w:comment>
  <w:comment w:id="565" w:author="Ndeye Fatou Faye" w:date="2021-05-29T17:59:00Z" w:initials="Fatou">
    <w:p w14:paraId="0A30B0B6" w14:textId="1F20CA7C" w:rsidR="00566EEB" w:rsidRDefault="00566EEB">
      <w:pPr>
        <w:pStyle w:val="Commentaire"/>
      </w:pPr>
      <w:r>
        <w:rPr>
          <w:rStyle w:val="Marquedecommentaire"/>
        </w:rPr>
        <w:annotationRef/>
      </w:r>
      <w:r>
        <w:t xml:space="preserve">Ici préciser les variables dépendantes si elles sont connues. Sinon cela reste flou </w:t>
      </w:r>
    </w:p>
  </w:comment>
  <w:comment w:id="566" w:author="Ndeye Fatou Faye" w:date="2021-05-29T18:00:00Z" w:initials="Fatou">
    <w:p w14:paraId="688E5695" w14:textId="5E3241B6" w:rsidR="00566EEB" w:rsidRDefault="00566EEB">
      <w:pPr>
        <w:pStyle w:val="Commentaire"/>
      </w:pPr>
      <w:r>
        <w:rPr>
          <w:rStyle w:val="Marquedecommentaire"/>
        </w:rPr>
        <w:annotationRef/>
      </w:r>
      <w:r>
        <w:t>Idem. Comment mesure-t-on le niveau de vie ?</w:t>
      </w:r>
    </w:p>
  </w:comment>
  <w:comment w:id="567" w:author="Mamadou Bobo Barry" w:date="2021-05-29T19:34:00Z" w:initials="MBB">
    <w:p w14:paraId="36755FC5" w14:textId="7F9D9B0E" w:rsidR="00566EEB" w:rsidRDefault="00566EEB">
      <w:pPr>
        <w:pStyle w:val="Commentaire"/>
      </w:pPr>
      <w:r>
        <w:rPr>
          <w:rStyle w:val="Marquedecommentaire"/>
        </w:rPr>
        <w:annotationRef/>
      </w:r>
      <w:r>
        <w:t>Idem, C’est fait plus bas dans la spécification du modèle</w:t>
      </w:r>
    </w:p>
  </w:comment>
  <w:comment w:id="568" w:author="Ndeye Fatou Faye" w:date="2021-05-29T18:01:00Z" w:initials="Fatou">
    <w:p w14:paraId="2E423F62" w14:textId="45312210" w:rsidR="00566EEB" w:rsidRDefault="00566EEB">
      <w:pPr>
        <w:pStyle w:val="Commentaire"/>
      </w:pPr>
      <w:r>
        <w:rPr>
          <w:rStyle w:val="Marquedecommentaire"/>
        </w:rPr>
        <w:annotationRef/>
      </w:r>
      <w:r>
        <w:t>Qu’est-ce-que cela veut dire ?</w:t>
      </w:r>
    </w:p>
  </w:comment>
  <w:comment w:id="589" w:author="Ndeye Fatou Faye" w:date="2021-05-29T18:03:00Z" w:initials="Fatou">
    <w:p w14:paraId="61F89AB6" w14:textId="17468594" w:rsidR="00566EEB" w:rsidRDefault="00566EEB">
      <w:pPr>
        <w:pStyle w:val="Commentaire"/>
      </w:pPr>
      <w:r>
        <w:rPr>
          <w:rStyle w:val="Marquedecommentaire"/>
        </w:rPr>
        <w:annotationRef/>
      </w:r>
      <w:r>
        <w:t>Pour plus tard, citer une référence</w:t>
      </w:r>
    </w:p>
  </w:comment>
  <w:comment w:id="651" w:author="Ndeye Fatou Faye" w:date="2021-05-29T18:06:00Z" w:initials="Fatou">
    <w:p w14:paraId="5D217346" w14:textId="0801EFDB" w:rsidR="00566EEB" w:rsidRDefault="00566EEB">
      <w:pPr>
        <w:pStyle w:val="Commentaire"/>
      </w:pPr>
      <w:r>
        <w:rPr>
          <w:rStyle w:val="Marquedecommentaire"/>
        </w:rPr>
        <w:annotationRef/>
      </w:r>
      <w:r>
        <w:t>Il serait utile d’enlever l’une des deux phrases ou alors lister uniquement les modules après la première phrase</w:t>
      </w:r>
    </w:p>
  </w:comment>
  <w:comment w:id="664" w:author="Ndeye Fatou Faye" w:date="2021-05-29T18:09:00Z" w:initials="Fatou">
    <w:p w14:paraId="5A174EFF" w14:textId="5AC7CA11" w:rsidR="00566EEB" w:rsidRDefault="00566EEB">
      <w:pPr>
        <w:pStyle w:val="Commentaire"/>
      </w:pPr>
      <w:r>
        <w:rPr>
          <w:rStyle w:val="Marquedecommentaire"/>
        </w:rPr>
        <w:annotationRef/>
      </w:r>
      <w:r>
        <w:t>Si on n’a rien changé, on peut l’enlever d’ici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D23FA5" w15:done="0"/>
  <w15:commentEx w15:paraId="48DBE4A1" w15:done="0"/>
  <w15:commentEx w15:paraId="1D0922F3" w15:done="0"/>
  <w15:commentEx w15:paraId="48A48728" w15:done="0"/>
  <w15:commentEx w15:paraId="12AD0ED9" w15:done="0"/>
  <w15:commentEx w15:paraId="05524A4D" w15:done="0"/>
  <w15:commentEx w15:paraId="753DD1DD" w15:done="0"/>
  <w15:commentEx w15:paraId="68360668" w15:done="0"/>
  <w15:commentEx w15:paraId="7D3BDC5F" w15:done="0"/>
  <w15:commentEx w15:paraId="61C3974D" w15:done="0"/>
  <w15:commentEx w15:paraId="79DA3F56" w15:done="0"/>
  <w15:commentEx w15:paraId="5C3E3B19" w15:done="0"/>
  <w15:commentEx w15:paraId="0A30B0B6" w15:done="0"/>
  <w15:commentEx w15:paraId="688E5695" w15:done="0"/>
  <w15:commentEx w15:paraId="36755FC5" w15:done="0"/>
  <w15:commentEx w15:paraId="2E423F62" w15:done="0"/>
  <w15:commentEx w15:paraId="61F89AB6" w15:done="0"/>
  <w15:commentEx w15:paraId="5D217346" w15:done="0"/>
  <w15:commentEx w15:paraId="5A174E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CA2F3" w16cex:dateUtc="2021-05-29T11:24:00Z"/>
  <w16cex:commentExtensible w16cex:durableId="245CA5C2" w16cex:dateUtc="2021-05-29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D23FA5" w16cid:durableId="245CA2F3"/>
  <w16cid:commentId w16cid:paraId="48A48728" w16cid:durableId="245CA5C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E6F12" w14:textId="77777777" w:rsidR="00C5382E" w:rsidRDefault="00C5382E" w:rsidP="00393069">
      <w:r>
        <w:separator/>
      </w:r>
    </w:p>
  </w:endnote>
  <w:endnote w:type="continuationSeparator" w:id="0">
    <w:p w14:paraId="6259C79C" w14:textId="77777777" w:rsidR="00C5382E" w:rsidRDefault="00C5382E" w:rsidP="00393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alibri-Bold">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6FF" w:usb1="420024FF" w:usb2="02000000" w:usb3="00000000" w:csb0="0000019F" w:csb1="00000000"/>
  </w:font>
  <w:font w:name="SourceSansPro-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55457" w14:textId="77777777" w:rsidR="00566EEB" w:rsidRDefault="00566EEB">
    <w:pPr>
      <w:pBdr>
        <w:top w:val="nil"/>
        <w:left w:val="nil"/>
        <w:bottom w:val="nil"/>
        <w:right w:val="nil"/>
        <w:between w:val="nil"/>
      </w:pBdr>
      <w:tabs>
        <w:tab w:val="center" w:pos="4536"/>
        <w:tab w:val="right" w:pos="9072"/>
      </w:tabs>
      <w:jc w:val="right"/>
      <w:rPr>
        <w:rFonts w:eastAsia="Arial Narrow" w:cs="Arial Narrow"/>
        <w:color w:val="000000"/>
        <w:szCs w:val="24"/>
      </w:rPr>
    </w:pPr>
    <w:r>
      <w:rPr>
        <w:rFonts w:eastAsia="Arial Narrow" w:cs="Arial Narrow"/>
        <w:color w:val="000000"/>
        <w:szCs w:val="24"/>
      </w:rPr>
      <w:fldChar w:fldCharType="begin"/>
    </w:r>
    <w:r>
      <w:rPr>
        <w:rFonts w:eastAsia="Arial Narrow" w:cs="Arial Narrow"/>
        <w:color w:val="000000"/>
        <w:szCs w:val="24"/>
      </w:rPr>
      <w:instrText>PAGE</w:instrText>
    </w:r>
    <w:r>
      <w:rPr>
        <w:rFonts w:eastAsia="Arial Narrow" w:cs="Arial Narrow"/>
        <w:color w:val="000000"/>
        <w:szCs w:val="24"/>
      </w:rPr>
      <w:fldChar w:fldCharType="end"/>
    </w:r>
  </w:p>
  <w:p w14:paraId="26214893" w14:textId="77777777" w:rsidR="00566EEB" w:rsidRDefault="00566EEB">
    <w:pPr>
      <w:pBdr>
        <w:top w:val="nil"/>
        <w:left w:val="nil"/>
        <w:bottom w:val="nil"/>
        <w:right w:val="nil"/>
        <w:between w:val="nil"/>
      </w:pBdr>
      <w:tabs>
        <w:tab w:val="center" w:pos="4536"/>
        <w:tab w:val="right" w:pos="9072"/>
      </w:tabs>
      <w:ind w:right="360"/>
      <w:rPr>
        <w:rFonts w:eastAsia="Arial Narrow" w:cs="Arial Narrow"/>
        <w:color w:val="000000"/>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846D" w14:textId="67EAB4C3" w:rsidR="00566EEB" w:rsidRDefault="00566EEB">
    <w:pPr>
      <w:pBdr>
        <w:top w:val="nil"/>
        <w:left w:val="nil"/>
        <w:bottom w:val="nil"/>
        <w:right w:val="nil"/>
        <w:between w:val="nil"/>
      </w:pBdr>
      <w:tabs>
        <w:tab w:val="center" w:pos="4536"/>
        <w:tab w:val="right" w:pos="9072"/>
      </w:tabs>
      <w:jc w:val="right"/>
      <w:rPr>
        <w:rFonts w:eastAsia="Arial Narrow" w:cs="Arial Narrow"/>
        <w:color w:val="000000"/>
        <w:szCs w:val="24"/>
      </w:rPr>
    </w:pPr>
    <w:r>
      <w:rPr>
        <w:rFonts w:eastAsia="Arial Narrow" w:cs="Arial Narrow"/>
        <w:color w:val="000000"/>
        <w:szCs w:val="24"/>
      </w:rPr>
      <w:fldChar w:fldCharType="begin"/>
    </w:r>
    <w:r>
      <w:rPr>
        <w:rFonts w:eastAsia="Arial Narrow" w:cs="Arial Narrow"/>
        <w:color w:val="000000"/>
        <w:szCs w:val="24"/>
      </w:rPr>
      <w:instrText>PAGE</w:instrText>
    </w:r>
    <w:r>
      <w:rPr>
        <w:rFonts w:eastAsia="Arial Narrow" w:cs="Arial Narrow"/>
        <w:color w:val="000000"/>
        <w:szCs w:val="24"/>
      </w:rPr>
      <w:fldChar w:fldCharType="separate"/>
    </w:r>
    <w:r w:rsidR="005C22F5">
      <w:rPr>
        <w:rFonts w:eastAsia="Arial Narrow" w:cs="Arial Narrow"/>
        <w:noProof/>
        <w:color w:val="000000"/>
        <w:szCs w:val="24"/>
      </w:rPr>
      <w:t>7</w:t>
    </w:r>
    <w:r>
      <w:rPr>
        <w:rFonts w:eastAsia="Arial Narrow" w:cs="Arial Narrow"/>
        <w:color w:val="000000"/>
        <w:szCs w:val="24"/>
      </w:rPr>
      <w:fldChar w:fldCharType="end"/>
    </w:r>
  </w:p>
  <w:p w14:paraId="79CA3D49" w14:textId="77777777" w:rsidR="00566EEB" w:rsidRDefault="00566EEB">
    <w:pPr>
      <w:pBdr>
        <w:top w:val="nil"/>
        <w:left w:val="nil"/>
        <w:bottom w:val="nil"/>
        <w:right w:val="nil"/>
        <w:between w:val="nil"/>
      </w:pBdr>
      <w:tabs>
        <w:tab w:val="center" w:pos="4536"/>
        <w:tab w:val="right" w:pos="9072"/>
      </w:tabs>
      <w:ind w:right="360"/>
      <w:rPr>
        <w:rFonts w:eastAsia="Arial Narrow" w:cs="Arial Narrow"/>
        <w:color w:val="000000"/>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F15C1" w14:textId="77777777" w:rsidR="00C5382E" w:rsidRDefault="00C5382E" w:rsidP="00393069">
      <w:r>
        <w:separator/>
      </w:r>
    </w:p>
  </w:footnote>
  <w:footnote w:type="continuationSeparator" w:id="0">
    <w:p w14:paraId="5A723694" w14:textId="77777777" w:rsidR="00C5382E" w:rsidRDefault="00C5382E" w:rsidP="00393069">
      <w:r>
        <w:continuationSeparator/>
      </w:r>
    </w:p>
  </w:footnote>
  <w:footnote w:id="1">
    <w:p w14:paraId="09FA629E" w14:textId="77777777" w:rsidR="00566EEB" w:rsidRPr="0097317A" w:rsidRDefault="00566EEB" w:rsidP="00393069">
      <w:pPr>
        <w:rPr>
          <w:sz w:val="16"/>
          <w:szCs w:val="16"/>
          <w:lang w:val="fr-SN"/>
        </w:rPr>
      </w:pPr>
      <w:r>
        <w:rPr>
          <w:vertAlign w:val="superscript"/>
        </w:rPr>
        <w:footnoteRef/>
      </w:r>
      <w:r w:rsidRPr="0097317A">
        <w:rPr>
          <w:sz w:val="16"/>
          <w:szCs w:val="16"/>
          <w:lang w:val="fr-SN"/>
        </w:rPr>
        <w:t xml:space="preserve"> Dupuis, J. &amp; Fagnani, J. (2018). Avant-propos. Revue française des affaires sociales, 5-12. </w:t>
      </w:r>
      <w:hyperlink r:id="rId1">
        <w:r w:rsidRPr="0097317A">
          <w:rPr>
            <w:color w:val="000000"/>
            <w:sz w:val="16"/>
            <w:szCs w:val="16"/>
            <w:u w:val="single"/>
            <w:lang w:val="fr-SN"/>
          </w:rPr>
          <w:t>https://doi.org/10.3917/rfas.181.0005</w:t>
        </w:r>
      </w:hyperlink>
      <w:r w:rsidRPr="0097317A">
        <w:rPr>
          <w:sz w:val="16"/>
          <w:szCs w:val="16"/>
          <w:lang w:val="fr-SN"/>
        </w:rPr>
        <w:t xml:space="preserve"> </w:t>
      </w:r>
    </w:p>
  </w:footnote>
  <w:footnote w:id="2">
    <w:p w14:paraId="65A5F57A" w14:textId="77777777" w:rsidR="00566EEB" w:rsidRPr="00AF4C52" w:rsidRDefault="00566EEB" w:rsidP="00393069">
      <w:pPr>
        <w:rPr>
          <w:sz w:val="18"/>
          <w:szCs w:val="18"/>
          <w:lang w:val="en-US"/>
        </w:rPr>
      </w:pPr>
      <w:r>
        <w:rPr>
          <w:vertAlign w:val="superscript"/>
        </w:rPr>
        <w:footnoteRef/>
      </w:r>
      <w:hyperlink r:id="rId2">
        <w:r w:rsidRPr="0097317A">
          <w:rPr>
            <w:color w:val="000000"/>
            <w:sz w:val="18"/>
            <w:szCs w:val="18"/>
            <w:lang w:val="fr-SN"/>
          </w:rPr>
          <w:t>https://www.calpnetwork.org/wp-content/uploads/2020/03/1547111128.Miseli-Etude-comparative-ciblage-Mali-2018.pdf</w:t>
        </w:r>
      </w:hyperlink>
      <w:r w:rsidRPr="0097317A">
        <w:rPr>
          <w:sz w:val="18"/>
          <w:szCs w:val="18"/>
          <w:lang w:val="fr-SN"/>
        </w:rPr>
        <w:t xml:space="preserve"> "Filets de protection sociale en Afrique subsaharienne : quelles implications sociales et politiques ? </w:t>
      </w:r>
      <w:r w:rsidRPr="0097317A">
        <w:rPr>
          <w:b/>
          <w:sz w:val="18"/>
          <w:szCs w:val="18"/>
          <w:lang w:val="fr-SN"/>
        </w:rPr>
        <w:t xml:space="preserve"> </w:t>
      </w:r>
      <w:hyperlink r:id="rId3">
        <w:r w:rsidRPr="00AF4C52">
          <w:rPr>
            <w:color w:val="000000"/>
            <w:sz w:val="18"/>
            <w:szCs w:val="18"/>
            <w:lang w:val="en-US"/>
          </w:rPr>
          <w:t>https://www.iram-fr.org/journees-etudes.html</w:t>
        </w:r>
      </w:hyperlink>
    </w:p>
  </w:footnote>
  <w:footnote w:id="3">
    <w:p w14:paraId="2AC73E5C" w14:textId="77777777" w:rsidR="00566EEB" w:rsidRPr="00AF4C52" w:rsidRDefault="00566EEB" w:rsidP="00393069">
      <w:pPr>
        <w:pBdr>
          <w:top w:val="nil"/>
          <w:left w:val="nil"/>
          <w:bottom w:val="nil"/>
          <w:right w:val="nil"/>
          <w:between w:val="nil"/>
        </w:pBdr>
        <w:rPr>
          <w:rFonts w:eastAsia="Arial Narrow" w:cs="Arial Narrow"/>
          <w:color w:val="000000"/>
          <w:sz w:val="20"/>
          <w:lang w:val="en-US"/>
        </w:rPr>
      </w:pPr>
      <w:r>
        <w:rPr>
          <w:vertAlign w:val="superscript"/>
        </w:rPr>
        <w:footnoteRef/>
      </w:r>
      <w:r w:rsidRPr="00AF4C52">
        <w:rPr>
          <w:rFonts w:eastAsia="Arial Narrow" w:cs="Arial Narrow"/>
          <w:color w:val="000000"/>
          <w:sz w:val="20"/>
          <w:lang w:val="en-US"/>
        </w:rPr>
        <w:t xml:space="preserve">  F. Escot, 2018 </w:t>
      </w:r>
      <w:r>
        <w:fldChar w:fldCharType="begin"/>
      </w:r>
      <w:r w:rsidRPr="0097781E">
        <w:rPr>
          <w:lang w:val="en-US"/>
          <w:rPrChange w:id="469" w:author="MOR NGOM" w:date="2021-05-29T10:42:00Z">
            <w:rPr/>
          </w:rPrChange>
        </w:rPr>
        <w:instrText xml:space="preserve"> HYPERLINK "https://www.calpnetwork.org/wp-content/uploads/2020/03/1547111128.Miseli-Etude-comparative-ciblage-Mali-2018.pdf" \h </w:instrText>
      </w:r>
      <w:r>
        <w:fldChar w:fldCharType="separate"/>
      </w:r>
      <w:r w:rsidRPr="00AF4C52">
        <w:rPr>
          <w:rFonts w:eastAsia="Arial Narrow" w:cs="Arial Narrow"/>
          <w:color w:val="0563C1"/>
          <w:sz w:val="20"/>
          <w:u w:val="single"/>
          <w:lang w:val="en-US"/>
        </w:rPr>
        <w:t>https://www.calpnetwork.org/wp-content/uploads/2020/03/1547111128.Miseli-Etude-comparative-ciblage-Mali-2018.pdf</w:t>
      </w:r>
      <w:r>
        <w:rPr>
          <w:rFonts w:eastAsia="Arial Narrow" w:cs="Arial Narrow"/>
          <w:color w:val="0563C1"/>
          <w:sz w:val="20"/>
          <w:u w:val="single"/>
          <w:lang w:val="en-US"/>
        </w:rPr>
        <w:fldChar w:fldCharType="end"/>
      </w:r>
      <w:r w:rsidRPr="00AF4C52">
        <w:rPr>
          <w:rFonts w:eastAsia="Arial Narrow" w:cs="Arial Narrow"/>
          <w:color w:val="000000"/>
          <w:sz w:val="20"/>
          <w:lang w:val="en-US"/>
        </w:rPr>
        <w:t xml:space="preserve"> </w:t>
      </w:r>
    </w:p>
  </w:footnote>
  <w:footnote w:id="4">
    <w:p w14:paraId="3FB06B9D" w14:textId="77777777" w:rsidR="00566EEB" w:rsidRDefault="00566EEB" w:rsidP="001227E6">
      <w:pPr>
        <w:pStyle w:val="Notedebasdepage"/>
        <w:rPr>
          <w:ins w:id="587" w:author="Mamadou Bobo Barry" w:date="2021-05-29T19:36:00Z"/>
        </w:rPr>
      </w:pPr>
      <w:ins w:id="588" w:author="Mamadou Bobo Barry" w:date="2021-05-29T19:36:00Z">
        <w:r>
          <w:rPr>
            <w:rStyle w:val="Appelnotedebasdep"/>
          </w:rPr>
          <w:footnoteRef/>
        </w:r>
        <w:r>
          <w:t xml:space="preserve"> </w:t>
        </w:r>
      </w:ins>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265F"/>
    <w:multiLevelType w:val="multilevel"/>
    <w:tmpl w:val="A1EA1694"/>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B860D8"/>
    <w:multiLevelType w:val="hybridMultilevel"/>
    <w:tmpl w:val="FDEABA2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A7A4C"/>
    <w:multiLevelType w:val="hybridMultilevel"/>
    <w:tmpl w:val="FCDC37F2"/>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D42BA0"/>
    <w:multiLevelType w:val="hybridMultilevel"/>
    <w:tmpl w:val="75E08162"/>
    <w:lvl w:ilvl="0" w:tplc="040C000D">
      <w:start w:val="1"/>
      <w:numFmt w:val="bullet"/>
      <w:lvlText w:val=""/>
      <w:lvlJc w:val="left"/>
      <w:pPr>
        <w:ind w:left="720" w:hanging="360"/>
      </w:pPr>
      <w:rPr>
        <w:rFonts w:ascii="Wingdings" w:hAnsi="Wingdings" w:hint="default"/>
      </w:rPr>
    </w:lvl>
    <w:lvl w:ilvl="1" w:tplc="F0E6713C">
      <w:numFmt w:val="bullet"/>
      <w:lvlText w:val="•"/>
      <w:lvlJc w:val="left"/>
      <w:pPr>
        <w:ind w:left="1785" w:hanging="705"/>
      </w:pPr>
      <w:rPr>
        <w:rFonts w:ascii="Arial Narrow" w:eastAsia="Times New Roman" w:hAnsi="Arial Narrow"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797093"/>
    <w:multiLevelType w:val="hybridMultilevel"/>
    <w:tmpl w:val="0A5CEB2A"/>
    <w:lvl w:ilvl="0" w:tplc="607A843A">
      <w:numFmt w:val="bullet"/>
      <w:lvlText w:val="-"/>
      <w:lvlJc w:val="left"/>
      <w:pPr>
        <w:ind w:left="720" w:hanging="360"/>
      </w:pPr>
      <w:rPr>
        <w:rFonts w:ascii="Arial Narrow" w:eastAsia="Times New Roman" w:hAnsi="Arial Narrow"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6B6EF7"/>
    <w:multiLevelType w:val="multilevel"/>
    <w:tmpl w:val="8AA8E1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A43664"/>
    <w:multiLevelType w:val="hybridMultilevel"/>
    <w:tmpl w:val="405EB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E10D38"/>
    <w:multiLevelType w:val="multilevel"/>
    <w:tmpl w:val="7A50D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465B0B"/>
    <w:multiLevelType w:val="hybridMultilevel"/>
    <w:tmpl w:val="FE3AC0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3E4803"/>
    <w:multiLevelType w:val="multilevel"/>
    <w:tmpl w:val="CD34E4CE"/>
    <w:lvl w:ilvl="0">
      <w:start w:val="4"/>
      <w:numFmt w:val="bullet"/>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C421615"/>
    <w:multiLevelType w:val="multilevel"/>
    <w:tmpl w:val="882A43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7D77DDB"/>
    <w:multiLevelType w:val="multilevel"/>
    <w:tmpl w:val="15D61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B8927D5"/>
    <w:multiLevelType w:val="multilevel"/>
    <w:tmpl w:val="9CC840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B42121"/>
    <w:multiLevelType w:val="multilevel"/>
    <w:tmpl w:val="6C321BB4"/>
    <w:lvl w:ilvl="0">
      <w:start w:val="2"/>
      <w:numFmt w:val="bullet"/>
      <w:lvlText w:val="-"/>
      <w:lvlJc w:val="left"/>
      <w:pPr>
        <w:ind w:left="853" w:hanging="360"/>
      </w:pPr>
      <w:rPr>
        <w:rFonts w:ascii="Arial" w:eastAsia="Arial" w:hAnsi="Arial" w:cs="Arial"/>
      </w:rPr>
    </w:lvl>
    <w:lvl w:ilvl="1">
      <w:start w:val="1"/>
      <w:numFmt w:val="bullet"/>
      <w:lvlText w:val="o"/>
      <w:lvlJc w:val="left"/>
      <w:pPr>
        <w:ind w:left="1573" w:hanging="360"/>
      </w:pPr>
      <w:rPr>
        <w:rFonts w:ascii="Courier New" w:eastAsia="Courier New" w:hAnsi="Courier New" w:cs="Courier New"/>
      </w:rPr>
    </w:lvl>
    <w:lvl w:ilvl="2">
      <w:start w:val="1"/>
      <w:numFmt w:val="bullet"/>
      <w:lvlText w:val="▪"/>
      <w:lvlJc w:val="left"/>
      <w:pPr>
        <w:ind w:left="2293" w:hanging="360"/>
      </w:pPr>
      <w:rPr>
        <w:rFonts w:ascii="Noto Sans Symbols" w:eastAsia="Noto Sans Symbols" w:hAnsi="Noto Sans Symbols" w:cs="Noto Sans Symbols"/>
      </w:rPr>
    </w:lvl>
    <w:lvl w:ilvl="3">
      <w:start w:val="1"/>
      <w:numFmt w:val="bullet"/>
      <w:lvlText w:val="●"/>
      <w:lvlJc w:val="left"/>
      <w:pPr>
        <w:ind w:left="3013" w:hanging="360"/>
      </w:pPr>
      <w:rPr>
        <w:rFonts w:ascii="Noto Sans Symbols" w:eastAsia="Noto Sans Symbols" w:hAnsi="Noto Sans Symbols" w:cs="Noto Sans Symbols"/>
      </w:rPr>
    </w:lvl>
    <w:lvl w:ilvl="4">
      <w:start w:val="1"/>
      <w:numFmt w:val="bullet"/>
      <w:lvlText w:val="o"/>
      <w:lvlJc w:val="left"/>
      <w:pPr>
        <w:ind w:left="3733" w:hanging="360"/>
      </w:pPr>
      <w:rPr>
        <w:rFonts w:ascii="Courier New" w:eastAsia="Courier New" w:hAnsi="Courier New" w:cs="Courier New"/>
      </w:rPr>
    </w:lvl>
    <w:lvl w:ilvl="5">
      <w:start w:val="1"/>
      <w:numFmt w:val="bullet"/>
      <w:lvlText w:val="▪"/>
      <w:lvlJc w:val="left"/>
      <w:pPr>
        <w:ind w:left="4453" w:hanging="360"/>
      </w:pPr>
      <w:rPr>
        <w:rFonts w:ascii="Noto Sans Symbols" w:eastAsia="Noto Sans Symbols" w:hAnsi="Noto Sans Symbols" w:cs="Noto Sans Symbols"/>
      </w:rPr>
    </w:lvl>
    <w:lvl w:ilvl="6">
      <w:start w:val="1"/>
      <w:numFmt w:val="bullet"/>
      <w:lvlText w:val="●"/>
      <w:lvlJc w:val="left"/>
      <w:pPr>
        <w:ind w:left="5173" w:hanging="360"/>
      </w:pPr>
      <w:rPr>
        <w:rFonts w:ascii="Noto Sans Symbols" w:eastAsia="Noto Sans Symbols" w:hAnsi="Noto Sans Symbols" w:cs="Noto Sans Symbols"/>
      </w:rPr>
    </w:lvl>
    <w:lvl w:ilvl="7">
      <w:start w:val="1"/>
      <w:numFmt w:val="bullet"/>
      <w:lvlText w:val="o"/>
      <w:lvlJc w:val="left"/>
      <w:pPr>
        <w:ind w:left="5893" w:hanging="360"/>
      </w:pPr>
      <w:rPr>
        <w:rFonts w:ascii="Courier New" w:eastAsia="Courier New" w:hAnsi="Courier New" w:cs="Courier New"/>
      </w:rPr>
    </w:lvl>
    <w:lvl w:ilvl="8">
      <w:start w:val="1"/>
      <w:numFmt w:val="bullet"/>
      <w:lvlText w:val="▪"/>
      <w:lvlJc w:val="left"/>
      <w:pPr>
        <w:ind w:left="6613" w:hanging="360"/>
      </w:pPr>
      <w:rPr>
        <w:rFonts w:ascii="Noto Sans Symbols" w:eastAsia="Noto Sans Symbols" w:hAnsi="Noto Sans Symbols" w:cs="Noto Sans Symbols"/>
      </w:rPr>
    </w:lvl>
  </w:abstractNum>
  <w:abstractNum w:abstractNumId="14" w15:restartNumberingAfterBreak="0">
    <w:nsid w:val="45661135"/>
    <w:multiLevelType w:val="hybridMultilevel"/>
    <w:tmpl w:val="8E10700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24B4C81"/>
    <w:multiLevelType w:val="hybridMultilevel"/>
    <w:tmpl w:val="57DE529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2674AE1"/>
    <w:multiLevelType w:val="multilevel"/>
    <w:tmpl w:val="9FD07F40"/>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2EC5402"/>
    <w:multiLevelType w:val="multilevel"/>
    <w:tmpl w:val="1FBE1B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B65A34"/>
    <w:multiLevelType w:val="multilevel"/>
    <w:tmpl w:val="924C02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57D3F16"/>
    <w:multiLevelType w:val="hybridMultilevel"/>
    <w:tmpl w:val="FDEE2DAA"/>
    <w:lvl w:ilvl="0" w:tplc="08AAC804">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FA9714F"/>
    <w:multiLevelType w:val="multilevel"/>
    <w:tmpl w:val="953CCC94"/>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64912F7"/>
    <w:multiLevelType w:val="hybridMultilevel"/>
    <w:tmpl w:val="D91CA530"/>
    <w:lvl w:ilvl="0" w:tplc="E3B2A0B6">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7BE190B"/>
    <w:multiLevelType w:val="hybridMultilevel"/>
    <w:tmpl w:val="F58209C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8967024"/>
    <w:multiLevelType w:val="hybridMultilevel"/>
    <w:tmpl w:val="D752130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9"/>
  </w:num>
  <w:num w:numId="3">
    <w:abstractNumId w:val="7"/>
  </w:num>
  <w:num w:numId="4">
    <w:abstractNumId w:val="17"/>
  </w:num>
  <w:num w:numId="5">
    <w:abstractNumId w:val="12"/>
  </w:num>
  <w:num w:numId="6">
    <w:abstractNumId w:val="16"/>
  </w:num>
  <w:num w:numId="7">
    <w:abstractNumId w:val="5"/>
  </w:num>
  <w:num w:numId="8">
    <w:abstractNumId w:val="18"/>
  </w:num>
  <w:num w:numId="9">
    <w:abstractNumId w:val="11"/>
  </w:num>
  <w:num w:numId="10">
    <w:abstractNumId w:val="10"/>
  </w:num>
  <w:num w:numId="11">
    <w:abstractNumId w:val="13"/>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23"/>
  </w:num>
  <w:num w:numId="17">
    <w:abstractNumId w:val="22"/>
  </w:num>
  <w:num w:numId="18">
    <w:abstractNumId w:val="6"/>
  </w:num>
  <w:num w:numId="19">
    <w:abstractNumId w:val="8"/>
  </w:num>
  <w:num w:numId="20">
    <w:abstractNumId w:val="19"/>
  </w:num>
  <w:num w:numId="21">
    <w:abstractNumId w:val="3"/>
  </w:num>
  <w:num w:numId="22">
    <w:abstractNumId w:val="21"/>
  </w:num>
  <w:num w:numId="23">
    <w:abstractNumId w:val="15"/>
  </w:num>
  <w:num w:numId="24">
    <w:abstractNumId w:val="4"/>
  </w:num>
  <w:num w:numId="25">
    <w:abstractNumId w:val="1"/>
  </w:num>
  <w:num w:numId="26">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 NGOM">
    <w15:presenceInfo w15:providerId="None" w15:userId="MOR NGOM"/>
  </w15:person>
  <w15:person w15:author="Mamadou Bobo Barry">
    <w15:presenceInfo w15:providerId="None" w15:userId="Mamadou Bobo Barry"/>
  </w15:person>
  <w15:person w15:author="Ndeye Fatou Faye">
    <w15:presenceInfo w15:providerId="Windows Live" w15:userId="77e56f851ce2c977"/>
  </w15:person>
  <w15:person w15:author="DELLDRAMOMO">
    <w15:presenceInfo w15:providerId="None" w15:userId="DELLDRAMOM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69"/>
    <w:rsid w:val="00006EA8"/>
    <w:rsid w:val="000A45EA"/>
    <w:rsid w:val="0010562F"/>
    <w:rsid w:val="001227E6"/>
    <w:rsid w:val="00296351"/>
    <w:rsid w:val="00393069"/>
    <w:rsid w:val="003F20D2"/>
    <w:rsid w:val="0043573C"/>
    <w:rsid w:val="004919A5"/>
    <w:rsid w:val="004B2793"/>
    <w:rsid w:val="00503DCF"/>
    <w:rsid w:val="005104BC"/>
    <w:rsid w:val="005179A6"/>
    <w:rsid w:val="00566EEB"/>
    <w:rsid w:val="00582488"/>
    <w:rsid w:val="005B0688"/>
    <w:rsid w:val="005C22F5"/>
    <w:rsid w:val="005E40BA"/>
    <w:rsid w:val="00600B43"/>
    <w:rsid w:val="006E0819"/>
    <w:rsid w:val="007D3BA6"/>
    <w:rsid w:val="009001D3"/>
    <w:rsid w:val="00902927"/>
    <w:rsid w:val="0097781E"/>
    <w:rsid w:val="009B2649"/>
    <w:rsid w:val="009B31EF"/>
    <w:rsid w:val="009D376A"/>
    <w:rsid w:val="00A153B5"/>
    <w:rsid w:val="00AD7F3C"/>
    <w:rsid w:val="00B07BED"/>
    <w:rsid w:val="00BA64AF"/>
    <w:rsid w:val="00BB3CD3"/>
    <w:rsid w:val="00BD6C5C"/>
    <w:rsid w:val="00C31C6A"/>
    <w:rsid w:val="00C36682"/>
    <w:rsid w:val="00C5382E"/>
    <w:rsid w:val="00D47AD2"/>
    <w:rsid w:val="00D8219A"/>
    <w:rsid w:val="00DB2E4A"/>
    <w:rsid w:val="00DE0E19"/>
    <w:rsid w:val="00E00F57"/>
    <w:rsid w:val="00E03C14"/>
    <w:rsid w:val="00E13AFB"/>
    <w:rsid w:val="00E267E8"/>
    <w:rsid w:val="00EA36C9"/>
    <w:rsid w:val="00EA6CF9"/>
    <w:rsid w:val="00EC1B13"/>
    <w:rsid w:val="00F0374E"/>
    <w:rsid w:val="00F5072B"/>
    <w:rsid w:val="00FC42AB"/>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1323"/>
  <w15:chartTrackingRefBased/>
  <w15:docId w15:val="{30562516-705E-1342-A045-9D3E82FF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S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69"/>
    <w:pPr>
      <w:jc w:val="both"/>
    </w:pPr>
    <w:rPr>
      <w:rFonts w:ascii="Arial Narrow" w:eastAsia="Times New Roman" w:hAnsi="Arial Narrow" w:cs="Times New Roman"/>
      <w:szCs w:val="20"/>
      <w:lang w:val="fr-FR" w:eastAsia="fr-FR"/>
    </w:rPr>
  </w:style>
  <w:style w:type="paragraph" w:styleId="Titre1">
    <w:name w:val="heading 1"/>
    <w:basedOn w:val="Normal"/>
    <w:next w:val="Normal"/>
    <w:link w:val="Titre1Car"/>
    <w:uiPriority w:val="9"/>
    <w:qFormat/>
    <w:rsid w:val="00393069"/>
    <w:pPr>
      <w:keepNext/>
      <w:keepLines/>
      <w:numPr>
        <w:numId w:val="12"/>
      </w:numPr>
      <w:spacing w:before="240"/>
      <w:outlineLvl w:val="0"/>
    </w:pPr>
    <w:rPr>
      <w:rFonts w:eastAsiaTheme="majorEastAsia" w:cstheme="majorBidi"/>
      <w:color w:val="000000" w:themeColor="text1"/>
      <w:szCs w:val="32"/>
    </w:rPr>
  </w:style>
  <w:style w:type="paragraph" w:styleId="Titre2">
    <w:name w:val="heading 2"/>
    <w:basedOn w:val="Normal"/>
    <w:next w:val="Normal"/>
    <w:link w:val="Titre2Car"/>
    <w:uiPriority w:val="9"/>
    <w:unhideWhenUsed/>
    <w:qFormat/>
    <w:rsid w:val="00393069"/>
    <w:pPr>
      <w:keepNext/>
      <w:keepLines/>
      <w:tabs>
        <w:tab w:val="num" w:pos="720"/>
      </w:tabs>
      <w:spacing w:before="40"/>
      <w:ind w:left="720" w:hanging="720"/>
      <w:outlineLvl w:val="1"/>
    </w:pPr>
    <w:rPr>
      <w:rFonts w:eastAsiaTheme="majorEastAsia" w:cstheme="majorBidi"/>
      <w:b/>
      <w:color w:val="000000" w:themeColor="text1"/>
      <w:szCs w:val="26"/>
    </w:rPr>
  </w:style>
  <w:style w:type="paragraph" w:styleId="Titre3">
    <w:name w:val="heading 3"/>
    <w:basedOn w:val="Normal"/>
    <w:next w:val="Normal"/>
    <w:link w:val="Titre3Car"/>
    <w:uiPriority w:val="9"/>
    <w:unhideWhenUsed/>
    <w:qFormat/>
    <w:rsid w:val="00393069"/>
    <w:pPr>
      <w:keepNext/>
      <w:keepLines/>
      <w:tabs>
        <w:tab w:val="num" w:pos="720"/>
      </w:tabs>
      <w:spacing w:before="40"/>
      <w:ind w:left="720" w:hanging="720"/>
      <w:outlineLvl w:val="2"/>
    </w:pPr>
    <w:rPr>
      <w:rFonts w:eastAsiaTheme="majorEastAsia" w:cstheme="majorBidi"/>
      <w:b/>
      <w:i/>
      <w:color w:val="000000" w:themeColor="text1"/>
      <w:szCs w:val="24"/>
    </w:rPr>
  </w:style>
  <w:style w:type="paragraph" w:styleId="Titre4">
    <w:name w:val="heading 4"/>
    <w:basedOn w:val="Normal"/>
    <w:next w:val="Normal"/>
    <w:link w:val="Titre4Car"/>
    <w:uiPriority w:val="9"/>
    <w:unhideWhenUsed/>
    <w:qFormat/>
    <w:rsid w:val="00393069"/>
    <w:pPr>
      <w:keepNext/>
      <w:keepLines/>
      <w:spacing w:before="240" w:after="40"/>
      <w:outlineLvl w:val="3"/>
    </w:pPr>
    <w:rPr>
      <w:b/>
      <w:szCs w:val="24"/>
    </w:rPr>
  </w:style>
  <w:style w:type="paragraph" w:styleId="Titre5">
    <w:name w:val="heading 5"/>
    <w:basedOn w:val="Normal"/>
    <w:next w:val="Normal"/>
    <w:link w:val="Titre5Car"/>
    <w:uiPriority w:val="9"/>
    <w:semiHidden/>
    <w:unhideWhenUsed/>
    <w:qFormat/>
    <w:rsid w:val="00393069"/>
    <w:pPr>
      <w:keepNext/>
      <w:keepLines/>
      <w:spacing w:before="220" w:after="40"/>
      <w:outlineLvl w:val="4"/>
    </w:pPr>
    <w:rPr>
      <w:b/>
      <w:sz w:val="22"/>
      <w:szCs w:val="22"/>
    </w:rPr>
  </w:style>
  <w:style w:type="paragraph" w:styleId="Titre6">
    <w:name w:val="heading 6"/>
    <w:basedOn w:val="Normal"/>
    <w:next w:val="Normal"/>
    <w:link w:val="Titre6Car"/>
    <w:uiPriority w:val="9"/>
    <w:semiHidden/>
    <w:unhideWhenUsed/>
    <w:qFormat/>
    <w:rsid w:val="00393069"/>
    <w:pPr>
      <w:keepNext/>
      <w:keepLines/>
      <w:spacing w:before="200" w:after="40"/>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FC42AB"/>
    <w:pPr>
      <w:numPr>
        <w:numId w:val="1"/>
      </w:numPr>
    </w:pPr>
  </w:style>
  <w:style w:type="character" w:customStyle="1" w:styleId="Titre1Car">
    <w:name w:val="Titre 1 Car"/>
    <w:basedOn w:val="Policepardfaut"/>
    <w:link w:val="Titre1"/>
    <w:uiPriority w:val="9"/>
    <w:rsid w:val="00393069"/>
    <w:rPr>
      <w:rFonts w:ascii="Arial Narrow" w:eastAsiaTheme="majorEastAsia" w:hAnsi="Arial Narrow" w:cstheme="majorBidi"/>
      <w:color w:val="000000" w:themeColor="text1"/>
      <w:szCs w:val="32"/>
      <w:lang w:val="fr-FR" w:eastAsia="fr-FR"/>
    </w:rPr>
  </w:style>
  <w:style w:type="character" w:customStyle="1" w:styleId="Titre2Car">
    <w:name w:val="Titre 2 Car"/>
    <w:basedOn w:val="Policepardfaut"/>
    <w:link w:val="Titre2"/>
    <w:uiPriority w:val="9"/>
    <w:rsid w:val="00393069"/>
    <w:rPr>
      <w:rFonts w:ascii="Arial Narrow" w:eastAsiaTheme="majorEastAsia" w:hAnsi="Arial Narrow" w:cstheme="majorBidi"/>
      <w:b/>
      <w:color w:val="000000" w:themeColor="text1"/>
      <w:szCs w:val="26"/>
      <w:lang w:val="fr-FR" w:eastAsia="fr-FR"/>
    </w:rPr>
  </w:style>
  <w:style w:type="character" w:customStyle="1" w:styleId="Titre3Car">
    <w:name w:val="Titre 3 Car"/>
    <w:basedOn w:val="Policepardfaut"/>
    <w:link w:val="Titre3"/>
    <w:uiPriority w:val="9"/>
    <w:rsid w:val="00393069"/>
    <w:rPr>
      <w:rFonts w:ascii="Arial Narrow" w:eastAsiaTheme="majorEastAsia" w:hAnsi="Arial Narrow" w:cstheme="majorBidi"/>
      <w:b/>
      <w:i/>
      <w:color w:val="000000" w:themeColor="text1"/>
      <w:lang w:val="fr-FR" w:eastAsia="fr-FR"/>
    </w:rPr>
  </w:style>
  <w:style w:type="character" w:customStyle="1" w:styleId="Titre4Car">
    <w:name w:val="Titre 4 Car"/>
    <w:basedOn w:val="Policepardfaut"/>
    <w:link w:val="Titre4"/>
    <w:uiPriority w:val="9"/>
    <w:rsid w:val="00393069"/>
    <w:rPr>
      <w:rFonts w:ascii="Arial Narrow" w:eastAsia="Times New Roman" w:hAnsi="Arial Narrow" w:cs="Times New Roman"/>
      <w:b/>
      <w:lang w:val="fr-FR" w:eastAsia="fr-FR"/>
    </w:rPr>
  </w:style>
  <w:style w:type="character" w:customStyle="1" w:styleId="Titre5Car">
    <w:name w:val="Titre 5 Car"/>
    <w:basedOn w:val="Policepardfaut"/>
    <w:link w:val="Titre5"/>
    <w:uiPriority w:val="9"/>
    <w:semiHidden/>
    <w:rsid w:val="00393069"/>
    <w:rPr>
      <w:rFonts w:ascii="Arial Narrow" w:eastAsia="Times New Roman" w:hAnsi="Arial Narrow" w:cs="Times New Roman"/>
      <w:b/>
      <w:sz w:val="22"/>
      <w:szCs w:val="22"/>
      <w:lang w:val="fr-FR" w:eastAsia="fr-FR"/>
    </w:rPr>
  </w:style>
  <w:style w:type="character" w:customStyle="1" w:styleId="Titre6Car">
    <w:name w:val="Titre 6 Car"/>
    <w:basedOn w:val="Policepardfaut"/>
    <w:link w:val="Titre6"/>
    <w:uiPriority w:val="9"/>
    <w:semiHidden/>
    <w:rsid w:val="00393069"/>
    <w:rPr>
      <w:rFonts w:ascii="Arial Narrow" w:eastAsia="Times New Roman" w:hAnsi="Arial Narrow" w:cs="Times New Roman"/>
      <w:b/>
      <w:sz w:val="20"/>
      <w:szCs w:val="20"/>
      <w:lang w:val="fr-FR" w:eastAsia="fr-FR"/>
    </w:rPr>
  </w:style>
  <w:style w:type="table" w:customStyle="1" w:styleId="TableNormal">
    <w:name w:val="Table Normal"/>
    <w:rsid w:val="00393069"/>
    <w:pPr>
      <w:jc w:val="both"/>
    </w:pPr>
    <w:rPr>
      <w:rFonts w:ascii="Arial Narrow" w:eastAsia="Arial Narrow" w:hAnsi="Arial Narrow" w:cs="Arial Narrow"/>
      <w:lang w:val="fr-FR" w:eastAsia="fr-FR"/>
    </w:rPr>
    <w:tblPr>
      <w:tblCellMar>
        <w:top w:w="0" w:type="dxa"/>
        <w:left w:w="0" w:type="dxa"/>
        <w:bottom w:w="0" w:type="dxa"/>
        <w:right w:w="0" w:type="dxa"/>
      </w:tblCellMar>
    </w:tblPr>
  </w:style>
  <w:style w:type="paragraph" w:styleId="Titre">
    <w:name w:val="Title"/>
    <w:basedOn w:val="Normal"/>
    <w:next w:val="Normal"/>
    <w:link w:val="TitreCar"/>
    <w:uiPriority w:val="10"/>
    <w:qFormat/>
    <w:rsid w:val="00393069"/>
    <w:pPr>
      <w:contextualSpacing/>
    </w:pPr>
    <w:rPr>
      <w:rFonts w:eastAsiaTheme="majorEastAsia" w:cstheme="majorBidi"/>
      <w:b/>
      <w:spacing w:val="-10"/>
      <w:kern w:val="28"/>
      <w:szCs w:val="56"/>
    </w:rPr>
  </w:style>
  <w:style w:type="character" w:customStyle="1" w:styleId="TitreCar">
    <w:name w:val="Titre Car"/>
    <w:basedOn w:val="Policepardfaut"/>
    <w:link w:val="Titre"/>
    <w:uiPriority w:val="10"/>
    <w:rsid w:val="00393069"/>
    <w:rPr>
      <w:rFonts w:ascii="Arial Narrow" w:eastAsiaTheme="majorEastAsia" w:hAnsi="Arial Narrow" w:cstheme="majorBidi"/>
      <w:b/>
      <w:spacing w:val="-10"/>
      <w:kern w:val="28"/>
      <w:szCs w:val="56"/>
      <w:lang w:val="fr-FR" w:eastAsia="fr-FR"/>
    </w:rPr>
  </w:style>
  <w:style w:type="character" w:styleId="Appelnotedebasdep">
    <w:name w:val="footnote reference"/>
    <w:basedOn w:val="Policepardfaut"/>
    <w:uiPriority w:val="99"/>
    <w:semiHidden/>
    <w:unhideWhenUsed/>
    <w:rsid w:val="00393069"/>
    <w:rPr>
      <w:vertAlign w:val="superscript"/>
    </w:rPr>
  </w:style>
  <w:style w:type="paragraph" w:styleId="NormalWeb">
    <w:name w:val="Normal (Web)"/>
    <w:basedOn w:val="Normal"/>
    <w:uiPriority w:val="99"/>
    <w:unhideWhenUsed/>
    <w:rsid w:val="00393069"/>
    <w:pPr>
      <w:spacing w:before="100" w:beforeAutospacing="1" w:after="100" w:afterAutospacing="1"/>
    </w:pPr>
    <w:rPr>
      <w:szCs w:val="24"/>
      <w:lang w:val="fr-SN"/>
    </w:rPr>
  </w:style>
  <w:style w:type="character" w:styleId="Lienhypertexte">
    <w:name w:val="Hyperlink"/>
    <w:basedOn w:val="Policepardfaut"/>
    <w:uiPriority w:val="99"/>
    <w:unhideWhenUsed/>
    <w:rsid w:val="00393069"/>
    <w:rPr>
      <w:color w:val="0563C1" w:themeColor="hyperlink"/>
      <w:u w:val="single"/>
    </w:rPr>
  </w:style>
  <w:style w:type="paragraph" w:styleId="Paragraphedeliste">
    <w:name w:val="List Paragraph"/>
    <w:basedOn w:val="Normal"/>
    <w:uiPriority w:val="34"/>
    <w:qFormat/>
    <w:rsid w:val="00393069"/>
    <w:pPr>
      <w:ind w:left="720"/>
      <w:contextualSpacing/>
    </w:pPr>
  </w:style>
  <w:style w:type="paragraph" w:styleId="Notedebasdepage">
    <w:name w:val="footnote text"/>
    <w:basedOn w:val="Normal"/>
    <w:link w:val="NotedebasdepageCar"/>
    <w:uiPriority w:val="99"/>
    <w:semiHidden/>
    <w:unhideWhenUsed/>
    <w:rsid w:val="00393069"/>
    <w:rPr>
      <w:sz w:val="20"/>
    </w:rPr>
  </w:style>
  <w:style w:type="character" w:customStyle="1" w:styleId="NotedebasdepageCar">
    <w:name w:val="Note de bas de page Car"/>
    <w:basedOn w:val="Policepardfaut"/>
    <w:link w:val="Notedebasdepage"/>
    <w:uiPriority w:val="99"/>
    <w:semiHidden/>
    <w:rsid w:val="00393069"/>
    <w:rPr>
      <w:rFonts w:ascii="Arial Narrow" w:eastAsia="Times New Roman" w:hAnsi="Arial Narrow" w:cs="Times New Roman"/>
      <w:sz w:val="20"/>
      <w:szCs w:val="20"/>
      <w:lang w:val="fr-FR" w:eastAsia="fr-FR"/>
    </w:rPr>
  </w:style>
  <w:style w:type="paragraph" w:styleId="En-tte">
    <w:name w:val="header"/>
    <w:basedOn w:val="Normal"/>
    <w:link w:val="En-tteCar"/>
    <w:uiPriority w:val="99"/>
    <w:unhideWhenUsed/>
    <w:rsid w:val="00393069"/>
    <w:pPr>
      <w:tabs>
        <w:tab w:val="center" w:pos="4536"/>
        <w:tab w:val="right" w:pos="9072"/>
      </w:tabs>
    </w:pPr>
  </w:style>
  <w:style w:type="character" w:customStyle="1" w:styleId="En-tteCar">
    <w:name w:val="En-tête Car"/>
    <w:basedOn w:val="Policepardfaut"/>
    <w:link w:val="En-tte"/>
    <w:uiPriority w:val="99"/>
    <w:rsid w:val="00393069"/>
    <w:rPr>
      <w:rFonts w:ascii="Arial Narrow" w:eastAsia="Times New Roman" w:hAnsi="Arial Narrow" w:cs="Times New Roman"/>
      <w:szCs w:val="20"/>
      <w:lang w:val="fr-FR" w:eastAsia="fr-FR"/>
    </w:rPr>
  </w:style>
  <w:style w:type="paragraph" w:styleId="Pieddepage">
    <w:name w:val="footer"/>
    <w:basedOn w:val="Normal"/>
    <w:link w:val="PieddepageCar"/>
    <w:uiPriority w:val="99"/>
    <w:unhideWhenUsed/>
    <w:rsid w:val="00393069"/>
    <w:pPr>
      <w:tabs>
        <w:tab w:val="center" w:pos="4536"/>
        <w:tab w:val="right" w:pos="9072"/>
      </w:tabs>
    </w:pPr>
  </w:style>
  <w:style w:type="character" w:customStyle="1" w:styleId="PieddepageCar">
    <w:name w:val="Pied de page Car"/>
    <w:basedOn w:val="Policepardfaut"/>
    <w:link w:val="Pieddepage"/>
    <w:uiPriority w:val="99"/>
    <w:rsid w:val="00393069"/>
    <w:rPr>
      <w:rFonts w:ascii="Arial Narrow" w:eastAsia="Times New Roman" w:hAnsi="Arial Narrow" w:cs="Times New Roman"/>
      <w:szCs w:val="20"/>
      <w:lang w:val="fr-FR" w:eastAsia="fr-FR"/>
    </w:rPr>
  </w:style>
  <w:style w:type="paragraph" w:styleId="Corpsdetexte">
    <w:name w:val="Body Text"/>
    <w:basedOn w:val="Normal"/>
    <w:link w:val="CorpsdetexteCar"/>
    <w:semiHidden/>
    <w:unhideWhenUsed/>
    <w:qFormat/>
    <w:rsid w:val="00393069"/>
    <w:pPr>
      <w:spacing w:before="180" w:after="180"/>
    </w:pPr>
    <w:rPr>
      <w:rFonts w:asciiTheme="minorHAnsi" w:eastAsiaTheme="minorHAnsi" w:hAnsiTheme="minorHAnsi" w:cstheme="minorBidi"/>
      <w:szCs w:val="24"/>
    </w:rPr>
  </w:style>
  <w:style w:type="character" w:customStyle="1" w:styleId="CorpsdetexteCar">
    <w:name w:val="Corps de texte Car"/>
    <w:basedOn w:val="Policepardfaut"/>
    <w:link w:val="Corpsdetexte"/>
    <w:semiHidden/>
    <w:rsid w:val="00393069"/>
    <w:rPr>
      <w:lang w:val="fr-FR" w:eastAsia="fr-FR"/>
    </w:rPr>
  </w:style>
  <w:style w:type="character" w:styleId="Marquedecommentaire">
    <w:name w:val="annotation reference"/>
    <w:basedOn w:val="Policepardfaut"/>
    <w:uiPriority w:val="99"/>
    <w:semiHidden/>
    <w:unhideWhenUsed/>
    <w:rsid w:val="00393069"/>
    <w:rPr>
      <w:sz w:val="16"/>
      <w:szCs w:val="16"/>
    </w:rPr>
  </w:style>
  <w:style w:type="paragraph" w:styleId="Commentaire">
    <w:name w:val="annotation text"/>
    <w:basedOn w:val="Normal"/>
    <w:link w:val="CommentaireCar"/>
    <w:uiPriority w:val="99"/>
    <w:semiHidden/>
    <w:unhideWhenUsed/>
    <w:rsid w:val="00393069"/>
    <w:rPr>
      <w:sz w:val="20"/>
    </w:rPr>
  </w:style>
  <w:style w:type="character" w:customStyle="1" w:styleId="CommentaireCar">
    <w:name w:val="Commentaire Car"/>
    <w:basedOn w:val="Policepardfaut"/>
    <w:link w:val="Commentaire"/>
    <w:uiPriority w:val="99"/>
    <w:semiHidden/>
    <w:rsid w:val="00393069"/>
    <w:rPr>
      <w:rFonts w:ascii="Arial Narrow" w:eastAsia="Times New Roman" w:hAnsi="Arial Narrow" w:cs="Times New Roman"/>
      <w:sz w:val="20"/>
      <w:szCs w:val="20"/>
      <w:lang w:val="fr-FR" w:eastAsia="fr-FR"/>
    </w:rPr>
  </w:style>
  <w:style w:type="paragraph" w:styleId="Objetducommentaire">
    <w:name w:val="annotation subject"/>
    <w:basedOn w:val="Commentaire"/>
    <w:next w:val="Commentaire"/>
    <w:link w:val="ObjetducommentaireCar"/>
    <w:uiPriority w:val="99"/>
    <w:semiHidden/>
    <w:unhideWhenUsed/>
    <w:rsid w:val="00393069"/>
    <w:rPr>
      <w:b/>
      <w:bCs/>
    </w:rPr>
  </w:style>
  <w:style w:type="character" w:customStyle="1" w:styleId="ObjetducommentaireCar">
    <w:name w:val="Objet du commentaire Car"/>
    <w:basedOn w:val="CommentaireCar"/>
    <w:link w:val="Objetducommentaire"/>
    <w:uiPriority w:val="99"/>
    <w:semiHidden/>
    <w:rsid w:val="00393069"/>
    <w:rPr>
      <w:rFonts w:ascii="Arial Narrow" w:eastAsia="Times New Roman" w:hAnsi="Arial Narrow" w:cs="Times New Roman"/>
      <w:b/>
      <w:bCs/>
      <w:sz w:val="20"/>
      <w:szCs w:val="20"/>
      <w:lang w:val="fr-FR" w:eastAsia="fr-FR"/>
    </w:rPr>
  </w:style>
  <w:style w:type="paragraph" w:styleId="Textedebulles">
    <w:name w:val="Balloon Text"/>
    <w:basedOn w:val="Normal"/>
    <w:link w:val="TextedebullesCar"/>
    <w:uiPriority w:val="99"/>
    <w:semiHidden/>
    <w:unhideWhenUsed/>
    <w:rsid w:val="00393069"/>
    <w:rPr>
      <w:sz w:val="18"/>
      <w:szCs w:val="18"/>
    </w:rPr>
  </w:style>
  <w:style w:type="character" w:customStyle="1" w:styleId="TextedebullesCar">
    <w:name w:val="Texte de bulles Car"/>
    <w:basedOn w:val="Policepardfaut"/>
    <w:link w:val="Textedebulles"/>
    <w:uiPriority w:val="99"/>
    <w:semiHidden/>
    <w:rsid w:val="00393069"/>
    <w:rPr>
      <w:rFonts w:ascii="Arial Narrow" w:eastAsia="Times New Roman" w:hAnsi="Arial Narrow" w:cs="Times New Roman"/>
      <w:sz w:val="18"/>
      <w:szCs w:val="18"/>
      <w:lang w:val="fr-FR" w:eastAsia="fr-FR"/>
    </w:rPr>
  </w:style>
  <w:style w:type="character" w:styleId="Numrodepage">
    <w:name w:val="page number"/>
    <w:basedOn w:val="Policepardfaut"/>
    <w:uiPriority w:val="99"/>
    <w:semiHidden/>
    <w:unhideWhenUsed/>
    <w:rsid w:val="00393069"/>
  </w:style>
  <w:style w:type="character" w:customStyle="1" w:styleId="Mentionnonrsolue1">
    <w:name w:val="Mention non résolue1"/>
    <w:basedOn w:val="Policepardfaut"/>
    <w:uiPriority w:val="99"/>
    <w:semiHidden/>
    <w:unhideWhenUsed/>
    <w:rsid w:val="00393069"/>
    <w:rPr>
      <w:color w:val="605E5C"/>
      <w:shd w:val="clear" w:color="auto" w:fill="E1DFDD"/>
    </w:rPr>
  </w:style>
  <w:style w:type="paragraph" w:styleId="Sous-titre">
    <w:name w:val="Subtitle"/>
    <w:basedOn w:val="Normal"/>
    <w:next w:val="Normal"/>
    <w:link w:val="Sous-titreCar"/>
    <w:uiPriority w:val="11"/>
    <w:qFormat/>
    <w:rsid w:val="00393069"/>
    <w:pPr>
      <w:keepNext/>
      <w:keepLines/>
      <w:spacing w:before="360" w:after="80"/>
    </w:pPr>
    <w:rPr>
      <w:rFonts w:ascii="Georgia" w:eastAsia="Georgia" w:hAnsi="Georgia" w:cs="Georgia"/>
      <w:i/>
      <w:color w:val="666666"/>
      <w:sz w:val="48"/>
      <w:szCs w:val="48"/>
    </w:rPr>
  </w:style>
  <w:style w:type="character" w:customStyle="1" w:styleId="Sous-titreCar">
    <w:name w:val="Sous-titre Car"/>
    <w:basedOn w:val="Policepardfaut"/>
    <w:link w:val="Sous-titre"/>
    <w:uiPriority w:val="11"/>
    <w:rsid w:val="00393069"/>
    <w:rPr>
      <w:rFonts w:ascii="Georgia" w:eastAsia="Georgia" w:hAnsi="Georgia" w:cs="Georgia"/>
      <w:i/>
      <w:color w:val="666666"/>
      <w:sz w:val="48"/>
      <w:szCs w:val="48"/>
      <w:lang w:val="fr-FR" w:eastAsia="fr-FR"/>
    </w:rPr>
  </w:style>
  <w:style w:type="table" w:styleId="TableauGrille5Fonc-Accentuation5">
    <w:name w:val="Grid Table 5 Dark Accent 5"/>
    <w:basedOn w:val="TableauNormal"/>
    <w:uiPriority w:val="50"/>
    <w:rsid w:val="00393069"/>
    <w:pPr>
      <w:jc w:val="both"/>
    </w:pPr>
    <w:rPr>
      <w:rFonts w:ascii="Arial Narrow" w:eastAsia="Arial Narrow" w:hAnsi="Arial Narrow" w:cs="Arial Narrow"/>
      <w:lang w:val="fr-FR" w:eastAsia="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M1">
    <w:name w:val="toc 1"/>
    <w:basedOn w:val="Normal"/>
    <w:next w:val="Normal"/>
    <w:autoRedefine/>
    <w:uiPriority w:val="39"/>
    <w:unhideWhenUsed/>
    <w:rsid w:val="00393069"/>
    <w:pPr>
      <w:spacing w:after="100"/>
    </w:pPr>
  </w:style>
  <w:style w:type="paragraph" w:styleId="TM2">
    <w:name w:val="toc 2"/>
    <w:basedOn w:val="Normal"/>
    <w:next w:val="Normal"/>
    <w:autoRedefine/>
    <w:uiPriority w:val="39"/>
    <w:unhideWhenUsed/>
    <w:rsid w:val="00393069"/>
    <w:pPr>
      <w:spacing w:after="100"/>
      <w:ind w:left="240"/>
    </w:pPr>
  </w:style>
  <w:style w:type="paragraph" w:styleId="TM3">
    <w:name w:val="toc 3"/>
    <w:basedOn w:val="Normal"/>
    <w:next w:val="Normal"/>
    <w:autoRedefine/>
    <w:uiPriority w:val="39"/>
    <w:unhideWhenUsed/>
    <w:rsid w:val="00393069"/>
    <w:pPr>
      <w:spacing w:after="100"/>
      <w:ind w:left="480"/>
    </w:pPr>
  </w:style>
  <w:style w:type="table" w:styleId="Grilledutableau">
    <w:name w:val="Table Grid"/>
    <w:basedOn w:val="TableauNormal"/>
    <w:uiPriority w:val="39"/>
    <w:rsid w:val="00006EA8"/>
    <w:rPr>
      <w:sz w:val="22"/>
      <w:szCs w:val="22"/>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86773">
      <w:bodyDiv w:val="1"/>
      <w:marLeft w:val="0"/>
      <w:marRight w:val="0"/>
      <w:marTop w:val="0"/>
      <w:marBottom w:val="0"/>
      <w:divBdr>
        <w:top w:val="none" w:sz="0" w:space="0" w:color="auto"/>
        <w:left w:val="none" w:sz="0" w:space="0" w:color="auto"/>
        <w:bottom w:val="none" w:sz="0" w:space="0" w:color="auto"/>
        <w:right w:val="none" w:sz="0" w:space="0" w:color="auto"/>
      </w:divBdr>
    </w:div>
    <w:div w:id="118686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calpnetwork.org/wp-content/uploads/2020/03/1547111128.Miseli-Etude-comparative-ciblage-Mali-2018.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iram-fr.org/journees-etudes.html" TargetMode="External"/><Relationship Id="rId2" Type="http://schemas.openxmlformats.org/officeDocument/2006/relationships/hyperlink" Target="https://www.calpnetwork.org/wp-content/uploads/2020/03/1547111128.Miseli-Etude-comparative-ciblage-Mali-2018.pdf" TargetMode="External"/><Relationship Id="rId1" Type="http://schemas.openxmlformats.org/officeDocument/2006/relationships/hyperlink" Target="https://doi.org/10.3917/rfas.181.0005"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Etude%20RNU_Populations%20pastorales\A%20envoyer%20&#224;%20la%20Banque%20Mondiale\Donnees_CommunesConcerne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Etude%20RNU_Populations%20pastorales\A%20envoyer%20&#224;%20la%20Banque%20Mondiale\Donnees_CommunesConcerne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Etude%20RNU_Populations%20pastorales\A%20envoyer%20&#224;%20la%20Banque%20Mondiale\Donnees_CommunesConcerne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esktop\Etude%20RNU_Populations%20pastorales\A%20envoyer%20&#224;%20la%20Banque%20Mondiale\Donnees_CommunesConcerne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aseline="0">
                <a:latin typeface="Arial Narrow" panose="020B0606020202030204" pitchFamily="34" charset="0"/>
              </a:rPr>
              <a:t>Principales </a:t>
            </a:r>
            <a:r>
              <a:rPr lang="en-US" sz="1200">
                <a:latin typeface="Arial Narrow" panose="020B0606020202030204" pitchFamily="34" charset="0"/>
              </a:rPr>
              <a:t>sources</a:t>
            </a:r>
            <a:r>
              <a:rPr lang="en-US" sz="1200" baseline="0">
                <a:latin typeface="Arial Narrow" panose="020B0606020202030204" pitchFamily="34" charset="0"/>
              </a:rPr>
              <a:t> de revenu des ménages  dans la commune de Thiel</a:t>
            </a:r>
            <a:endParaRPr lang="en-US" sz="1200">
              <a:latin typeface="Arial Narrow" panose="020B0606020202030204" pitchFamily="34" charset="0"/>
            </a:endParaRPr>
          </a:p>
        </c:rich>
      </c:tx>
      <c:layout>
        <c:manualLayout>
          <c:xMode val="edge"/>
          <c:yMode val="edge"/>
          <c:x val="0.10786392085604682"/>
          <c:y val="3.012048192771084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7238080836143807"/>
          <c:y val="0.17044202100909786"/>
          <c:w val="0.61057593906165941"/>
          <c:h val="0.61057593906165941"/>
        </c:manualLayout>
      </c:layout>
      <c:pieChart>
        <c:varyColors val="1"/>
        <c:ser>
          <c:idx val="0"/>
          <c:order val="0"/>
          <c:tx>
            <c:strRef>
              <c:f>[Donnees_CommunesConcernees.xlsx]Feuil3!$C$1</c:f>
              <c:strCache>
                <c:ptCount val="1"/>
                <c:pt idx="0">
                  <c:v>Effectif</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16-4F43-AAC9-FB8E19DFAC1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16-4F43-AAC9-FB8E19DFAC1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16-4F43-AAC9-FB8E19DFAC1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[Donnees_CommunesConcernees.xlsx]Feuil3!$B$2:$B$4</c:f>
              <c:strCache>
                <c:ptCount val="3"/>
                <c:pt idx="0">
                  <c:v>REVENUS AGRICULTURE</c:v>
                </c:pt>
                <c:pt idx="1">
                  <c:v>REVENUS ELEVAGE</c:v>
                </c:pt>
                <c:pt idx="2">
                  <c:v>REVENUS ACTIVITES NON AGRICOLES</c:v>
                </c:pt>
              </c:strCache>
            </c:strRef>
          </c:cat>
          <c:val>
            <c:numRef>
              <c:f>[Donnees_CommunesConcernees.xlsx]Feuil3!$C$2:$C$4</c:f>
              <c:numCache>
                <c:formatCode>###0</c:formatCode>
                <c:ptCount val="3"/>
                <c:pt idx="0">
                  <c:v>107</c:v>
                </c:pt>
                <c:pt idx="1">
                  <c:v>41</c:v>
                </c:pt>
                <c:pt idx="2">
                  <c:v>243</c:v>
                </c:pt>
              </c:numCache>
            </c:numRef>
          </c:val>
          <c:extLst>
            <c:ext xmlns:c16="http://schemas.microsoft.com/office/drawing/2014/chart" uri="{C3380CC4-5D6E-409C-BE32-E72D297353CC}">
              <c16:uniqueId val="{00000006-5916-4F43-AAC9-FB8E19DFAC1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Narrow" panose="020B0606020202030204" pitchFamily="34"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Arial Narrow" panose="020B0606020202030204" pitchFamily="34" charset="0"/>
                <a:ea typeface="+mn-ea"/>
                <a:cs typeface="+mn-cs"/>
              </a:defRPr>
            </a:pPr>
            <a:r>
              <a:rPr lang="en-US" sz="1200" b="0" i="0" u="none" strike="noStrike" baseline="0">
                <a:effectLst/>
                <a:latin typeface="Arial Narrow" panose="020B0606020202030204" pitchFamily="34" charset="0"/>
              </a:rPr>
              <a:t>Principales sources de revenu des ménages  dans la commune de Tessekre </a:t>
            </a:r>
            <a:endParaRPr lang="fr-FR" sz="1200">
              <a:latin typeface="Arial Narrow" panose="020B0606020202030204" pitchFamily="34" charset="0"/>
            </a:endParaRPr>
          </a:p>
        </c:rich>
      </c:tx>
      <c:layout>
        <c:manualLayout>
          <c:xMode val="edge"/>
          <c:yMode val="edge"/>
          <c:x val="0.11132184292059517"/>
          <c:y val="1.7421602787456445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Arial Narrow" panose="020B0606020202030204" pitchFamily="34" charset="0"/>
              <a:ea typeface="+mn-ea"/>
              <a:cs typeface="+mn-cs"/>
            </a:defRPr>
          </a:pPr>
          <a:endParaRPr lang="fr-FR"/>
        </a:p>
      </c:txPr>
    </c:title>
    <c:autoTitleDeleted val="0"/>
    <c:plotArea>
      <c:layout>
        <c:manualLayout>
          <c:layoutTarget val="inner"/>
          <c:xMode val="edge"/>
          <c:yMode val="edge"/>
          <c:x val="0.15848223862593325"/>
          <c:y val="0.20803622870311941"/>
          <c:w val="0.58477737178788347"/>
          <c:h val="0.57025981508409018"/>
        </c:manualLayout>
      </c:layout>
      <c:pieChart>
        <c:varyColors val="1"/>
        <c:ser>
          <c:idx val="0"/>
          <c:order val="0"/>
          <c:tx>
            <c:strRef>
              <c:f>[Donnees_CommunesConcernees.xlsx]Feuil4!$C$1</c:f>
              <c:strCache>
                <c:ptCount val="1"/>
                <c:pt idx="0">
                  <c:v>Effectif</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1BA-FC42-AA09-05A5933EB1E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1BA-FC42-AA09-05A5933EB1E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1BA-FC42-AA09-05A5933EB1ED}"/>
              </c:ext>
            </c:extLst>
          </c:dPt>
          <c:dLbls>
            <c:dLbl>
              <c:idx val="0"/>
              <c:layout>
                <c:manualLayout>
                  <c:x val="-7.8079007430904542E-3"/>
                  <c:y val="6.2020562978408189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1BA-FC42-AA09-05A5933EB1E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[Donnees_CommunesConcernees.xlsx]Feuil4!$B$2:$B$4</c:f>
              <c:strCache>
                <c:ptCount val="3"/>
                <c:pt idx="0">
                  <c:v>REVENUS AGRICULTURE</c:v>
                </c:pt>
                <c:pt idx="1">
                  <c:v>REVENUS ELEVAGE</c:v>
                </c:pt>
                <c:pt idx="2">
                  <c:v>REVENUS ACTIVITES NON AGRICOLES</c:v>
                </c:pt>
              </c:strCache>
            </c:strRef>
          </c:cat>
          <c:val>
            <c:numRef>
              <c:f>[Donnees_CommunesConcernees.xlsx]Feuil4!$C$2:$C$4</c:f>
              <c:numCache>
                <c:formatCode>###0</c:formatCode>
                <c:ptCount val="3"/>
                <c:pt idx="0">
                  <c:v>1</c:v>
                </c:pt>
                <c:pt idx="1">
                  <c:v>73</c:v>
                </c:pt>
                <c:pt idx="2">
                  <c:v>110</c:v>
                </c:pt>
              </c:numCache>
            </c:numRef>
          </c:val>
          <c:extLst>
            <c:ext xmlns:c16="http://schemas.microsoft.com/office/drawing/2014/chart" uri="{C3380CC4-5D6E-409C-BE32-E72D297353CC}">
              <c16:uniqueId val="{00000006-61BA-FC42-AA09-05A5933EB1E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Narrow" panose="020B0606020202030204" pitchFamily="34"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latin typeface="Arial Narrow" panose="020B0606020202030204" pitchFamily="34" charset="0"/>
              </a:rPr>
              <a:t>Principales sources de revenu des ménages  dans la commune </a:t>
            </a:r>
            <a:r>
              <a:rPr lang="en-US" sz="1200" b="0" i="0" baseline="0">
                <a:effectLst/>
                <a:latin typeface="Arial Narrow" panose="020B0606020202030204" pitchFamily="34" charset="0"/>
              </a:rPr>
              <a:t>Vélingara</a:t>
            </a:r>
            <a:endParaRPr lang="fr-FR" sz="1200">
              <a:effectLst/>
              <a:latin typeface="Arial Narrow" panose="020B0606020202030204" pitchFamily="34" charset="0"/>
            </a:endParaRPr>
          </a:p>
        </c:rich>
      </c:tx>
      <c:layout>
        <c:manualLayout>
          <c:xMode val="edge"/>
          <c:yMode val="edge"/>
          <c:x val="0.13435659198250061"/>
          <c:y val="2.71370420624151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1233502020376082"/>
          <c:y val="0.15960355701805931"/>
          <c:w val="0.61817599954985536"/>
          <c:h val="0.62600455133067667"/>
        </c:manualLayout>
      </c:layout>
      <c:pieChart>
        <c:varyColors val="1"/>
        <c:ser>
          <c:idx val="0"/>
          <c:order val="0"/>
          <c:tx>
            <c:strRef>
              <c:f>[Donnees_CommunesConcernees.xlsx]Feuil5!$C$1</c:f>
              <c:strCache>
                <c:ptCount val="1"/>
                <c:pt idx="0">
                  <c:v>Effectif</c:v>
                </c:pt>
              </c:strCache>
            </c:strRef>
          </c:tx>
          <c:explosion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25-664C-9DC9-9F6BB2CCDDC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25-664C-9DC9-9F6BB2CCDDC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25-664C-9DC9-9F6BB2CCDDC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[Donnees_CommunesConcernees.xlsx]Feuil5!$B$2:$B$4</c:f>
              <c:strCache>
                <c:ptCount val="3"/>
                <c:pt idx="0">
                  <c:v>REVENUS AGRICULTURE</c:v>
                </c:pt>
                <c:pt idx="1">
                  <c:v>REVENUS ELEVAGE</c:v>
                </c:pt>
                <c:pt idx="2">
                  <c:v>REVENUS ACTIVITES NON AGRICOLES</c:v>
                </c:pt>
              </c:strCache>
            </c:strRef>
          </c:cat>
          <c:val>
            <c:numRef>
              <c:f>[Donnees_CommunesConcernees.xlsx]Feuil5!$C$2:$C$4</c:f>
              <c:numCache>
                <c:formatCode>General</c:formatCode>
                <c:ptCount val="3"/>
                <c:pt idx="0">
                  <c:v>319</c:v>
                </c:pt>
                <c:pt idx="1">
                  <c:v>40</c:v>
                </c:pt>
                <c:pt idx="2">
                  <c:v>463</c:v>
                </c:pt>
              </c:numCache>
            </c:numRef>
          </c:val>
          <c:extLst>
            <c:ext xmlns:c16="http://schemas.microsoft.com/office/drawing/2014/chart" uri="{C3380CC4-5D6E-409C-BE32-E72D297353CC}">
              <c16:uniqueId val="{00000006-C625-664C-9DC9-9F6BB2CCDDC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Narrow" panose="020B0606020202030204" pitchFamily="34"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latin typeface="Arial Narrow" panose="020B0606020202030204" pitchFamily="34" charset="0"/>
              </a:rPr>
              <a:t>Principales sources de revenu des ménages  dans la commune de </a:t>
            </a:r>
            <a:r>
              <a:rPr lang="en-US" sz="1200" b="0" i="0" baseline="0">
                <a:effectLst/>
                <a:latin typeface="Arial Narrow" panose="020B0606020202030204" pitchFamily="34" charset="0"/>
              </a:rPr>
              <a:t>Mbane</a:t>
            </a:r>
            <a:endParaRPr lang="fr-FR" sz="1200">
              <a:effectLst/>
              <a:latin typeface="Arial Narrow" panose="020B060602020203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139577702040976"/>
          <c:y val="0.16150946183089329"/>
          <c:w val="0.62704440661133576"/>
          <c:h val="0.62874371394632578"/>
        </c:manualLayout>
      </c:layout>
      <c:pieChart>
        <c:varyColors val="1"/>
        <c:ser>
          <c:idx val="0"/>
          <c:order val="0"/>
          <c:tx>
            <c:strRef>
              <c:f>[Donnees_CommunesConcernees.xlsx]Feuil6!$C$1</c:f>
              <c:strCache>
                <c:ptCount val="1"/>
                <c:pt idx="0">
                  <c:v>Effectif</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FF-F94A-A034-1F4094FAF96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FF-F94A-A034-1F4094FAF96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FF-F94A-A034-1F4094FAF96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[Donnees_CommunesConcernees.xlsx]Feuil6!$B$2:$B$4</c:f>
              <c:strCache>
                <c:ptCount val="3"/>
                <c:pt idx="0">
                  <c:v>REVENUS AGRICULTURE</c:v>
                </c:pt>
                <c:pt idx="1">
                  <c:v>REVENUS ELEVAGE</c:v>
                </c:pt>
                <c:pt idx="2">
                  <c:v>REVENUS ACTIVITES NON AGRICOLES</c:v>
                </c:pt>
              </c:strCache>
            </c:strRef>
          </c:cat>
          <c:val>
            <c:numRef>
              <c:f>[Donnees_CommunesConcernees.xlsx]Feuil6!$C$2:$C$4</c:f>
              <c:numCache>
                <c:formatCode>###0</c:formatCode>
                <c:ptCount val="3"/>
                <c:pt idx="0">
                  <c:v>246</c:v>
                </c:pt>
                <c:pt idx="1">
                  <c:v>200</c:v>
                </c:pt>
                <c:pt idx="2">
                  <c:v>798</c:v>
                </c:pt>
              </c:numCache>
            </c:numRef>
          </c:val>
          <c:extLst>
            <c:ext xmlns:c16="http://schemas.microsoft.com/office/drawing/2014/chart" uri="{C3380CC4-5D6E-409C-BE32-E72D297353CC}">
              <c16:uniqueId val="{00000006-16FF-F94A-A034-1F4094FAF96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Narrow" panose="020B0606020202030204" pitchFamily="34"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18</Pages>
  <Words>7536</Words>
  <Characters>41449</Characters>
  <Application>Microsoft Office Word</Application>
  <DocSecurity>0</DocSecurity>
  <Lines>345</Lines>
  <Paragraphs>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Astou Diao</dc:creator>
  <cp:keywords/>
  <dc:description/>
  <cp:lastModifiedBy>DELLDRAMOMO</cp:lastModifiedBy>
  <cp:revision>10</cp:revision>
  <dcterms:created xsi:type="dcterms:W3CDTF">2021-05-29T16:26:00Z</dcterms:created>
  <dcterms:modified xsi:type="dcterms:W3CDTF">2021-05-30T02:14:00Z</dcterms:modified>
</cp:coreProperties>
</file>